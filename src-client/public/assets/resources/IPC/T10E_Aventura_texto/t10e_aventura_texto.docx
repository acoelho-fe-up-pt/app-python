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454BC940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 xml:space="preserve">O jogo </w:t>
      </w:r>
      <w:r w:rsidR="008942F9" w:rsidRPr="008942F9">
        <w:t xml:space="preserve">de </w:t>
      </w:r>
      <w:r w:rsidR="00C44E3C">
        <w:t>a</w:t>
      </w:r>
      <w:r w:rsidR="008942F9" w:rsidRPr="008942F9">
        <w:t xml:space="preserve">venturas de </w:t>
      </w:r>
      <w:r w:rsidR="00C44E3C">
        <w:t>t</w:t>
      </w:r>
      <w:r w:rsidR="008942F9" w:rsidRPr="008942F9">
        <w:t>exto</w:t>
      </w:r>
    </w:p>
    <w:p w14:paraId="04E04F91" w14:textId="3B32BAD1" w:rsidR="000E11F9" w:rsidRDefault="000E11F9" w:rsidP="000E11F9">
      <w:pPr>
        <w:rPr>
          <w:lang w:val="pt-BR"/>
        </w:rPr>
      </w:pPr>
      <w:r>
        <w:rPr>
          <w:lang w:val="pt-BR"/>
        </w:rPr>
        <w:t>Neste tutorial</w:t>
      </w:r>
      <w:ins w:id="0" w:author="fnf" w:date="2020-07-13T15:36:00Z">
        <w:r w:rsidR="00655B4B">
          <w:rPr>
            <w:lang w:val="pt-BR"/>
          </w:rPr>
          <w:t>,</w:t>
        </w:r>
      </w:ins>
      <w:r>
        <w:rPr>
          <w:lang w:val="pt-BR"/>
        </w:rPr>
        <w:t xml:space="preserve"> iremos desenvolver</w:t>
      </w:r>
      <w:r w:rsidRPr="00B02FD9">
        <w:rPr>
          <w:lang w:val="pt-BR"/>
        </w:rPr>
        <w:t xml:space="preserve"> uma versão </w:t>
      </w:r>
      <w:r>
        <w:rPr>
          <w:lang w:val="pt-BR"/>
        </w:rPr>
        <w:t>genérica de um jogo que possibilite</w:t>
      </w:r>
      <w:ins w:id="1" w:author="fnf" w:date="2020-07-13T19:15:00Z">
        <w:r w:rsidR="00504F75">
          <w:rPr>
            <w:lang w:val="pt-BR"/>
          </w:rPr>
          <w:t xml:space="preserve"> criar</w:t>
        </w:r>
      </w:ins>
      <w:r>
        <w:rPr>
          <w:lang w:val="pt-BR"/>
        </w:rPr>
        <w:t xml:space="preserve"> </w:t>
      </w:r>
      <w:del w:id="2" w:author="fnf" w:date="2020-07-13T15:36:00Z">
        <w:r w:rsidDel="00655B4B">
          <w:rPr>
            <w:lang w:val="pt-BR"/>
          </w:rPr>
          <w:delText xml:space="preserve">jogar </w:delText>
        </w:r>
      </w:del>
      <w:r>
        <w:rPr>
          <w:lang w:val="pt-BR"/>
        </w:rPr>
        <w:t>diversas aventuras de texto.</w:t>
      </w:r>
      <w:r w:rsidR="00EF6DA6">
        <w:rPr>
          <w:lang w:val="pt-BR"/>
        </w:rPr>
        <w:t xml:space="preserve"> Na verdade</w:t>
      </w:r>
      <w:r w:rsidR="008E04FA">
        <w:rPr>
          <w:lang w:val="pt-BR"/>
        </w:rPr>
        <w:t>,</w:t>
      </w:r>
      <w:r w:rsidR="00EF6DA6">
        <w:rPr>
          <w:lang w:val="pt-BR"/>
        </w:rPr>
        <w:t xml:space="preserve"> é quase um "livro digital" de aventuras...</w:t>
      </w:r>
    </w:p>
    <w:p w14:paraId="2C590F9F" w14:textId="2F4278EB" w:rsidR="000E11F9" w:rsidRDefault="000E11F9" w:rsidP="000E11F9">
      <w:pPr>
        <w:rPr>
          <w:lang w:val="pt-BR"/>
        </w:rPr>
      </w:pPr>
      <w:r>
        <w:rPr>
          <w:lang w:val="pt-BR"/>
        </w:rPr>
        <w:t>As aventuras de texto baseiam-se em narrativas não lineares e interativas. Ou seja, em cada cena o jogador pode selecionar diversas opções, com as quais irá definindo o enredo da sua aventura.</w:t>
      </w:r>
    </w:p>
    <w:p w14:paraId="6FB90519" w14:textId="77638B4E" w:rsidR="000E11F9" w:rsidRDefault="000E11F9" w:rsidP="000E11F9">
      <w:pPr>
        <w:rPr>
          <w:lang w:val="pt-BR"/>
        </w:rPr>
      </w:pPr>
      <w:r>
        <w:rPr>
          <w:lang w:val="pt-BR"/>
        </w:rPr>
        <w:t>Como abstração principal, uma Narrativa é descrita através de um dicionário</w:t>
      </w:r>
      <w:r w:rsidR="00803EF8">
        <w:rPr>
          <w:lang w:val="pt-BR"/>
        </w:rPr>
        <w:t xml:space="preserve"> (em Python)</w:t>
      </w:r>
      <w:r>
        <w:rPr>
          <w:lang w:val="pt-BR"/>
        </w:rPr>
        <w:t xml:space="preserve">. </w:t>
      </w:r>
      <w:r w:rsidR="000E465A">
        <w:rPr>
          <w:lang w:val="pt-BR"/>
        </w:rPr>
        <w:t>A</w:t>
      </w:r>
      <w:r>
        <w:rPr>
          <w:lang w:val="pt-BR"/>
        </w:rPr>
        <w:t xml:space="preserve"> chave de </w:t>
      </w:r>
      <w:r w:rsidR="000E465A">
        <w:rPr>
          <w:lang w:val="pt-BR"/>
        </w:rPr>
        <w:t>cada entrada no</w:t>
      </w:r>
      <w:r>
        <w:rPr>
          <w:lang w:val="pt-BR"/>
        </w:rPr>
        <w:t xml:space="preserve"> dicionário associa-se à informação de uma cena, descrita por um tuplo com 3 objetos:</w:t>
      </w:r>
    </w:p>
    <w:p w14:paraId="28059515" w14:textId="77777777" w:rsidR="000E11F9" w:rsidRDefault="000E11F9" w:rsidP="000E11F9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Uma cadeia de caracteres descrevendo o texto da cena;</w:t>
      </w:r>
    </w:p>
    <w:p w14:paraId="793509FC" w14:textId="77777777" w:rsidR="000E11F9" w:rsidRDefault="000E11F9" w:rsidP="000E11F9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Uma lista de cadeias de caracteres com os textos das opções disponíveis ao jogador;</w:t>
      </w:r>
    </w:p>
    <w:p w14:paraId="10878C0C" w14:textId="57010D00" w:rsidR="000E11F9" w:rsidRPr="000E11F9" w:rsidRDefault="000E11F9" w:rsidP="000E11F9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Uma lista de chaves com a indicação da próxima cena, consoante a opção selecionada pelo jogador.</w:t>
      </w:r>
    </w:p>
    <w:p w14:paraId="3B1460DC" w14:textId="1A825664" w:rsidR="000E11F9" w:rsidRPr="00B02FD9" w:rsidRDefault="000E11F9" w:rsidP="000E11F9">
      <w:pPr>
        <w:rPr>
          <w:lang w:val="pt-BR"/>
        </w:rPr>
      </w:pPr>
      <w:r w:rsidRPr="00B02FD9">
        <w:rPr>
          <w:lang w:val="pt-BR"/>
        </w:rPr>
        <w:t xml:space="preserve">A título de exemplo analise a seguinte </w:t>
      </w:r>
      <w:r>
        <w:rPr>
          <w:lang w:val="pt-BR"/>
        </w:rPr>
        <w:t xml:space="preserve">narrativa </w:t>
      </w:r>
      <w:ins w:id="3" w:author="António Coelho" w:date="2020-09-11T18:04:00Z">
        <w:r w:rsidR="00403163">
          <w:rPr>
            <w:lang w:val="pt-BR"/>
          </w:rPr>
          <w:t>(</w:t>
        </w:r>
      </w:ins>
      <w:r>
        <w:rPr>
          <w:lang w:val="pt-BR"/>
        </w:rPr>
        <w:t>minimalista</w:t>
      </w:r>
      <w:ins w:id="4" w:author="António Coelho" w:date="2020-09-11T18:04:00Z">
        <w:r w:rsidR="00403163">
          <w:rPr>
            <w:lang w:val="pt-BR"/>
          </w:rPr>
          <w:t>)</w:t>
        </w:r>
      </w:ins>
      <w:r w:rsidRPr="00B02FD9">
        <w:rPr>
          <w:lang w:val="pt-BR"/>
        </w:rPr>
        <w:t>:</w:t>
      </w:r>
    </w:p>
    <w:p w14:paraId="17D4A0C1" w14:textId="57D3A3E8" w:rsidR="000E11F9" w:rsidRPr="00EF6DA6" w:rsidRDefault="000E11F9" w:rsidP="00E455C1">
      <w:pPr>
        <w:rPr>
          <w:rFonts w:ascii="Courier New" w:hAnsi="Courier New" w:cs="Courier New"/>
          <w:sz w:val="18"/>
          <w:szCs w:val="16"/>
        </w:rPr>
      </w:pPr>
      <w:r w:rsidRPr="00EF6DA6">
        <w:rPr>
          <w:rFonts w:ascii="Courier New" w:hAnsi="Courier New" w:cs="Courier New"/>
          <w:sz w:val="18"/>
          <w:szCs w:val="16"/>
        </w:rPr>
        <w:t>livro = {}</w:t>
      </w:r>
      <w:commentRangeStart w:id="5"/>
      <w:del w:id="6" w:author="António Coelho" w:date="2020-09-11T18:04:00Z">
        <w:r w:rsidRPr="00EF6DA6" w:rsidDel="004B4F8F">
          <w:rPr>
            <w:rFonts w:ascii="Courier New" w:hAnsi="Courier New" w:cs="Courier New"/>
            <w:sz w:val="18"/>
            <w:szCs w:val="16"/>
          </w:rPr>
          <w:delText>;</w:delText>
        </w:r>
        <w:commentRangeEnd w:id="5"/>
        <w:r w:rsidR="00F9225E" w:rsidDel="004B4F8F">
          <w:rPr>
            <w:rStyle w:val="CommentReference"/>
          </w:rPr>
          <w:commentReference w:id="5"/>
        </w:r>
      </w:del>
    </w:p>
    <w:p w14:paraId="1405852F" w14:textId="77777777" w:rsidR="00E455C1" w:rsidRPr="00AA5321" w:rsidRDefault="000E11F9" w:rsidP="00E455C1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livro["inicio"] = ("Escolhe uma das duas portas:",\</w:t>
      </w:r>
    </w:p>
    <w:p w14:paraId="6D03B37A" w14:textId="77777777" w:rsidR="00E455C1" w:rsidRDefault="000E11F9" w:rsidP="00E455C1">
      <w:pPr>
        <w:rPr>
          <w:rFonts w:ascii="Courier New" w:hAnsi="Courier New" w:cs="Courier New"/>
          <w:sz w:val="18"/>
          <w:szCs w:val="16"/>
        </w:rPr>
      </w:pPr>
      <w:r w:rsidRPr="00E455C1">
        <w:rPr>
          <w:rFonts w:ascii="Courier New" w:hAnsi="Courier New" w:cs="Courier New"/>
          <w:sz w:val="18"/>
          <w:szCs w:val="16"/>
        </w:rPr>
        <w:t>["Abres a porta da esquerda.",</w:t>
      </w:r>
      <w:r w:rsidR="00A77DEC" w:rsidRPr="00E455C1">
        <w:rPr>
          <w:rFonts w:ascii="Courier New" w:hAnsi="Courier New" w:cs="Courier New"/>
          <w:sz w:val="18"/>
          <w:szCs w:val="16"/>
        </w:rPr>
        <w:t xml:space="preserve"> </w:t>
      </w:r>
      <w:r w:rsidRPr="00E455C1">
        <w:rPr>
          <w:rFonts w:ascii="Courier New" w:hAnsi="Courier New" w:cs="Courier New"/>
          <w:sz w:val="18"/>
          <w:szCs w:val="16"/>
        </w:rPr>
        <w:t>"Abres a porta da direita."],\</w:t>
      </w:r>
    </w:p>
    <w:p w14:paraId="5327D4DE" w14:textId="42095165" w:rsidR="000E11F9" w:rsidRPr="00E455C1" w:rsidRDefault="000E11F9" w:rsidP="00E455C1">
      <w:pPr>
        <w:rPr>
          <w:rFonts w:ascii="Courier New" w:hAnsi="Courier New" w:cs="Courier New"/>
          <w:sz w:val="18"/>
          <w:szCs w:val="16"/>
        </w:rPr>
      </w:pPr>
      <w:r w:rsidRPr="00E455C1">
        <w:rPr>
          <w:rFonts w:ascii="Courier New" w:hAnsi="Courier New" w:cs="Courier New"/>
          <w:sz w:val="18"/>
          <w:szCs w:val="16"/>
        </w:rPr>
        <w:t>["1","2”])</w:t>
      </w:r>
    </w:p>
    <w:p w14:paraId="3A1E30CD" w14:textId="77777777" w:rsidR="000E11F9" w:rsidRPr="00AA5321" w:rsidRDefault="000E11F9" w:rsidP="00E455C1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livro["1"] = ("Perdeste.",[],[])</w:t>
      </w:r>
    </w:p>
    <w:p w14:paraId="3342EE62" w14:textId="6DEB2720" w:rsidR="000E11F9" w:rsidRDefault="000E11F9" w:rsidP="00E455C1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livro["2"] = ("Ganhaste.",[],[])</w:t>
      </w:r>
    </w:p>
    <w:p w14:paraId="7148E07F" w14:textId="77777777" w:rsidR="009F1F58" w:rsidRPr="00AA5321" w:rsidRDefault="009F1F58" w:rsidP="00E455C1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9F1F58" w14:paraId="4AD51398" w14:textId="77777777" w:rsidTr="0020064B">
        <w:tc>
          <w:tcPr>
            <w:tcW w:w="936" w:type="dxa"/>
          </w:tcPr>
          <w:p w14:paraId="427EE42F" w14:textId="77777777" w:rsidR="009F1F58" w:rsidRDefault="009F1F58" w:rsidP="0020064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6B5D813D" wp14:editId="7D33E4E3">
                  <wp:extent cx="457200" cy="457200"/>
                  <wp:effectExtent l="0" t="0" r="0" b="0"/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B6A6B4D" w14:textId="77777777" w:rsidR="00C94466" w:rsidRDefault="009F1F58" w:rsidP="009F1F58">
            <w:pPr>
              <w:rPr>
                <w:lang w:val="pt-BR"/>
              </w:rPr>
            </w:pPr>
            <w:r>
              <w:rPr>
                <w:lang w:val="pt-BR"/>
              </w:rPr>
              <w:t xml:space="preserve">Observe que quando a lista de opções é vazia, corresponde a um dos finais do jogo... </w:t>
            </w:r>
          </w:p>
          <w:p w14:paraId="149079DC" w14:textId="4667E935" w:rsidR="009F1F58" w:rsidRPr="00B02FD9" w:rsidRDefault="009F1F58" w:rsidP="009F1F58">
            <w:pPr>
              <w:rPr>
                <w:lang w:val="pt-BR"/>
              </w:rPr>
            </w:pPr>
            <w:r>
              <w:rPr>
                <w:lang w:val="pt-BR"/>
              </w:rPr>
              <w:t>Uma narrativa não linear pode ter vários finais distintos...</w:t>
            </w:r>
          </w:p>
          <w:p w14:paraId="630ED382" w14:textId="77777777" w:rsidR="009F1F58" w:rsidRPr="009A7385" w:rsidRDefault="009F1F58" w:rsidP="0020064B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</w:p>
        </w:tc>
      </w:tr>
    </w:tbl>
    <w:p w14:paraId="54F409CB" w14:textId="2DFD7A0E" w:rsidR="00325F22" w:rsidRDefault="007B5D7E">
      <w:pPr>
        <w:rPr>
          <w:ins w:id="7" w:author="fnf" w:date="2020-07-15T11:48:00Z"/>
        </w:rPr>
        <w:pPrChange w:id="8" w:author="fnf" w:date="2020-07-15T11:34:00Z">
          <w:pPr>
            <w:pStyle w:val="Heading1"/>
          </w:pPr>
        </w:pPrChange>
      </w:pPr>
      <w:ins w:id="9" w:author="fnf" w:date="2020-07-15T11:34:00Z">
        <w:r>
          <w:t>Pode</w:t>
        </w:r>
        <w:r w:rsidR="00325F22">
          <w:t xml:space="preserve">mos assim imaginar, </w:t>
        </w:r>
      </w:ins>
      <w:ins w:id="10" w:author="fnf" w:date="2020-07-15T11:35:00Z">
        <w:r w:rsidR="00325F22">
          <w:t xml:space="preserve">para esta narrativa minimalista, </w:t>
        </w:r>
      </w:ins>
      <w:ins w:id="11" w:author="fnf" w:date="2020-07-15T11:50:00Z">
        <w:r w:rsidR="001161A0">
          <w:t xml:space="preserve">que </w:t>
        </w:r>
      </w:ins>
      <w:ins w:id="12" w:author="fnf" w:date="2020-07-15T11:35:00Z">
        <w:r w:rsidR="00325F22">
          <w:t xml:space="preserve">o jogo </w:t>
        </w:r>
        <w:r>
          <w:t>mostrar</w:t>
        </w:r>
      </w:ins>
      <w:ins w:id="13" w:author="fnf" w:date="2020-07-15T14:58:00Z">
        <w:r>
          <w:t>á</w:t>
        </w:r>
      </w:ins>
      <w:ins w:id="14" w:author="fnf" w:date="2020-07-15T11:35:00Z">
        <w:r w:rsidR="00325F22">
          <w:t xml:space="preserve"> o seguinte:</w:t>
        </w:r>
      </w:ins>
    </w:p>
    <w:p w14:paraId="026D156B" w14:textId="77777777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5" w:author="fnf" w:date="2020-07-15T11:48:00Z"/>
          <w:rFonts w:ascii="Courier New" w:hAnsi="Courier New" w:cs="Courier New"/>
          <w:sz w:val="18"/>
          <w:szCs w:val="16"/>
          <w:rPrChange w:id="16" w:author="António Coelho" w:date="2020-09-11T18:05:00Z">
            <w:rPr>
              <w:ins w:id="17" w:author="fnf" w:date="2020-07-15T11:48:00Z"/>
            </w:rPr>
          </w:rPrChange>
        </w:rPr>
        <w:pPrChange w:id="18" w:author="António Coelho" w:date="2020-09-11T18:07:00Z">
          <w:pPr/>
        </w:pPrChange>
      </w:pPr>
      <w:ins w:id="19" w:author="fnf" w:date="2020-07-15T11:48:00Z">
        <w:r w:rsidRPr="004D50D0">
          <w:rPr>
            <w:rFonts w:ascii="Courier New" w:hAnsi="Courier New" w:cs="Courier New"/>
            <w:sz w:val="18"/>
            <w:szCs w:val="16"/>
            <w:rPrChange w:id="20" w:author="António Coelho" w:date="2020-09-11T18:05:00Z">
              <w:rPr/>
            </w:rPrChange>
          </w:rPr>
          <w:t>Escolhe uma das duas portas:</w:t>
        </w:r>
      </w:ins>
    </w:p>
    <w:p w14:paraId="2DDB5F72" w14:textId="77777777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1" w:author="fnf" w:date="2020-07-15T11:48:00Z"/>
          <w:rFonts w:ascii="Courier New" w:hAnsi="Courier New" w:cs="Courier New"/>
          <w:sz w:val="18"/>
          <w:szCs w:val="16"/>
          <w:rPrChange w:id="22" w:author="António Coelho" w:date="2020-09-11T18:05:00Z">
            <w:rPr>
              <w:ins w:id="23" w:author="fnf" w:date="2020-07-15T11:48:00Z"/>
            </w:rPr>
          </w:rPrChange>
        </w:rPr>
        <w:pPrChange w:id="24" w:author="António Coelho" w:date="2020-09-11T18:07:00Z">
          <w:pPr/>
        </w:pPrChange>
      </w:pPr>
      <w:ins w:id="25" w:author="fnf" w:date="2020-07-15T11:48:00Z">
        <w:r w:rsidRPr="004D50D0">
          <w:rPr>
            <w:rFonts w:ascii="Courier New" w:hAnsi="Courier New" w:cs="Courier New"/>
            <w:sz w:val="18"/>
            <w:szCs w:val="16"/>
            <w:rPrChange w:id="26" w:author="António Coelho" w:date="2020-09-11T18:05:00Z">
              <w:rPr/>
            </w:rPrChange>
          </w:rPr>
          <w:t>1- Abres a porta da esquerda.</w:t>
        </w:r>
      </w:ins>
    </w:p>
    <w:p w14:paraId="53E96D62" w14:textId="77777777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7" w:author="fnf" w:date="2020-07-15T11:48:00Z"/>
          <w:rFonts w:ascii="Courier New" w:hAnsi="Courier New" w:cs="Courier New"/>
          <w:sz w:val="18"/>
          <w:szCs w:val="16"/>
          <w:rPrChange w:id="28" w:author="António Coelho" w:date="2020-09-11T18:05:00Z">
            <w:rPr>
              <w:ins w:id="29" w:author="fnf" w:date="2020-07-15T11:48:00Z"/>
            </w:rPr>
          </w:rPrChange>
        </w:rPr>
        <w:pPrChange w:id="30" w:author="António Coelho" w:date="2020-09-11T18:07:00Z">
          <w:pPr/>
        </w:pPrChange>
      </w:pPr>
      <w:ins w:id="31" w:author="fnf" w:date="2020-07-15T11:48:00Z">
        <w:r w:rsidRPr="004D50D0">
          <w:rPr>
            <w:rFonts w:ascii="Courier New" w:hAnsi="Courier New" w:cs="Courier New"/>
            <w:sz w:val="18"/>
            <w:szCs w:val="16"/>
            <w:rPrChange w:id="32" w:author="António Coelho" w:date="2020-09-11T18:05:00Z">
              <w:rPr/>
            </w:rPrChange>
          </w:rPr>
          <w:t>2- Abres a porta da direita.</w:t>
        </w:r>
      </w:ins>
    </w:p>
    <w:p w14:paraId="3D1638B2" w14:textId="77777777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33" w:author="fnf" w:date="2020-07-15T11:48:00Z"/>
          <w:rFonts w:ascii="Courier New" w:hAnsi="Courier New" w:cs="Courier New"/>
          <w:sz w:val="18"/>
          <w:szCs w:val="16"/>
          <w:rPrChange w:id="34" w:author="António Coelho" w:date="2020-09-11T18:05:00Z">
            <w:rPr>
              <w:ins w:id="35" w:author="fnf" w:date="2020-07-15T11:48:00Z"/>
            </w:rPr>
          </w:rPrChange>
        </w:rPr>
        <w:pPrChange w:id="36" w:author="António Coelho" w:date="2020-09-11T18:07:00Z">
          <w:pPr/>
        </w:pPrChange>
      </w:pPr>
      <w:ins w:id="37" w:author="fnf" w:date="2020-07-15T11:48:00Z">
        <w:r w:rsidRPr="004D50D0">
          <w:rPr>
            <w:rFonts w:ascii="Courier New" w:hAnsi="Courier New" w:cs="Courier New"/>
            <w:sz w:val="18"/>
            <w:szCs w:val="16"/>
            <w:rPrChange w:id="38" w:author="António Coelho" w:date="2020-09-11T18:05:00Z">
              <w:rPr/>
            </w:rPrChange>
          </w:rPr>
          <w:t xml:space="preserve">Selecione a sua opção: </w:t>
        </w:r>
        <w:r w:rsidRPr="004D50D0">
          <w:rPr>
            <w:rFonts w:ascii="Courier New" w:hAnsi="Courier New" w:cs="Courier New"/>
            <w:b/>
            <w:bCs/>
            <w:sz w:val="18"/>
            <w:szCs w:val="16"/>
            <w:rPrChange w:id="39" w:author="António Coelho" w:date="2020-09-11T18:05:00Z">
              <w:rPr/>
            </w:rPrChange>
          </w:rPr>
          <w:t>1</w:t>
        </w:r>
      </w:ins>
    </w:p>
    <w:p w14:paraId="1889D451" w14:textId="77777777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40" w:author="fnf" w:date="2020-07-15T11:48:00Z"/>
          <w:rFonts w:ascii="Courier New" w:hAnsi="Courier New" w:cs="Courier New"/>
          <w:sz w:val="18"/>
          <w:szCs w:val="16"/>
          <w:rPrChange w:id="41" w:author="António Coelho" w:date="2020-09-11T18:05:00Z">
            <w:rPr>
              <w:ins w:id="42" w:author="fnf" w:date="2020-07-15T11:48:00Z"/>
            </w:rPr>
          </w:rPrChange>
        </w:rPr>
        <w:pPrChange w:id="43" w:author="António Coelho" w:date="2020-09-11T18:07:00Z">
          <w:pPr/>
        </w:pPrChange>
      </w:pPr>
      <w:ins w:id="44" w:author="fnf" w:date="2020-07-15T11:48:00Z">
        <w:r w:rsidRPr="004D50D0">
          <w:rPr>
            <w:rFonts w:ascii="Courier New" w:hAnsi="Courier New" w:cs="Courier New"/>
            <w:sz w:val="18"/>
            <w:szCs w:val="16"/>
            <w:rPrChange w:id="45" w:author="António Coelho" w:date="2020-09-11T18:05:00Z">
              <w:rPr/>
            </w:rPrChange>
          </w:rPr>
          <w:t>Perdeste.</w:t>
        </w:r>
      </w:ins>
    </w:p>
    <w:p w14:paraId="14271854" w14:textId="7FB31A85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46" w:author="fnf" w:date="2020-07-15T11:50:00Z"/>
          <w:rFonts w:ascii="Courier New" w:hAnsi="Courier New" w:cs="Courier New"/>
          <w:sz w:val="18"/>
          <w:szCs w:val="16"/>
          <w:rPrChange w:id="47" w:author="António Coelho" w:date="2020-09-11T18:05:00Z">
            <w:rPr>
              <w:ins w:id="48" w:author="fnf" w:date="2020-07-15T11:50:00Z"/>
            </w:rPr>
          </w:rPrChange>
        </w:rPr>
        <w:pPrChange w:id="49" w:author="António Coelho" w:date="2020-09-11T18:07:00Z">
          <w:pPr>
            <w:pStyle w:val="Heading1"/>
          </w:pPr>
        </w:pPrChange>
      </w:pPr>
      <w:ins w:id="50" w:author="fnf" w:date="2020-07-15T11:48:00Z">
        <w:r w:rsidRPr="004D50D0">
          <w:rPr>
            <w:rFonts w:ascii="Courier New" w:hAnsi="Courier New" w:cs="Courier New"/>
            <w:sz w:val="18"/>
            <w:szCs w:val="16"/>
            <w:rPrChange w:id="51" w:author="António Coelho" w:date="2020-09-11T18:05:00Z">
              <w:rPr>
                <w:b w:val="0"/>
              </w:rPr>
            </w:rPrChange>
          </w:rPr>
          <w:t>*** Fim ***</w:t>
        </w:r>
      </w:ins>
    </w:p>
    <w:p w14:paraId="367BC09F" w14:textId="4705C9FE" w:rsidR="001161A0" w:rsidRDefault="001161A0">
      <w:pPr>
        <w:rPr>
          <w:ins w:id="52" w:author="fnf" w:date="2020-07-15T11:48:00Z"/>
        </w:rPr>
        <w:pPrChange w:id="53" w:author="fnf" w:date="2020-07-15T11:34:00Z">
          <w:pPr>
            <w:pStyle w:val="Heading1"/>
          </w:pPr>
        </w:pPrChange>
      </w:pPr>
      <w:ins w:id="54" w:author="fnf" w:date="2020-07-15T11:48:00Z">
        <w:r>
          <w:t>Tentemos a</w:t>
        </w:r>
      </w:ins>
      <w:ins w:id="55" w:author="fnf" w:date="2020-07-15T11:50:00Z">
        <w:r>
          <w:t>gora a</w:t>
        </w:r>
      </w:ins>
      <w:ins w:id="56" w:author="fnf" w:date="2020-07-15T11:48:00Z">
        <w:r>
          <w:t xml:space="preserve"> outra opção:</w:t>
        </w:r>
      </w:ins>
    </w:p>
    <w:p w14:paraId="06733DD0" w14:textId="77777777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57" w:author="fnf" w:date="2020-07-15T11:49:00Z"/>
          <w:rFonts w:ascii="Courier New" w:hAnsi="Courier New" w:cs="Courier New"/>
          <w:sz w:val="18"/>
          <w:szCs w:val="16"/>
          <w:rPrChange w:id="58" w:author="António Coelho" w:date="2020-09-11T18:06:00Z">
            <w:rPr>
              <w:ins w:id="59" w:author="fnf" w:date="2020-07-15T11:49:00Z"/>
            </w:rPr>
          </w:rPrChange>
        </w:rPr>
        <w:pPrChange w:id="60" w:author="António Coelho" w:date="2020-09-11T18:07:00Z">
          <w:pPr/>
        </w:pPrChange>
      </w:pPr>
      <w:ins w:id="61" w:author="fnf" w:date="2020-07-15T11:49:00Z">
        <w:r w:rsidRPr="004D50D0">
          <w:rPr>
            <w:rFonts w:ascii="Courier New" w:hAnsi="Courier New" w:cs="Courier New"/>
            <w:sz w:val="18"/>
            <w:szCs w:val="16"/>
            <w:rPrChange w:id="62" w:author="António Coelho" w:date="2020-09-11T18:06:00Z">
              <w:rPr/>
            </w:rPrChange>
          </w:rPr>
          <w:t>Escolhe uma das duas portas:</w:t>
        </w:r>
      </w:ins>
    </w:p>
    <w:p w14:paraId="0E16FB4E" w14:textId="77777777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63" w:author="fnf" w:date="2020-07-15T11:49:00Z"/>
          <w:rFonts w:ascii="Courier New" w:hAnsi="Courier New" w:cs="Courier New"/>
          <w:sz w:val="18"/>
          <w:szCs w:val="16"/>
          <w:rPrChange w:id="64" w:author="António Coelho" w:date="2020-09-11T18:06:00Z">
            <w:rPr>
              <w:ins w:id="65" w:author="fnf" w:date="2020-07-15T11:49:00Z"/>
            </w:rPr>
          </w:rPrChange>
        </w:rPr>
        <w:pPrChange w:id="66" w:author="António Coelho" w:date="2020-09-11T18:07:00Z">
          <w:pPr/>
        </w:pPrChange>
      </w:pPr>
      <w:ins w:id="67" w:author="fnf" w:date="2020-07-15T11:49:00Z">
        <w:r w:rsidRPr="004D50D0">
          <w:rPr>
            <w:rFonts w:ascii="Courier New" w:hAnsi="Courier New" w:cs="Courier New"/>
            <w:sz w:val="18"/>
            <w:szCs w:val="16"/>
            <w:rPrChange w:id="68" w:author="António Coelho" w:date="2020-09-11T18:06:00Z">
              <w:rPr/>
            </w:rPrChange>
          </w:rPr>
          <w:t>1- Abres a porta da esquerda.</w:t>
        </w:r>
      </w:ins>
    </w:p>
    <w:p w14:paraId="22B38F4B" w14:textId="77777777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69" w:author="fnf" w:date="2020-07-15T11:49:00Z"/>
          <w:rFonts w:ascii="Courier New" w:hAnsi="Courier New" w:cs="Courier New"/>
          <w:sz w:val="18"/>
          <w:szCs w:val="16"/>
          <w:rPrChange w:id="70" w:author="António Coelho" w:date="2020-09-11T18:06:00Z">
            <w:rPr>
              <w:ins w:id="71" w:author="fnf" w:date="2020-07-15T11:49:00Z"/>
            </w:rPr>
          </w:rPrChange>
        </w:rPr>
        <w:pPrChange w:id="72" w:author="António Coelho" w:date="2020-09-11T18:07:00Z">
          <w:pPr/>
        </w:pPrChange>
      </w:pPr>
      <w:ins w:id="73" w:author="fnf" w:date="2020-07-15T11:49:00Z">
        <w:r w:rsidRPr="004D50D0">
          <w:rPr>
            <w:rFonts w:ascii="Courier New" w:hAnsi="Courier New" w:cs="Courier New"/>
            <w:sz w:val="18"/>
            <w:szCs w:val="16"/>
            <w:rPrChange w:id="74" w:author="António Coelho" w:date="2020-09-11T18:06:00Z">
              <w:rPr/>
            </w:rPrChange>
          </w:rPr>
          <w:t>2- Abres a porta da direita.</w:t>
        </w:r>
      </w:ins>
    </w:p>
    <w:p w14:paraId="5D8CED50" w14:textId="77777777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75" w:author="fnf" w:date="2020-07-15T11:49:00Z"/>
          <w:rFonts w:ascii="Courier New" w:hAnsi="Courier New" w:cs="Courier New"/>
          <w:sz w:val="18"/>
          <w:szCs w:val="16"/>
          <w:rPrChange w:id="76" w:author="António Coelho" w:date="2020-09-11T18:06:00Z">
            <w:rPr>
              <w:ins w:id="77" w:author="fnf" w:date="2020-07-15T11:49:00Z"/>
            </w:rPr>
          </w:rPrChange>
        </w:rPr>
        <w:pPrChange w:id="78" w:author="António Coelho" w:date="2020-09-11T18:07:00Z">
          <w:pPr/>
        </w:pPrChange>
      </w:pPr>
      <w:ins w:id="79" w:author="fnf" w:date="2020-07-15T11:49:00Z">
        <w:r w:rsidRPr="004D50D0">
          <w:rPr>
            <w:rFonts w:ascii="Courier New" w:hAnsi="Courier New" w:cs="Courier New"/>
            <w:sz w:val="18"/>
            <w:szCs w:val="16"/>
            <w:rPrChange w:id="80" w:author="António Coelho" w:date="2020-09-11T18:06:00Z">
              <w:rPr/>
            </w:rPrChange>
          </w:rPr>
          <w:t xml:space="preserve">Selecione a sua opção: </w:t>
        </w:r>
        <w:r w:rsidRPr="004D50D0">
          <w:rPr>
            <w:rFonts w:ascii="Courier New" w:hAnsi="Courier New" w:cs="Courier New"/>
            <w:b/>
            <w:bCs/>
            <w:sz w:val="18"/>
            <w:szCs w:val="16"/>
            <w:rPrChange w:id="81" w:author="António Coelho" w:date="2020-09-11T18:06:00Z">
              <w:rPr/>
            </w:rPrChange>
          </w:rPr>
          <w:t>2</w:t>
        </w:r>
      </w:ins>
    </w:p>
    <w:p w14:paraId="0278F154" w14:textId="77777777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82" w:author="fnf" w:date="2020-07-15T11:49:00Z"/>
          <w:rFonts w:ascii="Courier New" w:hAnsi="Courier New" w:cs="Courier New"/>
          <w:sz w:val="18"/>
          <w:szCs w:val="16"/>
          <w:rPrChange w:id="83" w:author="António Coelho" w:date="2020-09-11T18:06:00Z">
            <w:rPr>
              <w:ins w:id="84" w:author="fnf" w:date="2020-07-15T11:49:00Z"/>
            </w:rPr>
          </w:rPrChange>
        </w:rPr>
        <w:pPrChange w:id="85" w:author="António Coelho" w:date="2020-09-11T18:07:00Z">
          <w:pPr/>
        </w:pPrChange>
      </w:pPr>
      <w:ins w:id="86" w:author="fnf" w:date="2020-07-15T11:49:00Z">
        <w:r w:rsidRPr="004D50D0">
          <w:rPr>
            <w:rFonts w:ascii="Courier New" w:hAnsi="Courier New" w:cs="Courier New"/>
            <w:sz w:val="18"/>
            <w:szCs w:val="16"/>
            <w:rPrChange w:id="87" w:author="António Coelho" w:date="2020-09-11T18:06:00Z">
              <w:rPr/>
            </w:rPrChange>
          </w:rPr>
          <w:t>Ganhaste.</w:t>
        </w:r>
      </w:ins>
    </w:p>
    <w:p w14:paraId="2A4D63B9" w14:textId="74CEE021" w:rsidR="001161A0" w:rsidRPr="004D50D0" w:rsidRDefault="0011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88" w:author="fnf" w:date="2020-07-15T11:31:00Z"/>
          <w:rFonts w:ascii="Courier New" w:hAnsi="Courier New" w:cs="Courier New"/>
          <w:sz w:val="18"/>
          <w:szCs w:val="16"/>
          <w:rPrChange w:id="89" w:author="António Coelho" w:date="2020-09-11T18:06:00Z">
            <w:rPr>
              <w:ins w:id="90" w:author="fnf" w:date="2020-07-15T11:31:00Z"/>
            </w:rPr>
          </w:rPrChange>
        </w:rPr>
        <w:pPrChange w:id="91" w:author="António Coelho" w:date="2020-09-11T18:07:00Z">
          <w:pPr>
            <w:pStyle w:val="Heading1"/>
          </w:pPr>
        </w:pPrChange>
      </w:pPr>
      <w:ins w:id="92" w:author="fnf" w:date="2020-07-15T11:49:00Z">
        <w:r w:rsidRPr="004D50D0">
          <w:rPr>
            <w:rFonts w:ascii="Courier New" w:hAnsi="Courier New" w:cs="Courier New"/>
            <w:sz w:val="18"/>
            <w:szCs w:val="16"/>
            <w:rPrChange w:id="93" w:author="António Coelho" w:date="2020-09-11T18:06:00Z">
              <w:rPr>
                <w:b w:val="0"/>
              </w:rPr>
            </w:rPrChange>
          </w:rPr>
          <w:t>*** Fim ***</w:t>
        </w:r>
      </w:ins>
    </w:p>
    <w:p w14:paraId="2854B452" w14:textId="3F79502C" w:rsidR="00325F22" w:rsidRPr="00325F22" w:rsidRDefault="00325F22">
      <w:pPr>
        <w:rPr>
          <w:ins w:id="94" w:author="fnf" w:date="2020-07-15T11:29:00Z"/>
        </w:rPr>
        <w:pPrChange w:id="95" w:author="fnf" w:date="2020-07-15T11:31:00Z">
          <w:pPr>
            <w:pStyle w:val="Heading1"/>
          </w:pPr>
        </w:pPrChange>
      </w:pPr>
    </w:p>
    <w:p w14:paraId="7733EF7B" w14:textId="27E64E7A" w:rsidR="001161A0" w:rsidRDefault="007B5D7E">
      <w:pPr>
        <w:rPr>
          <w:ins w:id="96" w:author="fnf" w:date="2020-07-15T11:45:00Z"/>
        </w:rPr>
        <w:pPrChange w:id="97" w:author="fnf" w:date="2020-07-15T11:29:00Z">
          <w:pPr>
            <w:pStyle w:val="Heading1"/>
          </w:pPr>
        </w:pPrChange>
      </w:pPr>
      <w:ins w:id="98" w:author="fnf" w:date="2020-07-15T14:58:00Z">
        <w:r>
          <w:lastRenderedPageBreak/>
          <w:t>Com esta simplicidade narrativa, n</w:t>
        </w:r>
      </w:ins>
      <w:ins w:id="99" w:author="fnf" w:date="2020-07-15T11:51:00Z">
        <w:r w:rsidR="001161A0">
          <w:t xml:space="preserve">ão parece um jogo muito </w:t>
        </w:r>
      </w:ins>
      <w:ins w:id="100" w:author="fnf" w:date="2020-07-15T11:52:00Z">
        <w:r w:rsidR="001161A0">
          <w:t>atrativo</w:t>
        </w:r>
      </w:ins>
      <w:ins w:id="101" w:author="fnf" w:date="2020-07-15T11:56:00Z">
        <w:r w:rsidR="00923336">
          <w:t>. No entanto, com</w:t>
        </w:r>
      </w:ins>
      <w:ins w:id="102" w:author="fnf" w:date="2020-07-15T11:51:00Z">
        <w:r w:rsidR="001161A0">
          <w:t xml:space="preserve"> </w:t>
        </w:r>
      </w:ins>
      <w:ins w:id="103" w:author="fnf" w:date="2020-07-15T11:44:00Z">
        <w:r w:rsidR="001161A0">
          <w:t xml:space="preserve">algumas </w:t>
        </w:r>
      </w:ins>
      <w:ins w:id="104" w:author="fnf" w:date="2020-07-15T11:52:00Z">
        <w:r w:rsidR="001161A0">
          <w:t xml:space="preserve">pequenas </w:t>
        </w:r>
      </w:ins>
      <w:ins w:id="105" w:author="fnf" w:date="2020-07-15T11:44:00Z">
        <w:r w:rsidR="001161A0">
          <w:t xml:space="preserve">alterações ao texto da narrativa, </w:t>
        </w:r>
      </w:ins>
      <w:ins w:id="106" w:author="fnf" w:date="2020-07-15T11:56:00Z">
        <w:r w:rsidR="00923336">
          <w:t xml:space="preserve">por exemplo, </w:t>
        </w:r>
      </w:ins>
      <w:ins w:id="107" w:author="fnf" w:date="2020-07-15T11:52:00Z">
        <w:r w:rsidR="001161A0">
          <w:t>ao nível d</w:t>
        </w:r>
      </w:ins>
      <w:ins w:id="108" w:author="fnf" w:date="2020-07-15T11:44:00Z">
        <w:r w:rsidR="001161A0">
          <w:t>a opç</w:t>
        </w:r>
      </w:ins>
      <w:ins w:id="109" w:author="fnf" w:date="2020-07-15T11:45:00Z">
        <w:r w:rsidR="001161A0">
          <w:t>ão 1</w:t>
        </w:r>
      </w:ins>
      <w:ins w:id="110" w:author="fnf" w:date="2020-07-15T11:56:00Z">
        <w:r w:rsidR="00923336">
          <w:t>,</w:t>
        </w:r>
      </w:ins>
      <w:ins w:id="111" w:author="fnf" w:date="2020-07-15T11:52:00Z">
        <w:r w:rsidR="001161A0">
          <w:t xml:space="preserve"> ver</w:t>
        </w:r>
      </w:ins>
      <w:ins w:id="112" w:author="fnf" w:date="2020-07-15T11:53:00Z">
        <w:r w:rsidR="001161A0">
          <w:t xml:space="preserve">á como </w:t>
        </w:r>
      </w:ins>
      <w:ins w:id="113" w:author="fnf" w:date="2020-07-15T11:56:00Z">
        <w:r w:rsidR="00923336">
          <w:t xml:space="preserve">é fácil </w:t>
        </w:r>
      </w:ins>
      <w:ins w:id="114" w:author="fnf" w:date="2020-07-15T11:53:00Z">
        <w:r w:rsidR="001161A0">
          <w:t xml:space="preserve">abrir </w:t>
        </w:r>
      </w:ins>
      <w:ins w:id="115" w:author="fnf" w:date="2020-07-15T11:45:00Z">
        <w:r w:rsidR="001161A0">
          <w:t>novo</w:t>
        </w:r>
      </w:ins>
      <w:ins w:id="116" w:author="fnf" w:date="2020-07-15T11:53:00Z">
        <w:r w:rsidR="001161A0">
          <w:t>s</w:t>
        </w:r>
      </w:ins>
      <w:ins w:id="117" w:author="fnf" w:date="2020-07-15T11:45:00Z">
        <w:r w:rsidR="001161A0">
          <w:t xml:space="preserve"> caminho</w:t>
        </w:r>
      </w:ins>
      <w:ins w:id="118" w:author="fnf" w:date="2020-07-15T11:53:00Z">
        <w:r w:rsidR="001161A0">
          <w:t>s</w:t>
        </w:r>
      </w:ins>
      <w:ins w:id="119" w:author="fnf" w:date="2020-07-15T11:45:00Z">
        <w:r w:rsidR="001161A0">
          <w:t xml:space="preserve"> de aventuras:</w:t>
        </w:r>
      </w:ins>
    </w:p>
    <w:p w14:paraId="04C3F7F5" w14:textId="77777777" w:rsidR="001161A0" w:rsidRPr="00742F61" w:rsidRDefault="001161A0" w:rsidP="001161A0">
      <w:pPr>
        <w:rPr>
          <w:ins w:id="120" w:author="fnf" w:date="2020-07-15T11:45:00Z"/>
          <w:rFonts w:ascii="Courier New" w:hAnsi="Courier New" w:cs="Courier New"/>
          <w:sz w:val="18"/>
          <w:szCs w:val="16"/>
          <w:rPrChange w:id="121" w:author="António Coelho" w:date="2020-09-11T18:09:00Z">
            <w:rPr>
              <w:ins w:id="122" w:author="fnf" w:date="2020-07-15T11:45:00Z"/>
            </w:rPr>
          </w:rPrChange>
        </w:rPr>
      </w:pPr>
      <w:ins w:id="123" w:author="fnf" w:date="2020-07-15T11:45:00Z">
        <w:r w:rsidRPr="00742F61">
          <w:rPr>
            <w:rFonts w:ascii="Courier New" w:hAnsi="Courier New" w:cs="Courier New"/>
            <w:sz w:val="18"/>
            <w:szCs w:val="16"/>
            <w:rPrChange w:id="124" w:author="António Coelho" w:date="2020-09-11T18:09:00Z">
              <w:rPr/>
            </w:rPrChange>
          </w:rPr>
          <w:t>livro = {};</w:t>
        </w:r>
      </w:ins>
    </w:p>
    <w:p w14:paraId="6D0C2182" w14:textId="77777777" w:rsidR="001161A0" w:rsidRPr="00742F61" w:rsidRDefault="001161A0" w:rsidP="001161A0">
      <w:pPr>
        <w:rPr>
          <w:ins w:id="125" w:author="fnf" w:date="2020-07-15T11:45:00Z"/>
          <w:rFonts w:ascii="Courier New" w:hAnsi="Courier New" w:cs="Courier New"/>
          <w:sz w:val="18"/>
          <w:szCs w:val="16"/>
          <w:rPrChange w:id="126" w:author="António Coelho" w:date="2020-09-11T18:09:00Z">
            <w:rPr>
              <w:ins w:id="127" w:author="fnf" w:date="2020-07-15T11:45:00Z"/>
            </w:rPr>
          </w:rPrChange>
        </w:rPr>
      </w:pPr>
      <w:ins w:id="128" w:author="fnf" w:date="2020-07-15T11:45:00Z">
        <w:r w:rsidRPr="00742F61">
          <w:rPr>
            <w:rFonts w:ascii="Courier New" w:hAnsi="Courier New" w:cs="Courier New"/>
            <w:sz w:val="18"/>
            <w:szCs w:val="16"/>
            <w:rPrChange w:id="129" w:author="António Coelho" w:date="2020-09-11T18:09:00Z">
              <w:rPr/>
            </w:rPrChange>
          </w:rPr>
          <w:t>livro["inicio"] = ("Escolhe uma das duas portas:",\</w:t>
        </w:r>
      </w:ins>
    </w:p>
    <w:p w14:paraId="056E5837" w14:textId="77777777" w:rsidR="001161A0" w:rsidRPr="00742F61" w:rsidRDefault="001161A0" w:rsidP="001161A0">
      <w:pPr>
        <w:rPr>
          <w:ins w:id="130" w:author="fnf" w:date="2020-07-15T11:45:00Z"/>
          <w:rFonts w:ascii="Courier New" w:hAnsi="Courier New" w:cs="Courier New"/>
          <w:sz w:val="18"/>
          <w:szCs w:val="16"/>
          <w:rPrChange w:id="131" w:author="António Coelho" w:date="2020-09-11T18:09:00Z">
            <w:rPr>
              <w:ins w:id="132" w:author="fnf" w:date="2020-07-15T11:45:00Z"/>
            </w:rPr>
          </w:rPrChange>
        </w:rPr>
      </w:pPr>
      <w:ins w:id="133" w:author="fnf" w:date="2020-07-15T11:45:00Z">
        <w:r w:rsidRPr="00742F61">
          <w:rPr>
            <w:rFonts w:ascii="Courier New" w:hAnsi="Courier New" w:cs="Courier New"/>
            <w:sz w:val="18"/>
            <w:szCs w:val="16"/>
            <w:rPrChange w:id="134" w:author="António Coelho" w:date="2020-09-11T18:09:00Z">
              <w:rPr/>
            </w:rPrChange>
          </w:rPr>
          <w:t>["Abres a porta da esquerda.", "Abres a porta da direita."],\</w:t>
        </w:r>
      </w:ins>
    </w:p>
    <w:p w14:paraId="753ADD51" w14:textId="77777777" w:rsidR="001161A0" w:rsidRPr="00742F61" w:rsidRDefault="001161A0" w:rsidP="001161A0">
      <w:pPr>
        <w:rPr>
          <w:ins w:id="135" w:author="fnf" w:date="2020-07-15T11:45:00Z"/>
          <w:rFonts w:ascii="Courier New" w:hAnsi="Courier New" w:cs="Courier New"/>
          <w:sz w:val="18"/>
          <w:szCs w:val="16"/>
          <w:rPrChange w:id="136" w:author="António Coelho" w:date="2020-09-11T18:09:00Z">
            <w:rPr>
              <w:ins w:id="137" w:author="fnf" w:date="2020-07-15T11:45:00Z"/>
            </w:rPr>
          </w:rPrChange>
        </w:rPr>
      </w:pPr>
      <w:ins w:id="138" w:author="fnf" w:date="2020-07-15T11:45:00Z">
        <w:r w:rsidRPr="00742F61">
          <w:rPr>
            <w:rFonts w:ascii="Courier New" w:hAnsi="Courier New" w:cs="Courier New"/>
            <w:sz w:val="18"/>
            <w:szCs w:val="16"/>
            <w:rPrChange w:id="139" w:author="António Coelho" w:date="2020-09-11T18:09:00Z">
              <w:rPr/>
            </w:rPrChange>
          </w:rPr>
          <w:t>["1","2"])</w:t>
        </w:r>
      </w:ins>
    </w:p>
    <w:p w14:paraId="6E495420" w14:textId="77777777" w:rsidR="001161A0" w:rsidRPr="00742F61" w:rsidRDefault="001161A0" w:rsidP="001161A0">
      <w:pPr>
        <w:rPr>
          <w:ins w:id="140" w:author="fnf" w:date="2020-07-15T11:45:00Z"/>
          <w:rFonts w:ascii="Courier New" w:hAnsi="Courier New" w:cs="Courier New"/>
          <w:sz w:val="18"/>
          <w:szCs w:val="16"/>
          <w:rPrChange w:id="141" w:author="António Coelho" w:date="2020-09-11T18:09:00Z">
            <w:rPr>
              <w:ins w:id="142" w:author="fnf" w:date="2020-07-15T11:45:00Z"/>
            </w:rPr>
          </w:rPrChange>
        </w:rPr>
      </w:pPr>
      <w:ins w:id="143" w:author="fnf" w:date="2020-07-15T11:45:00Z">
        <w:r w:rsidRPr="00742F61">
          <w:rPr>
            <w:rFonts w:ascii="Courier New" w:hAnsi="Courier New" w:cs="Courier New"/>
            <w:sz w:val="18"/>
            <w:szCs w:val="16"/>
            <w:rPrChange w:id="144" w:author="António Coelho" w:date="2020-09-11T18:09:00Z">
              <w:rPr/>
            </w:rPrChange>
          </w:rPr>
          <w:t>livro["1"] = ("Passando a porta da esquerda, entras num corredor bem iluminado!",["Esperas.", "Caminhas pelo corredor"],["30", "35"])</w:t>
        </w:r>
      </w:ins>
    </w:p>
    <w:p w14:paraId="0E2D3874" w14:textId="77777777" w:rsidR="001161A0" w:rsidRPr="00742F61" w:rsidRDefault="001161A0" w:rsidP="001161A0">
      <w:pPr>
        <w:rPr>
          <w:ins w:id="145" w:author="fnf" w:date="2020-07-15T11:45:00Z"/>
          <w:rFonts w:ascii="Courier New" w:hAnsi="Courier New" w:cs="Courier New"/>
          <w:sz w:val="18"/>
          <w:szCs w:val="16"/>
          <w:rPrChange w:id="146" w:author="António Coelho" w:date="2020-09-11T18:09:00Z">
            <w:rPr>
              <w:ins w:id="147" w:author="fnf" w:date="2020-07-15T11:45:00Z"/>
            </w:rPr>
          </w:rPrChange>
        </w:rPr>
      </w:pPr>
      <w:ins w:id="148" w:author="fnf" w:date="2020-07-15T11:45:00Z">
        <w:r w:rsidRPr="00742F61">
          <w:rPr>
            <w:rFonts w:ascii="Courier New" w:hAnsi="Courier New" w:cs="Courier New"/>
            <w:sz w:val="18"/>
            <w:szCs w:val="16"/>
            <w:rPrChange w:id="149" w:author="António Coelho" w:date="2020-09-11T18:09:00Z">
              <w:rPr/>
            </w:rPrChange>
          </w:rPr>
          <w:t>livro["2"] = ("Ganhaste.",[],[])</w:t>
        </w:r>
      </w:ins>
    </w:p>
    <w:p w14:paraId="77DB721C" w14:textId="77777777" w:rsidR="001161A0" w:rsidRPr="00742F61" w:rsidRDefault="001161A0" w:rsidP="001161A0">
      <w:pPr>
        <w:rPr>
          <w:ins w:id="150" w:author="fnf" w:date="2020-07-15T11:45:00Z"/>
          <w:rFonts w:ascii="Courier New" w:hAnsi="Courier New" w:cs="Courier New"/>
          <w:sz w:val="18"/>
          <w:szCs w:val="16"/>
          <w:rPrChange w:id="151" w:author="António Coelho" w:date="2020-09-11T18:09:00Z">
            <w:rPr>
              <w:ins w:id="152" w:author="fnf" w:date="2020-07-15T11:45:00Z"/>
            </w:rPr>
          </w:rPrChange>
        </w:rPr>
      </w:pPr>
      <w:ins w:id="153" w:author="fnf" w:date="2020-07-15T11:45:00Z">
        <w:r w:rsidRPr="00742F61">
          <w:rPr>
            <w:rFonts w:ascii="Courier New" w:hAnsi="Courier New" w:cs="Courier New"/>
            <w:sz w:val="18"/>
            <w:szCs w:val="16"/>
            <w:rPrChange w:id="154" w:author="António Coelho" w:date="2020-09-11T18:09:00Z">
              <w:rPr/>
            </w:rPrChange>
          </w:rPr>
          <w:t>livro["30"] = ("Perdeste.", [],[])</w:t>
        </w:r>
      </w:ins>
    </w:p>
    <w:p w14:paraId="223C5B98" w14:textId="2FB939A9" w:rsidR="001161A0" w:rsidDel="00742F61" w:rsidRDefault="001161A0">
      <w:pPr>
        <w:rPr>
          <w:del w:id="155" w:author="António Coelho" w:date="2020-09-11T18:09:00Z"/>
        </w:rPr>
      </w:pPr>
      <w:ins w:id="156" w:author="fnf" w:date="2020-07-15T11:45:00Z">
        <w:r w:rsidRPr="00742F61">
          <w:rPr>
            <w:rFonts w:ascii="Courier New" w:hAnsi="Courier New" w:cs="Courier New"/>
            <w:sz w:val="18"/>
            <w:szCs w:val="16"/>
            <w:rPrChange w:id="157" w:author="António Coelho" w:date="2020-09-11T18:09:00Z">
              <w:rPr/>
            </w:rPrChange>
          </w:rPr>
          <w:t>livro["35"] = ("Encontraste um tesouro!!!", [],[])</w:t>
        </w:r>
      </w:ins>
    </w:p>
    <w:p w14:paraId="6FE5CE73" w14:textId="77777777" w:rsidR="00742F61" w:rsidRPr="00742F61" w:rsidRDefault="00742F61">
      <w:pPr>
        <w:rPr>
          <w:ins w:id="158" w:author="António Coelho" w:date="2020-09-11T18:09:00Z"/>
          <w:rFonts w:ascii="Courier New" w:hAnsi="Courier New" w:cs="Courier New"/>
          <w:sz w:val="18"/>
          <w:szCs w:val="16"/>
          <w:rPrChange w:id="159" w:author="António Coelho" w:date="2020-09-11T18:09:00Z">
            <w:rPr>
              <w:ins w:id="160" w:author="António Coelho" w:date="2020-09-11T18:09:00Z"/>
            </w:rPr>
          </w:rPrChange>
        </w:rPr>
        <w:pPrChange w:id="161" w:author="fnf" w:date="2020-07-15T11:29:00Z">
          <w:pPr>
            <w:pStyle w:val="Heading1"/>
          </w:pPr>
        </w:pPrChange>
      </w:pPr>
    </w:p>
    <w:p w14:paraId="15F4C713" w14:textId="77777777" w:rsidR="001161A0" w:rsidRDefault="001161A0">
      <w:pPr>
        <w:rPr>
          <w:ins w:id="162" w:author="fnf" w:date="2020-07-15T11:46:00Z"/>
        </w:rPr>
        <w:pPrChange w:id="163" w:author="fnf" w:date="2020-07-15T11:29:00Z">
          <w:pPr>
            <w:pStyle w:val="Heading1"/>
          </w:pPr>
        </w:pPrChange>
      </w:pPr>
    </w:p>
    <w:p w14:paraId="3F148E89" w14:textId="5E2E0B9C" w:rsidR="001161A0" w:rsidRDefault="001161A0">
      <w:pPr>
        <w:rPr>
          <w:ins w:id="164" w:author="fnf" w:date="2020-07-15T11:46:00Z"/>
        </w:rPr>
        <w:pPrChange w:id="165" w:author="fnf" w:date="2020-07-15T11:29:00Z">
          <w:pPr>
            <w:pStyle w:val="Heading1"/>
          </w:pPr>
        </w:pPrChange>
      </w:pPr>
      <w:ins w:id="166" w:author="fnf" w:date="2020-07-15T11:46:00Z">
        <w:r>
          <w:t>Tentemos explorar a o</w:t>
        </w:r>
      </w:ins>
      <w:ins w:id="167" w:author="António Coelho" w:date="2020-09-11T18:10:00Z">
        <w:r w:rsidR="00742F61">
          <w:t>p</w:t>
        </w:r>
      </w:ins>
      <w:ins w:id="168" w:author="fnf" w:date="2020-07-15T11:46:00Z">
        <w:r>
          <w:t>ção 1.</w:t>
        </w:r>
      </w:ins>
    </w:p>
    <w:p w14:paraId="599A0913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69" w:author="fnf" w:date="2020-07-15T11:55:00Z"/>
          <w:rFonts w:ascii="Courier New" w:hAnsi="Courier New" w:cs="Courier New"/>
          <w:sz w:val="18"/>
          <w:szCs w:val="16"/>
          <w:rPrChange w:id="170" w:author="António Coelho" w:date="2020-09-11T18:10:00Z">
            <w:rPr>
              <w:ins w:id="171" w:author="fnf" w:date="2020-07-15T11:55:00Z"/>
            </w:rPr>
          </w:rPrChange>
        </w:rPr>
        <w:pPrChange w:id="172" w:author="António Coelho" w:date="2020-09-11T18:10:00Z">
          <w:pPr/>
        </w:pPrChange>
      </w:pPr>
      <w:ins w:id="173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174" w:author="António Coelho" w:date="2020-09-11T18:10:00Z">
              <w:rPr/>
            </w:rPrChange>
          </w:rPr>
          <w:t>Escolhe uma das duas portas:</w:t>
        </w:r>
      </w:ins>
    </w:p>
    <w:p w14:paraId="055B139E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75" w:author="fnf" w:date="2020-07-15T11:55:00Z"/>
          <w:rFonts w:ascii="Courier New" w:hAnsi="Courier New" w:cs="Courier New"/>
          <w:sz w:val="18"/>
          <w:szCs w:val="16"/>
          <w:rPrChange w:id="176" w:author="António Coelho" w:date="2020-09-11T18:10:00Z">
            <w:rPr>
              <w:ins w:id="177" w:author="fnf" w:date="2020-07-15T11:55:00Z"/>
            </w:rPr>
          </w:rPrChange>
        </w:rPr>
        <w:pPrChange w:id="178" w:author="António Coelho" w:date="2020-09-11T18:10:00Z">
          <w:pPr/>
        </w:pPrChange>
      </w:pPr>
      <w:ins w:id="179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180" w:author="António Coelho" w:date="2020-09-11T18:10:00Z">
              <w:rPr/>
            </w:rPrChange>
          </w:rPr>
          <w:t>1- Abres a porta da esquerda.</w:t>
        </w:r>
      </w:ins>
    </w:p>
    <w:p w14:paraId="120C5597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81" w:author="fnf" w:date="2020-07-15T11:55:00Z"/>
          <w:rFonts w:ascii="Courier New" w:hAnsi="Courier New" w:cs="Courier New"/>
          <w:sz w:val="18"/>
          <w:szCs w:val="16"/>
          <w:rPrChange w:id="182" w:author="António Coelho" w:date="2020-09-11T18:10:00Z">
            <w:rPr>
              <w:ins w:id="183" w:author="fnf" w:date="2020-07-15T11:55:00Z"/>
            </w:rPr>
          </w:rPrChange>
        </w:rPr>
        <w:pPrChange w:id="184" w:author="António Coelho" w:date="2020-09-11T18:10:00Z">
          <w:pPr/>
        </w:pPrChange>
      </w:pPr>
      <w:ins w:id="185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186" w:author="António Coelho" w:date="2020-09-11T18:10:00Z">
              <w:rPr/>
            </w:rPrChange>
          </w:rPr>
          <w:t>2- Abres a porta da direita.</w:t>
        </w:r>
      </w:ins>
    </w:p>
    <w:p w14:paraId="7E3C3660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87" w:author="fnf" w:date="2020-07-15T11:55:00Z"/>
          <w:rFonts w:ascii="Courier New" w:hAnsi="Courier New" w:cs="Courier New"/>
          <w:sz w:val="18"/>
          <w:szCs w:val="16"/>
          <w:rPrChange w:id="188" w:author="António Coelho" w:date="2020-09-11T18:10:00Z">
            <w:rPr>
              <w:ins w:id="189" w:author="fnf" w:date="2020-07-15T11:55:00Z"/>
            </w:rPr>
          </w:rPrChange>
        </w:rPr>
        <w:pPrChange w:id="190" w:author="António Coelho" w:date="2020-09-11T18:10:00Z">
          <w:pPr/>
        </w:pPrChange>
      </w:pPr>
      <w:ins w:id="191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192" w:author="António Coelho" w:date="2020-09-11T18:10:00Z">
              <w:rPr/>
            </w:rPrChange>
          </w:rPr>
          <w:t>Selecione a sua opção: 1</w:t>
        </w:r>
      </w:ins>
    </w:p>
    <w:p w14:paraId="66FF0DBD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93" w:author="fnf" w:date="2020-07-15T11:55:00Z"/>
          <w:rFonts w:ascii="Courier New" w:hAnsi="Courier New" w:cs="Courier New"/>
          <w:sz w:val="18"/>
          <w:szCs w:val="16"/>
          <w:rPrChange w:id="194" w:author="António Coelho" w:date="2020-09-11T18:10:00Z">
            <w:rPr>
              <w:ins w:id="195" w:author="fnf" w:date="2020-07-15T11:55:00Z"/>
            </w:rPr>
          </w:rPrChange>
        </w:rPr>
        <w:pPrChange w:id="196" w:author="António Coelho" w:date="2020-09-11T18:10:00Z">
          <w:pPr/>
        </w:pPrChange>
      </w:pPr>
      <w:ins w:id="197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198" w:author="António Coelho" w:date="2020-09-11T18:10:00Z">
              <w:rPr/>
            </w:rPrChange>
          </w:rPr>
          <w:t>Passando a porta da esquerda, entras num corredor bem iluminado!</w:t>
        </w:r>
      </w:ins>
    </w:p>
    <w:p w14:paraId="61BEF814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99" w:author="fnf" w:date="2020-07-15T11:55:00Z"/>
          <w:rFonts w:ascii="Courier New" w:hAnsi="Courier New" w:cs="Courier New"/>
          <w:sz w:val="18"/>
          <w:szCs w:val="16"/>
          <w:rPrChange w:id="200" w:author="António Coelho" w:date="2020-09-11T18:10:00Z">
            <w:rPr>
              <w:ins w:id="201" w:author="fnf" w:date="2020-07-15T11:55:00Z"/>
            </w:rPr>
          </w:rPrChange>
        </w:rPr>
        <w:pPrChange w:id="202" w:author="António Coelho" w:date="2020-09-11T18:10:00Z">
          <w:pPr/>
        </w:pPrChange>
      </w:pPr>
      <w:ins w:id="203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04" w:author="António Coelho" w:date="2020-09-11T18:10:00Z">
              <w:rPr/>
            </w:rPrChange>
          </w:rPr>
          <w:t>1- Esperas.</w:t>
        </w:r>
      </w:ins>
    </w:p>
    <w:p w14:paraId="76401119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05" w:author="fnf" w:date="2020-07-15T11:55:00Z"/>
          <w:rFonts w:ascii="Courier New" w:hAnsi="Courier New" w:cs="Courier New"/>
          <w:sz w:val="18"/>
          <w:szCs w:val="16"/>
          <w:rPrChange w:id="206" w:author="António Coelho" w:date="2020-09-11T18:10:00Z">
            <w:rPr>
              <w:ins w:id="207" w:author="fnf" w:date="2020-07-15T11:55:00Z"/>
            </w:rPr>
          </w:rPrChange>
        </w:rPr>
        <w:pPrChange w:id="208" w:author="António Coelho" w:date="2020-09-11T18:10:00Z">
          <w:pPr/>
        </w:pPrChange>
      </w:pPr>
      <w:ins w:id="209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10" w:author="António Coelho" w:date="2020-09-11T18:10:00Z">
              <w:rPr/>
            </w:rPrChange>
          </w:rPr>
          <w:t>2- Caminhas pelo corredor</w:t>
        </w:r>
      </w:ins>
    </w:p>
    <w:p w14:paraId="12DCD343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11" w:author="fnf" w:date="2020-07-15T11:55:00Z"/>
          <w:rFonts w:ascii="Courier New" w:hAnsi="Courier New" w:cs="Courier New"/>
          <w:sz w:val="18"/>
          <w:szCs w:val="16"/>
          <w:rPrChange w:id="212" w:author="António Coelho" w:date="2020-09-11T18:10:00Z">
            <w:rPr>
              <w:ins w:id="213" w:author="fnf" w:date="2020-07-15T11:55:00Z"/>
            </w:rPr>
          </w:rPrChange>
        </w:rPr>
        <w:pPrChange w:id="214" w:author="António Coelho" w:date="2020-09-11T18:10:00Z">
          <w:pPr/>
        </w:pPrChange>
      </w:pPr>
      <w:ins w:id="215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16" w:author="António Coelho" w:date="2020-09-11T18:10:00Z">
              <w:rPr/>
            </w:rPrChange>
          </w:rPr>
          <w:t>Selecione a sua opção: 1</w:t>
        </w:r>
      </w:ins>
    </w:p>
    <w:p w14:paraId="3CA16976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17" w:author="fnf" w:date="2020-07-15T11:55:00Z"/>
          <w:rFonts w:ascii="Courier New" w:hAnsi="Courier New" w:cs="Courier New"/>
          <w:sz w:val="18"/>
          <w:szCs w:val="16"/>
          <w:rPrChange w:id="218" w:author="António Coelho" w:date="2020-09-11T18:10:00Z">
            <w:rPr>
              <w:ins w:id="219" w:author="fnf" w:date="2020-07-15T11:55:00Z"/>
            </w:rPr>
          </w:rPrChange>
        </w:rPr>
        <w:pPrChange w:id="220" w:author="António Coelho" w:date="2020-09-11T18:10:00Z">
          <w:pPr/>
        </w:pPrChange>
      </w:pPr>
      <w:ins w:id="221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22" w:author="António Coelho" w:date="2020-09-11T18:10:00Z">
              <w:rPr/>
            </w:rPrChange>
          </w:rPr>
          <w:t>Perdeste.</w:t>
        </w:r>
      </w:ins>
    </w:p>
    <w:p w14:paraId="11A0E1F7" w14:textId="19F7A732" w:rsidR="001161A0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23" w:author="fnf" w:date="2020-07-15T11:55:00Z"/>
          <w:rFonts w:ascii="Courier New" w:hAnsi="Courier New" w:cs="Courier New"/>
          <w:sz w:val="18"/>
          <w:szCs w:val="16"/>
          <w:rPrChange w:id="224" w:author="António Coelho" w:date="2020-09-11T18:10:00Z">
            <w:rPr>
              <w:ins w:id="225" w:author="fnf" w:date="2020-07-15T11:55:00Z"/>
            </w:rPr>
          </w:rPrChange>
        </w:rPr>
        <w:pPrChange w:id="226" w:author="António Coelho" w:date="2020-09-11T18:10:00Z">
          <w:pPr>
            <w:pStyle w:val="Heading1"/>
          </w:pPr>
        </w:pPrChange>
      </w:pPr>
      <w:ins w:id="227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28" w:author="António Coelho" w:date="2020-09-11T18:10:00Z">
              <w:rPr>
                <w:b w:val="0"/>
              </w:rPr>
            </w:rPrChange>
          </w:rPr>
          <w:t>*** Fim ***</w:t>
        </w:r>
      </w:ins>
    </w:p>
    <w:p w14:paraId="4CD5E841" w14:textId="453BDD34" w:rsidR="00923336" w:rsidRDefault="00923336">
      <w:pPr>
        <w:rPr>
          <w:ins w:id="229" w:author="fnf" w:date="2020-07-15T11:55:00Z"/>
        </w:rPr>
        <w:pPrChange w:id="230" w:author="fnf" w:date="2020-07-15T11:29:00Z">
          <w:pPr>
            <w:pStyle w:val="Heading1"/>
          </w:pPr>
        </w:pPrChange>
      </w:pPr>
    </w:p>
    <w:p w14:paraId="24A1FAB2" w14:textId="6C9E2981" w:rsidR="00923336" w:rsidRDefault="00923336">
      <w:pPr>
        <w:rPr>
          <w:ins w:id="231" w:author="fnf" w:date="2020-07-15T11:55:00Z"/>
        </w:rPr>
        <w:pPrChange w:id="232" w:author="fnf" w:date="2020-07-15T11:29:00Z">
          <w:pPr>
            <w:pStyle w:val="Heading1"/>
          </w:pPr>
        </w:pPrChange>
      </w:pPr>
      <w:ins w:id="233" w:author="fnf" w:date="2020-07-15T11:55:00Z">
        <w:r>
          <w:t>Ou então:</w:t>
        </w:r>
      </w:ins>
    </w:p>
    <w:p w14:paraId="2B3C1090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34" w:author="fnf" w:date="2020-07-15T11:55:00Z"/>
          <w:rFonts w:ascii="Courier New" w:hAnsi="Courier New" w:cs="Courier New"/>
          <w:sz w:val="18"/>
          <w:szCs w:val="16"/>
          <w:rPrChange w:id="235" w:author="António Coelho" w:date="2020-09-11T18:11:00Z">
            <w:rPr>
              <w:ins w:id="236" w:author="fnf" w:date="2020-07-15T11:55:00Z"/>
            </w:rPr>
          </w:rPrChange>
        </w:rPr>
        <w:pPrChange w:id="237" w:author="António Coelho" w:date="2020-09-11T18:11:00Z">
          <w:pPr/>
        </w:pPrChange>
      </w:pPr>
      <w:ins w:id="238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39" w:author="António Coelho" w:date="2020-09-11T18:11:00Z">
              <w:rPr/>
            </w:rPrChange>
          </w:rPr>
          <w:t>Escolhe uma das duas portas:</w:t>
        </w:r>
      </w:ins>
    </w:p>
    <w:p w14:paraId="3A543563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40" w:author="fnf" w:date="2020-07-15T11:55:00Z"/>
          <w:rFonts w:ascii="Courier New" w:hAnsi="Courier New" w:cs="Courier New"/>
          <w:sz w:val="18"/>
          <w:szCs w:val="16"/>
          <w:rPrChange w:id="241" w:author="António Coelho" w:date="2020-09-11T18:11:00Z">
            <w:rPr>
              <w:ins w:id="242" w:author="fnf" w:date="2020-07-15T11:55:00Z"/>
            </w:rPr>
          </w:rPrChange>
        </w:rPr>
        <w:pPrChange w:id="243" w:author="António Coelho" w:date="2020-09-11T18:11:00Z">
          <w:pPr/>
        </w:pPrChange>
      </w:pPr>
      <w:ins w:id="244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45" w:author="António Coelho" w:date="2020-09-11T18:11:00Z">
              <w:rPr/>
            </w:rPrChange>
          </w:rPr>
          <w:t>1- Abres a porta da esquerda.</w:t>
        </w:r>
      </w:ins>
    </w:p>
    <w:p w14:paraId="4B90DEF8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46" w:author="fnf" w:date="2020-07-15T11:55:00Z"/>
          <w:rFonts w:ascii="Courier New" w:hAnsi="Courier New" w:cs="Courier New"/>
          <w:sz w:val="18"/>
          <w:szCs w:val="16"/>
          <w:rPrChange w:id="247" w:author="António Coelho" w:date="2020-09-11T18:11:00Z">
            <w:rPr>
              <w:ins w:id="248" w:author="fnf" w:date="2020-07-15T11:55:00Z"/>
            </w:rPr>
          </w:rPrChange>
        </w:rPr>
        <w:pPrChange w:id="249" w:author="António Coelho" w:date="2020-09-11T18:11:00Z">
          <w:pPr/>
        </w:pPrChange>
      </w:pPr>
      <w:ins w:id="250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51" w:author="António Coelho" w:date="2020-09-11T18:11:00Z">
              <w:rPr/>
            </w:rPrChange>
          </w:rPr>
          <w:t>2- Abres a porta da direita.</w:t>
        </w:r>
      </w:ins>
    </w:p>
    <w:p w14:paraId="0FC6BF4A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52" w:author="fnf" w:date="2020-07-15T11:55:00Z"/>
          <w:rFonts w:ascii="Courier New" w:hAnsi="Courier New" w:cs="Courier New"/>
          <w:sz w:val="18"/>
          <w:szCs w:val="16"/>
          <w:rPrChange w:id="253" w:author="António Coelho" w:date="2020-09-11T18:11:00Z">
            <w:rPr>
              <w:ins w:id="254" w:author="fnf" w:date="2020-07-15T11:55:00Z"/>
            </w:rPr>
          </w:rPrChange>
        </w:rPr>
        <w:pPrChange w:id="255" w:author="António Coelho" w:date="2020-09-11T18:11:00Z">
          <w:pPr/>
        </w:pPrChange>
      </w:pPr>
      <w:ins w:id="256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57" w:author="António Coelho" w:date="2020-09-11T18:11:00Z">
              <w:rPr/>
            </w:rPrChange>
          </w:rPr>
          <w:t>Selecione a sua opção: 1</w:t>
        </w:r>
      </w:ins>
    </w:p>
    <w:p w14:paraId="56A542A3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58" w:author="fnf" w:date="2020-07-15T11:55:00Z"/>
          <w:rFonts w:ascii="Courier New" w:hAnsi="Courier New" w:cs="Courier New"/>
          <w:sz w:val="18"/>
          <w:szCs w:val="16"/>
          <w:rPrChange w:id="259" w:author="António Coelho" w:date="2020-09-11T18:11:00Z">
            <w:rPr>
              <w:ins w:id="260" w:author="fnf" w:date="2020-07-15T11:55:00Z"/>
            </w:rPr>
          </w:rPrChange>
        </w:rPr>
        <w:pPrChange w:id="261" w:author="António Coelho" w:date="2020-09-11T18:11:00Z">
          <w:pPr/>
        </w:pPrChange>
      </w:pPr>
      <w:ins w:id="262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63" w:author="António Coelho" w:date="2020-09-11T18:11:00Z">
              <w:rPr/>
            </w:rPrChange>
          </w:rPr>
          <w:t>Passando a porta da esquerda, entras num corredor bem iluminado!</w:t>
        </w:r>
      </w:ins>
    </w:p>
    <w:p w14:paraId="1CFA4F5E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64" w:author="fnf" w:date="2020-07-15T11:55:00Z"/>
          <w:rFonts w:ascii="Courier New" w:hAnsi="Courier New" w:cs="Courier New"/>
          <w:sz w:val="18"/>
          <w:szCs w:val="16"/>
          <w:rPrChange w:id="265" w:author="António Coelho" w:date="2020-09-11T18:11:00Z">
            <w:rPr>
              <w:ins w:id="266" w:author="fnf" w:date="2020-07-15T11:55:00Z"/>
            </w:rPr>
          </w:rPrChange>
        </w:rPr>
        <w:pPrChange w:id="267" w:author="António Coelho" w:date="2020-09-11T18:11:00Z">
          <w:pPr/>
        </w:pPrChange>
      </w:pPr>
      <w:ins w:id="268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69" w:author="António Coelho" w:date="2020-09-11T18:11:00Z">
              <w:rPr/>
            </w:rPrChange>
          </w:rPr>
          <w:t>1- Esperas.</w:t>
        </w:r>
      </w:ins>
    </w:p>
    <w:p w14:paraId="49C38F0E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70" w:author="fnf" w:date="2020-07-15T11:55:00Z"/>
          <w:rFonts w:ascii="Courier New" w:hAnsi="Courier New" w:cs="Courier New"/>
          <w:sz w:val="18"/>
          <w:szCs w:val="16"/>
          <w:rPrChange w:id="271" w:author="António Coelho" w:date="2020-09-11T18:11:00Z">
            <w:rPr>
              <w:ins w:id="272" w:author="fnf" w:date="2020-07-15T11:55:00Z"/>
            </w:rPr>
          </w:rPrChange>
        </w:rPr>
        <w:pPrChange w:id="273" w:author="António Coelho" w:date="2020-09-11T18:11:00Z">
          <w:pPr/>
        </w:pPrChange>
      </w:pPr>
      <w:ins w:id="274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75" w:author="António Coelho" w:date="2020-09-11T18:11:00Z">
              <w:rPr/>
            </w:rPrChange>
          </w:rPr>
          <w:t>2- Caminhas pelo corredor</w:t>
        </w:r>
      </w:ins>
    </w:p>
    <w:p w14:paraId="6E53F7FB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76" w:author="fnf" w:date="2020-07-15T11:55:00Z"/>
          <w:rFonts w:ascii="Courier New" w:hAnsi="Courier New" w:cs="Courier New"/>
          <w:sz w:val="18"/>
          <w:szCs w:val="16"/>
          <w:rPrChange w:id="277" w:author="António Coelho" w:date="2020-09-11T18:11:00Z">
            <w:rPr>
              <w:ins w:id="278" w:author="fnf" w:date="2020-07-15T11:55:00Z"/>
            </w:rPr>
          </w:rPrChange>
        </w:rPr>
        <w:pPrChange w:id="279" w:author="António Coelho" w:date="2020-09-11T18:11:00Z">
          <w:pPr/>
        </w:pPrChange>
      </w:pPr>
      <w:ins w:id="280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81" w:author="António Coelho" w:date="2020-09-11T18:11:00Z">
              <w:rPr/>
            </w:rPrChange>
          </w:rPr>
          <w:t>Selecione a sua opção: 2</w:t>
        </w:r>
      </w:ins>
    </w:p>
    <w:p w14:paraId="265D479B" w14:textId="77777777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82" w:author="fnf" w:date="2020-07-15T11:55:00Z"/>
          <w:rFonts w:ascii="Courier New" w:hAnsi="Courier New" w:cs="Courier New"/>
          <w:sz w:val="18"/>
          <w:szCs w:val="16"/>
          <w:rPrChange w:id="283" w:author="António Coelho" w:date="2020-09-11T18:11:00Z">
            <w:rPr>
              <w:ins w:id="284" w:author="fnf" w:date="2020-07-15T11:55:00Z"/>
            </w:rPr>
          </w:rPrChange>
        </w:rPr>
        <w:pPrChange w:id="285" w:author="António Coelho" w:date="2020-09-11T18:11:00Z">
          <w:pPr/>
        </w:pPrChange>
      </w:pPr>
      <w:ins w:id="286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87" w:author="António Coelho" w:date="2020-09-11T18:11:00Z">
              <w:rPr/>
            </w:rPrChange>
          </w:rPr>
          <w:t>Encontraste um tesouro!!!</w:t>
        </w:r>
      </w:ins>
    </w:p>
    <w:p w14:paraId="0AAB2CF5" w14:textId="6390BCAE" w:rsidR="00923336" w:rsidRPr="00742F61" w:rsidRDefault="0092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88" w:author="fnf" w:date="2020-07-15T11:46:00Z"/>
          <w:rFonts w:ascii="Courier New" w:hAnsi="Courier New" w:cs="Courier New"/>
          <w:sz w:val="18"/>
          <w:szCs w:val="16"/>
          <w:rPrChange w:id="289" w:author="António Coelho" w:date="2020-09-11T18:11:00Z">
            <w:rPr>
              <w:ins w:id="290" w:author="fnf" w:date="2020-07-15T11:46:00Z"/>
            </w:rPr>
          </w:rPrChange>
        </w:rPr>
        <w:pPrChange w:id="291" w:author="António Coelho" w:date="2020-09-11T18:11:00Z">
          <w:pPr>
            <w:pStyle w:val="Heading1"/>
          </w:pPr>
        </w:pPrChange>
      </w:pPr>
      <w:ins w:id="292" w:author="fnf" w:date="2020-07-15T11:55:00Z">
        <w:r w:rsidRPr="00742F61">
          <w:rPr>
            <w:rFonts w:ascii="Courier New" w:hAnsi="Courier New" w:cs="Courier New"/>
            <w:sz w:val="18"/>
            <w:szCs w:val="16"/>
            <w:rPrChange w:id="293" w:author="António Coelho" w:date="2020-09-11T18:11:00Z">
              <w:rPr>
                <w:b w:val="0"/>
              </w:rPr>
            </w:rPrChange>
          </w:rPr>
          <w:t>*** Fim ***</w:t>
        </w:r>
      </w:ins>
    </w:p>
    <w:p w14:paraId="573EB03F" w14:textId="12ACFE35" w:rsidR="001161A0" w:rsidRPr="00325F22" w:rsidRDefault="001161A0">
      <w:pPr>
        <w:rPr>
          <w:ins w:id="294" w:author="fnf" w:date="2020-07-15T11:29:00Z"/>
        </w:rPr>
        <w:pPrChange w:id="295" w:author="fnf" w:date="2020-07-15T11:29:00Z">
          <w:pPr>
            <w:pStyle w:val="Heading1"/>
          </w:pPr>
        </w:pPrChange>
      </w:pPr>
      <w:ins w:id="296" w:author="fnf" w:date="2020-07-15T11:45:00Z">
        <w:r>
          <w:t xml:space="preserve"> </w:t>
        </w:r>
      </w:ins>
    </w:p>
    <w:p w14:paraId="4B27FD15" w14:textId="77777777" w:rsidR="00325F22" w:rsidRDefault="00325F22">
      <w:pPr>
        <w:pStyle w:val="Heading1"/>
        <w:numPr>
          <w:ilvl w:val="0"/>
          <w:numId w:val="0"/>
        </w:numPr>
        <w:ind w:left="432"/>
        <w:rPr>
          <w:ins w:id="297" w:author="fnf" w:date="2020-07-15T11:29:00Z"/>
        </w:rPr>
        <w:pPrChange w:id="298" w:author="fnf" w:date="2020-07-15T11:29:00Z">
          <w:pPr>
            <w:pStyle w:val="Heading1"/>
          </w:pPr>
        </w:pPrChange>
      </w:pPr>
    </w:p>
    <w:p w14:paraId="256019F9" w14:textId="172D97DF" w:rsidR="00E455C1" w:rsidRPr="0024399D" w:rsidRDefault="00E455C1" w:rsidP="00E455C1">
      <w:pPr>
        <w:pStyle w:val="Heading1"/>
      </w:pPr>
      <w:r>
        <w:t>O ciclo de</w:t>
      </w:r>
      <w:r w:rsidRPr="0024399D">
        <w:t xml:space="preserve"> jogo</w:t>
      </w:r>
    </w:p>
    <w:p w14:paraId="2F383B9A" w14:textId="57B9E0F8" w:rsidR="00E455C1" w:rsidRDefault="00E455C1" w:rsidP="00E455C1">
      <w:r>
        <w:t xml:space="preserve">Este jogo é muito simples, </w:t>
      </w:r>
      <w:r w:rsidR="00016DE9">
        <w:t>implementado por uma única função</w:t>
      </w:r>
      <w:r w:rsidR="00945BD8">
        <w:t xml:space="preserve"> - </w:t>
      </w:r>
      <w:r w:rsidR="00945BD8" w:rsidRPr="00AA5321">
        <w:rPr>
          <w:rFonts w:ascii="Courier New" w:hAnsi="Courier New" w:cs="Courier New"/>
          <w:sz w:val="18"/>
          <w:szCs w:val="16"/>
        </w:rPr>
        <w:t>jogo_aventura(</w:t>
      </w:r>
      <w:r w:rsidR="00945BD8">
        <w:rPr>
          <w:rFonts w:ascii="Courier New" w:hAnsi="Courier New" w:cs="Courier New"/>
          <w:sz w:val="18"/>
          <w:szCs w:val="16"/>
        </w:rPr>
        <w:t>)</w:t>
      </w:r>
      <w:r w:rsidR="00945BD8">
        <w:t xml:space="preserve"> -</w:t>
      </w:r>
      <w:r w:rsidR="00016DE9">
        <w:t xml:space="preserve"> </w:t>
      </w:r>
      <w:r>
        <w:t xml:space="preserve">uma vez que apenas tem que apresentar a narrativa de acordo com </w:t>
      </w:r>
      <w:r w:rsidR="00B653A0">
        <w:t>a sua estrutura</w:t>
      </w:r>
      <w:r w:rsidR="001775A9">
        <w:t>.</w:t>
      </w:r>
      <w:del w:id="299" w:author="António Coelho" w:date="2020-09-11T18:13:00Z">
        <w:r w:rsidR="001775A9" w:rsidDel="003945F2">
          <w:delText xml:space="preserve"> </w:delText>
        </w:r>
      </w:del>
      <w:ins w:id="300" w:author="António Coelho" w:date="2020-09-11T18:13:00Z">
        <w:r w:rsidR="003945F2">
          <w:t xml:space="preserve"> Esta função tem dois parâmetros: o livro </w:t>
        </w:r>
      </w:ins>
      <w:ins w:id="301" w:author="António Coelho" w:date="2020-09-11T18:14:00Z">
        <w:r w:rsidR="003945F2">
          <w:t xml:space="preserve">(um dicionário) </w:t>
        </w:r>
      </w:ins>
      <w:ins w:id="302" w:author="António Coelho" w:date="2020-09-11T18:13:00Z">
        <w:r w:rsidR="003945F2">
          <w:t>e o</w:t>
        </w:r>
      </w:ins>
      <w:ins w:id="303" w:author="António Coelho" w:date="2020-09-11T18:14:00Z">
        <w:r w:rsidR="003945F2">
          <w:t xml:space="preserve"> estado inicial</w:t>
        </w:r>
      </w:ins>
      <w:del w:id="304" w:author="António Coelho" w:date="2020-09-11T18:13:00Z">
        <w:r w:rsidR="001775A9" w:rsidDel="003945F2">
          <w:delText>Esta é</w:delText>
        </w:r>
        <w:r w:rsidR="00B653A0" w:rsidDel="003945F2">
          <w:delText xml:space="preserve"> definida no dicionário passado como primeiro </w:delText>
        </w:r>
        <w:commentRangeStart w:id="305"/>
        <w:r w:rsidR="00B653A0" w:rsidDel="003945F2">
          <w:delText xml:space="preserve">parâmetro </w:delText>
        </w:r>
        <w:commentRangeEnd w:id="305"/>
        <w:r w:rsidR="00682682" w:rsidDel="003945F2">
          <w:rPr>
            <w:rStyle w:val="CommentReference"/>
          </w:rPr>
          <w:commentReference w:id="305"/>
        </w:r>
        <w:r w:rsidR="00B653A0" w:rsidDel="003945F2">
          <w:delText xml:space="preserve">- </w:delText>
        </w:r>
        <w:r w:rsidR="00B653A0" w:rsidRPr="00AD2434" w:rsidDel="003945F2">
          <w:rPr>
            <w:rFonts w:ascii="Courier New" w:hAnsi="Courier New" w:cs="Courier New"/>
            <w:sz w:val="18"/>
            <w:szCs w:val="16"/>
          </w:rPr>
          <w:delText>livro</w:delText>
        </w:r>
        <w:r w:rsidR="00B653A0" w:rsidDel="003945F2">
          <w:delText xml:space="preserve"> </w:delText>
        </w:r>
        <w:commentRangeStart w:id="306"/>
        <w:r w:rsidR="00B653A0" w:rsidDel="003945F2">
          <w:delText xml:space="preserve">- e </w:delText>
        </w:r>
        <w:r w:rsidDel="003945F2">
          <w:delText>as opções do jogador</w:delText>
        </w:r>
        <w:commentRangeEnd w:id="306"/>
        <w:r w:rsidR="001C419D" w:rsidDel="003945F2">
          <w:rPr>
            <w:rStyle w:val="CommentReference"/>
          </w:rPr>
          <w:commentReference w:id="306"/>
        </w:r>
      </w:del>
      <w:r>
        <w:t xml:space="preserve">. </w:t>
      </w:r>
    </w:p>
    <w:p w14:paraId="72D125AB" w14:textId="6DA12D59" w:rsidR="00E455C1" w:rsidRDefault="00E455C1" w:rsidP="002469A3">
      <w:pPr>
        <w:spacing w:after="120"/>
      </w:pPr>
      <w:r>
        <w:t>O ciclo de jogo será então o seguinte</w:t>
      </w:r>
      <w:r w:rsidR="0069740F">
        <w:t xml:space="preserve">, sendo a variável </w:t>
      </w:r>
      <w:r w:rsidR="0069740F" w:rsidRPr="00016DE9">
        <w:rPr>
          <w:rFonts w:ascii="Courier New" w:hAnsi="Courier New" w:cs="Courier New"/>
          <w:sz w:val="18"/>
          <w:szCs w:val="16"/>
        </w:rPr>
        <w:t>estado</w:t>
      </w:r>
      <w:r w:rsidR="0069740F">
        <w:t xml:space="preserve"> a que verifica se o jogo chegou ao </w:t>
      </w:r>
      <w:r w:rsidR="00B305F8" w:rsidRPr="00B305F8">
        <w:rPr>
          <w:rFonts w:ascii="Courier New" w:hAnsi="Courier New" w:cs="Courier New"/>
          <w:sz w:val="18"/>
          <w:szCs w:val="16"/>
        </w:rPr>
        <w:t>"</w:t>
      </w:r>
      <w:r w:rsidR="0069740F" w:rsidRPr="00B305F8">
        <w:rPr>
          <w:rFonts w:ascii="Courier New" w:hAnsi="Courier New" w:cs="Courier New"/>
          <w:sz w:val="18"/>
          <w:szCs w:val="16"/>
        </w:rPr>
        <w:t>fim</w:t>
      </w:r>
      <w:r w:rsidR="00B305F8" w:rsidRPr="00B305F8">
        <w:rPr>
          <w:rFonts w:ascii="Courier New" w:hAnsi="Courier New" w:cs="Courier New"/>
          <w:sz w:val="18"/>
          <w:szCs w:val="16"/>
        </w:rPr>
        <w:t>"</w:t>
      </w:r>
      <w:r w:rsidR="0069740F">
        <w:t>...</w:t>
      </w:r>
      <w:r w:rsidR="00DD1C3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4517DA" w14:paraId="237EC6ED" w14:textId="77777777" w:rsidTr="0020064B">
        <w:tc>
          <w:tcPr>
            <w:tcW w:w="936" w:type="dxa"/>
          </w:tcPr>
          <w:p w14:paraId="12F9A3A2" w14:textId="77777777" w:rsidR="004517DA" w:rsidRDefault="004517DA" w:rsidP="0020064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51A22FEA" wp14:editId="5614F83A">
                  <wp:extent cx="457200" cy="457200"/>
                  <wp:effectExtent l="0" t="0" r="0" b="0"/>
                  <wp:docPr id="2" name="Graphic 2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A9F7CAE" w14:textId="0BD7AB0E" w:rsidR="004517DA" w:rsidRPr="009A7385" w:rsidRDefault="004517DA" w:rsidP="0020064B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  <w:r>
              <w:t xml:space="preserve">O </w:t>
            </w:r>
            <w:r w:rsidRPr="00AD2434">
              <w:rPr>
                <w:rFonts w:ascii="Courier New" w:hAnsi="Courier New" w:cs="Courier New"/>
                <w:sz w:val="18"/>
                <w:szCs w:val="16"/>
              </w:rPr>
              <w:t>estado</w:t>
            </w:r>
            <w:r>
              <w:t xml:space="preserve"> inicial é também </w:t>
            </w:r>
            <w:commentRangeStart w:id="307"/>
            <w:r>
              <w:t>passado</w:t>
            </w:r>
            <w:commentRangeEnd w:id="307"/>
            <w:r w:rsidR="00682682">
              <w:rPr>
                <w:rStyle w:val="CommentReference"/>
              </w:rPr>
              <w:commentReference w:id="307"/>
            </w:r>
            <w:r>
              <w:t xml:space="preserve"> como segundo parâmetro, uma vez que cada livro poderá ter estados iniciais distintos. Ou até poder ser uma continuação de uma sessão </w:t>
            </w:r>
            <w:r w:rsidR="005838DD">
              <w:t>anterior, em que o jogador inicia a sua aventura numa fase mais adiantada</w:t>
            </w:r>
            <w:r>
              <w:t>...</w:t>
            </w:r>
          </w:p>
        </w:tc>
      </w:tr>
    </w:tbl>
    <w:p w14:paraId="01C0422D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def jogo_aventura(livro, estado):    </w:t>
      </w:r>
    </w:p>
    <w:p w14:paraId="47B756FE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while estado != "fim":</w:t>
      </w:r>
    </w:p>
    <w:p w14:paraId="5F913347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# le a cena atual e imprime o texto</w:t>
      </w:r>
    </w:p>
    <w:p w14:paraId="606915F0" w14:textId="4E6E87EE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</w:t>
      </w:r>
      <w:r w:rsidR="00894283">
        <w:rPr>
          <w:rFonts w:ascii="Courier New" w:hAnsi="Courier New" w:cs="Courier New"/>
          <w:sz w:val="18"/>
          <w:szCs w:val="16"/>
        </w:rPr>
        <w:t xml:space="preserve"> </w:t>
      </w:r>
      <w:r w:rsidRPr="0048086D">
        <w:rPr>
          <w:rFonts w:ascii="Courier New" w:hAnsi="Courier New" w:cs="Courier New"/>
          <w:sz w:val="18"/>
          <w:szCs w:val="16"/>
        </w:rPr>
        <w:t>texto, opcoes, prox</w:t>
      </w:r>
      <w:r w:rsidR="0007648A">
        <w:rPr>
          <w:rFonts w:ascii="Courier New" w:hAnsi="Courier New" w:cs="Courier New"/>
          <w:sz w:val="18"/>
          <w:szCs w:val="16"/>
        </w:rPr>
        <w:t>_</w:t>
      </w:r>
      <w:r w:rsidRPr="0048086D">
        <w:rPr>
          <w:rFonts w:ascii="Courier New" w:hAnsi="Courier New" w:cs="Courier New"/>
          <w:sz w:val="18"/>
          <w:szCs w:val="16"/>
        </w:rPr>
        <w:t>estado = livro[estado]</w:t>
      </w:r>
    </w:p>
    <w:p w14:paraId="3A7B8EA6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print(texto)</w:t>
      </w:r>
    </w:p>
    <w:p w14:paraId="311C56D0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7B2AEF" w14:paraId="37BC4A78" w14:textId="77777777" w:rsidTr="0020064B">
        <w:tc>
          <w:tcPr>
            <w:tcW w:w="936" w:type="dxa"/>
          </w:tcPr>
          <w:p w14:paraId="1D403AD3" w14:textId="77777777" w:rsidR="007B2AEF" w:rsidRDefault="007B2AEF" w:rsidP="0020064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D81B8A2" wp14:editId="0494ECEE">
                  <wp:extent cx="457200" cy="457200"/>
                  <wp:effectExtent l="0" t="0" r="0" b="0"/>
                  <wp:docPr id="3" name="Graphic 3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41D6BC5" w14:textId="016192D3" w:rsidR="007B2AEF" w:rsidRPr="009A7385" w:rsidRDefault="007B2AEF" w:rsidP="0020064B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  <w:r>
              <w:t xml:space="preserve">Observe a simplicidade como o tuplo que define a cena é lido numa única instrução, onde são atribuídos valores a três </w:t>
            </w:r>
            <w:r w:rsidR="00D54E86">
              <w:t>variáveis</w:t>
            </w:r>
            <w:r w:rsidR="003455D6">
              <w:t xml:space="preserve">: </w:t>
            </w:r>
            <w:r w:rsidR="003455D6" w:rsidRPr="0048086D">
              <w:rPr>
                <w:rFonts w:ascii="Courier New" w:hAnsi="Courier New" w:cs="Courier New"/>
                <w:sz w:val="18"/>
                <w:szCs w:val="16"/>
              </w:rPr>
              <w:t>texto, opcoes</w:t>
            </w:r>
            <w:r w:rsidR="003455D6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r w:rsidR="003455D6" w:rsidRPr="003455D6">
              <w:t>e</w:t>
            </w:r>
            <w:r w:rsidR="003455D6" w:rsidRPr="0048086D">
              <w:rPr>
                <w:rFonts w:ascii="Courier New" w:hAnsi="Courier New" w:cs="Courier New"/>
                <w:sz w:val="18"/>
                <w:szCs w:val="16"/>
              </w:rPr>
              <w:t xml:space="preserve"> prox</w:t>
            </w:r>
            <w:r w:rsidR="0007648A">
              <w:rPr>
                <w:rFonts w:ascii="Courier New" w:hAnsi="Courier New" w:cs="Courier New"/>
                <w:sz w:val="18"/>
                <w:szCs w:val="16"/>
              </w:rPr>
              <w:t>_</w:t>
            </w:r>
            <w:r w:rsidR="003455D6" w:rsidRPr="0048086D">
              <w:rPr>
                <w:rFonts w:ascii="Courier New" w:hAnsi="Courier New" w:cs="Courier New"/>
                <w:sz w:val="18"/>
                <w:szCs w:val="16"/>
              </w:rPr>
              <w:t>estado</w:t>
            </w:r>
            <w:r w:rsidR="003455D6">
              <w:t>.</w:t>
            </w:r>
          </w:p>
        </w:tc>
      </w:tr>
    </w:tbl>
    <w:p w14:paraId="273B419B" w14:textId="72C38779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# verifica se </w:t>
      </w:r>
      <w:r w:rsidR="003455D6" w:rsidRPr="0048086D">
        <w:rPr>
          <w:rFonts w:ascii="Courier New" w:hAnsi="Courier New" w:cs="Courier New"/>
          <w:sz w:val="18"/>
          <w:szCs w:val="16"/>
        </w:rPr>
        <w:t>não</w:t>
      </w:r>
      <w:r w:rsidRPr="0048086D">
        <w:rPr>
          <w:rFonts w:ascii="Courier New" w:hAnsi="Courier New" w:cs="Courier New"/>
          <w:sz w:val="18"/>
          <w:szCs w:val="16"/>
        </w:rPr>
        <w:t xml:space="preserve"> </w:t>
      </w:r>
      <w:r w:rsidR="003455D6">
        <w:rPr>
          <w:rFonts w:ascii="Courier New" w:hAnsi="Courier New" w:cs="Courier New"/>
          <w:sz w:val="18"/>
          <w:szCs w:val="16"/>
        </w:rPr>
        <w:t>é</w:t>
      </w:r>
      <w:r w:rsidRPr="0048086D">
        <w:rPr>
          <w:rFonts w:ascii="Courier New" w:hAnsi="Courier New" w:cs="Courier New"/>
          <w:sz w:val="18"/>
          <w:szCs w:val="16"/>
        </w:rPr>
        <w:t xml:space="preserve"> o fim do jogo e imprime as </w:t>
      </w:r>
      <w:r w:rsidR="003455D6" w:rsidRPr="0048086D">
        <w:rPr>
          <w:rFonts w:ascii="Courier New" w:hAnsi="Courier New" w:cs="Courier New"/>
          <w:sz w:val="18"/>
          <w:szCs w:val="16"/>
        </w:rPr>
        <w:t>opções</w:t>
      </w:r>
      <w:r w:rsidRPr="0048086D">
        <w:rPr>
          <w:rFonts w:ascii="Courier New" w:hAnsi="Courier New" w:cs="Courier New"/>
          <w:sz w:val="18"/>
          <w:szCs w:val="16"/>
        </w:rPr>
        <w:t xml:space="preserve"> da narrativa</w:t>
      </w:r>
    </w:p>
    <w:p w14:paraId="27509B32" w14:textId="77777777" w:rsidR="0048086D" w:rsidRPr="001775A9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</w:t>
      </w:r>
      <w:r w:rsidRPr="001775A9">
        <w:rPr>
          <w:rFonts w:ascii="Courier New" w:hAnsi="Courier New" w:cs="Courier New"/>
          <w:sz w:val="18"/>
          <w:szCs w:val="16"/>
          <w:lang w:val="en-US"/>
        </w:rPr>
        <w:t>if opcoes != []:</w:t>
      </w:r>
    </w:p>
    <w:p w14:paraId="5A5E965E" w14:textId="77777777" w:rsidR="0048086D" w:rsidRPr="001775A9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  <w:r w:rsidRPr="001775A9">
        <w:rPr>
          <w:rFonts w:ascii="Courier New" w:hAnsi="Courier New" w:cs="Courier New"/>
          <w:sz w:val="18"/>
          <w:szCs w:val="16"/>
          <w:lang w:val="en-US"/>
        </w:rPr>
        <w:t xml:space="preserve">            for i in range(len(opcoes)):</w:t>
      </w:r>
    </w:p>
    <w:p w14:paraId="79BB7FBE" w14:textId="77777777" w:rsidR="0048086D" w:rsidRPr="001775A9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  <w:r w:rsidRPr="001775A9">
        <w:rPr>
          <w:rFonts w:ascii="Courier New" w:hAnsi="Courier New" w:cs="Courier New"/>
          <w:sz w:val="18"/>
          <w:szCs w:val="16"/>
          <w:lang w:val="en-US"/>
        </w:rPr>
        <w:t xml:space="preserve">                print(str(i+1) + "- " + opcoes[i])</w:t>
      </w:r>
    </w:p>
    <w:p w14:paraId="292095EF" w14:textId="77777777" w:rsidR="0048086D" w:rsidRPr="001775A9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</w:p>
    <w:p w14:paraId="6224B9AE" w14:textId="6031442B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1775A9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48086D">
        <w:rPr>
          <w:rFonts w:ascii="Courier New" w:hAnsi="Courier New" w:cs="Courier New"/>
          <w:sz w:val="18"/>
          <w:szCs w:val="16"/>
        </w:rPr>
        <w:t xml:space="preserve"># le </w:t>
      </w:r>
      <w:r w:rsidR="006516FA" w:rsidRPr="0048086D">
        <w:rPr>
          <w:rFonts w:ascii="Courier New" w:hAnsi="Courier New" w:cs="Courier New"/>
          <w:sz w:val="18"/>
          <w:szCs w:val="16"/>
        </w:rPr>
        <w:t>opção</w:t>
      </w:r>
      <w:r w:rsidRPr="0048086D">
        <w:rPr>
          <w:rFonts w:ascii="Courier New" w:hAnsi="Courier New" w:cs="Courier New"/>
          <w:sz w:val="18"/>
          <w:szCs w:val="16"/>
        </w:rPr>
        <w:t xml:space="preserve"> do jogador e valida-a com o número de opções</w:t>
      </w:r>
    </w:p>
    <w:p w14:paraId="35F42978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    </w:t>
      </w:r>
      <w:r w:rsidRPr="0048086D">
        <w:rPr>
          <w:rFonts w:ascii="Courier New" w:hAnsi="Courier New" w:cs="Courier New"/>
          <w:sz w:val="18"/>
          <w:szCs w:val="16"/>
          <w:lang w:val="en-US"/>
        </w:rPr>
        <w:t>opcao = 0</w:t>
      </w:r>
    </w:p>
    <w:p w14:paraId="72E7B197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  <w:r w:rsidRPr="0048086D">
        <w:rPr>
          <w:rFonts w:ascii="Courier New" w:hAnsi="Courier New" w:cs="Courier New"/>
          <w:sz w:val="18"/>
          <w:szCs w:val="16"/>
          <w:lang w:val="en-US"/>
        </w:rPr>
        <w:t xml:space="preserve">            while opcao&lt;1 or opcao&gt;len(opcoes):</w:t>
      </w:r>
    </w:p>
    <w:p w14:paraId="3D94D542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  <w:lang w:val="en-US"/>
        </w:rPr>
        <w:t xml:space="preserve">                </w:t>
      </w:r>
      <w:r w:rsidRPr="0048086D">
        <w:rPr>
          <w:rFonts w:ascii="Courier New" w:hAnsi="Courier New" w:cs="Courier New"/>
          <w:sz w:val="18"/>
          <w:szCs w:val="16"/>
        </w:rPr>
        <w:t>opcao = int(input("Selecione a sua opção: "))</w:t>
      </w:r>
    </w:p>
    <w:p w14:paraId="11C611EE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</w:p>
    <w:p w14:paraId="76AA9FD7" w14:textId="7CB1322C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    # determina a </w:t>
      </w:r>
      <w:r w:rsidR="006516FA" w:rsidRPr="0048086D">
        <w:rPr>
          <w:rFonts w:ascii="Courier New" w:hAnsi="Courier New" w:cs="Courier New"/>
          <w:sz w:val="18"/>
          <w:szCs w:val="16"/>
        </w:rPr>
        <w:t>próxima</w:t>
      </w:r>
      <w:r w:rsidRPr="0048086D">
        <w:rPr>
          <w:rFonts w:ascii="Courier New" w:hAnsi="Courier New" w:cs="Courier New"/>
          <w:sz w:val="18"/>
          <w:szCs w:val="16"/>
        </w:rPr>
        <w:t xml:space="preserve"> cena de acordo com a </w:t>
      </w:r>
      <w:r w:rsidR="006516FA" w:rsidRPr="0048086D">
        <w:rPr>
          <w:rFonts w:ascii="Courier New" w:hAnsi="Courier New" w:cs="Courier New"/>
          <w:sz w:val="18"/>
          <w:szCs w:val="16"/>
        </w:rPr>
        <w:t>opção</w:t>
      </w:r>
      <w:r w:rsidRPr="0048086D">
        <w:rPr>
          <w:rFonts w:ascii="Courier New" w:hAnsi="Courier New" w:cs="Courier New"/>
          <w:sz w:val="18"/>
          <w:szCs w:val="16"/>
        </w:rPr>
        <w:t xml:space="preserve"> </w:t>
      </w:r>
      <w:r w:rsidR="006516FA">
        <w:rPr>
          <w:rFonts w:ascii="Courier New" w:hAnsi="Courier New" w:cs="Courier New"/>
          <w:sz w:val="18"/>
          <w:szCs w:val="16"/>
        </w:rPr>
        <w:t>d</w:t>
      </w:r>
      <w:r w:rsidRPr="0048086D">
        <w:rPr>
          <w:rFonts w:ascii="Courier New" w:hAnsi="Courier New" w:cs="Courier New"/>
          <w:sz w:val="18"/>
          <w:szCs w:val="16"/>
        </w:rPr>
        <w:t>o jogador</w:t>
      </w:r>
    </w:p>
    <w:p w14:paraId="0AC2E6C8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    estado = prox_estado[opcao-1]</w:t>
      </w:r>
    </w:p>
    <w:p w14:paraId="721C3AE1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else:    </w:t>
      </w:r>
    </w:p>
    <w:p w14:paraId="4EB5B1A4" w14:textId="77777777" w:rsidR="00DE4703" w:rsidRDefault="00DE4703" w:rsidP="0048086D">
      <w:pPr>
        <w:rPr>
          <w:rFonts w:ascii="Courier New" w:hAnsi="Courier New" w:cs="Courier New"/>
          <w:sz w:val="18"/>
          <w:szCs w:val="16"/>
        </w:rPr>
      </w:pPr>
      <w:r w:rsidRPr="00DE4703">
        <w:rPr>
          <w:rFonts w:ascii="Courier New" w:hAnsi="Courier New" w:cs="Courier New"/>
          <w:sz w:val="18"/>
          <w:szCs w:val="16"/>
        </w:rPr>
        <w:t xml:space="preserve">            print("*** Fim ***")</w:t>
      </w:r>
    </w:p>
    <w:p w14:paraId="53377D04" w14:textId="3CEC423B" w:rsidR="00E455C1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    estado = "fim" # fim do jogo - sai do ciclo</w:t>
      </w:r>
    </w:p>
    <w:p w14:paraId="12C3DBEC" w14:textId="44A3D769" w:rsidR="00E455C1" w:rsidRDefault="00E455C1" w:rsidP="00E455C1">
      <w:pPr>
        <w:pStyle w:val="Heading1"/>
      </w:pPr>
      <w:r>
        <w:t>Um jogo de aventura</w:t>
      </w:r>
      <w:r w:rsidR="00BE2F7A">
        <w:t xml:space="preserve"> simples</w:t>
      </w:r>
    </w:p>
    <w:p w14:paraId="7ED89B90" w14:textId="56356318" w:rsidR="00E455C1" w:rsidRPr="005955EC" w:rsidRDefault="00875C7A" w:rsidP="00E455C1">
      <w:r>
        <w:t>Jogue</w:t>
      </w:r>
      <w:r w:rsidR="00E455C1">
        <w:t xml:space="preserve"> a seguinte narrativa para um</w:t>
      </w:r>
      <w:ins w:id="308" w:author="fnf" w:date="2020-07-13T22:38:00Z">
        <w:r w:rsidR="00D238DD">
          <w:t xml:space="preserve"> primeiro</w:t>
        </w:r>
      </w:ins>
      <w:r w:rsidR="00E455C1">
        <w:t xml:space="preserve"> jogo</w:t>
      </w:r>
      <w:del w:id="309" w:author="fnf" w:date="2020-07-13T22:38:00Z">
        <w:r w:rsidR="00E455C1" w:rsidDel="00D238DD">
          <w:delText xml:space="preserve"> inicial</w:delText>
        </w:r>
      </w:del>
      <w:r w:rsidR="00E455C1">
        <w:t>:</w:t>
      </w:r>
    </w:p>
    <w:p w14:paraId="062E03F2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 = {};</w:t>
      </w:r>
    </w:p>
    <w:p w14:paraId="2E5A1AAE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livro["inicio"] = ("Encontras-te ao fundo de um corredor de uma gruta. \nÀ tua frente encontram-se 3 portas.\nAtrás de ti, pelo corredor aproxima-se algo aterrador. O que fazes?",\</w:t>
      </w:r>
    </w:p>
    <w:p w14:paraId="51BE4ECA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lastRenderedPageBreak/>
        <w:t>["Abres a porta com o símbolo da água.","Abres a porta com o símbolo do ar.", "Abres a porta com o símbolo da terra."],\</w:t>
      </w:r>
    </w:p>
    <w:p w14:paraId="0CE18376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["1","2","3"])</w:t>
      </w:r>
    </w:p>
    <w:p w14:paraId="427D04CF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livro["1"] = ("Abres a porta e uma torrente de enorme caudal empurra-te pelo corredor...\nTudo fica escuro à tua volta no meio do turbilhão de água revolta... perdes a consciência...\nPerdeste.",\</w:t>
      </w:r>
    </w:p>
    <w:p w14:paraId="512E42DA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[],\</w:t>
      </w:r>
    </w:p>
    <w:p w14:paraId="76C7943C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[])</w:t>
      </w:r>
    </w:p>
    <w:p w14:paraId="618EC957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livro["2"] = ("Abres a porta e encontras-te em frente de um enorme precipício.\nUm enorme dragão aproxima-se e leva-te nas suas garras até te largar em segurança em tua casa.\nÉ o teu dragão. Estás a salvo.",\</w:t>
      </w:r>
    </w:p>
    <w:p w14:paraId="3DCEFF13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[],\</w:t>
      </w:r>
    </w:p>
    <w:p w14:paraId="491C4807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[])</w:t>
      </w:r>
    </w:p>
    <w:p w14:paraId="5D04235C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livro["3"] = ("Abres a porta e vês dois corredores. Uma leve brisa afaga a tua face direita...",\</w:t>
      </w:r>
    </w:p>
    <w:p w14:paraId="02CD7311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["Vais pelo túnel da esquerda.","Vais pelo túnel da direita."],\</w:t>
      </w:r>
    </w:p>
    <w:p w14:paraId="1EC40335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["4","5"])</w:t>
      </w:r>
    </w:p>
    <w:p w14:paraId="60BBCC4A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livro["4"] = ("Encontras-te em frente a um precipício, atravessado por uma ponte de cordas em mau estado que te leva à saída da gruta.\nAtravessas a ponte em direção à liberdade...\nMas a ponte cai... Perdeste.\n",\</w:t>
      </w:r>
    </w:p>
    <w:p w14:paraId="1F992108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[],\</w:t>
      </w:r>
    </w:p>
    <w:p w14:paraId="5094E3D5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[])</w:t>
      </w:r>
    </w:p>
    <w:p w14:paraId="7AF5377F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livro["5"] = ("O túnel da direita leva-te à saída da gruta, como pressagiava a brisa proveniente de lá. Estás em liberdade!",\</w:t>
      </w:r>
    </w:p>
    <w:p w14:paraId="2C5EEA2A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[],\</w:t>
      </w:r>
    </w:p>
    <w:p w14:paraId="504A1DCE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[])</w:t>
      </w:r>
    </w:p>
    <w:p w14:paraId="5D766A0F" w14:textId="77777777" w:rsidR="00E455C1" w:rsidRDefault="00E455C1" w:rsidP="00E455C1">
      <w:r>
        <w:t>Pode jogar através da seguinte instrução:</w:t>
      </w:r>
    </w:p>
    <w:p w14:paraId="1450F75B" w14:textId="513E42F8" w:rsidR="00E455C1" w:rsidRPr="00AA5321" w:rsidRDefault="00E455C1" w:rsidP="00E455C1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jogo_aventura(livro, "inicio")</w:t>
      </w:r>
    </w:p>
    <w:p w14:paraId="0F71373F" w14:textId="6038FDF9" w:rsidR="00BE2F7A" w:rsidRDefault="00BE2F7A" w:rsidP="00E455C1">
      <w:pPr>
        <w:pStyle w:val="Heading1"/>
      </w:pPr>
      <w:r>
        <w:t>Uma aventura mais complexa...</w:t>
      </w:r>
    </w:p>
    <w:p w14:paraId="05741A45" w14:textId="092676D9" w:rsidR="00BE2F7A" w:rsidRDefault="002051CC" w:rsidP="00BE2F7A">
      <w:r>
        <w:t>O</w:t>
      </w:r>
      <w:r w:rsidR="00BE2F7A">
        <w:t xml:space="preserve"> jogo </w:t>
      </w:r>
      <w:r>
        <w:t>"</w:t>
      </w:r>
      <w:r w:rsidR="0007426B">
        <w:fldChar w:fldCharType="begin"/>
      </w:r>
      <w:ins w:id="310" w:author="António Coelho" w:date="2020-11-22T17:11:00Z">
        <w:r w:rsidR="00D71350">
          <w:instrText>HYPERLINK "merlin.py"</w:instrText>
        </w:r>
      </w:ins>
      <w:del w:id="311" w:author="António Coelho" w:date="2020-11-22T17:11:00Z">
        <w:r w:rsidR="0007426B" w:rsidDel="00D71350">
          <w:delInstrText xml:space="preserve"> HYPERLINK "mailto:merlin.py" </w:delInstrText>
        </w:r>
      </w:del>
      <w:ins w:id="312" w:author="António Coelho" w:date="2020-11-22T17:11:00Z"/>
      <w:r w:rsidR="0007426B">
        <w:fldChar w:fldCharType="separate"/>
      </w:r>
      <w:r w:rsidRPr="00673376">
        <w:rPr>
          <w:rStyle w:val="Hyperlink"/>
        </w:rPr>
        <w:t>Merlin</w:t>
      </w:r>
      <w:r w:rsidR="0007426B">
        <w:rPr>
          <w:rStyle w:val="Hyperlink"/>
        </w:rPr>
        <w:fldChar w:fldCharType="end"/>
      </w:r>
      <w:r>
        <w:t xml:space="preserve">" é um jogo de aventura que </w:t>
      </w:r>
      <w:r w:rsidR="00BE2F7A">
        <w:t>foi desenvolvido pel</w:t>
      </w:r>
      <w:r w:rsidR="007A79E4">
        <w:t>o Luís Reis e pela</w:t>
      </w:r>
      <w:r w:rsidR="0059371F">
        <w:t xml:space="preserve"> Ana Alves</w:t>
      </w:r>
      <w:r w:rsidR="007A79E4">
        <w:t xml:space="preserve"> no âmbito dos seus trabalhos de mestrado na FEUP</w:t>
      </w:r>
      <w:r>
        <w:t>.</w:t>
      </w:r>
    </w:p>
    <w:p w14:paraId="60CD832A" w14:textId="155DFC3B" w:rsidR="009F22A6" w:rsidRDefault="00AA5321" w:rsidP="00BE2F7A">
      <w:pPr>
        <w:rPr>
          <w:ins w:id="313" w:author="fnf" w:date="2020-07-13T16:06:00Z"/>
        </w:rPr>
      </w:pPr>
      <w:r>
        <w:t>Tem apenas que copiar esta narrativa interativa para o ficheiro com o código que acabou de desenvolver</w:t>
      </w:r>
      <w:ins w:id="314" w:author="fnf" w:date="2020-07-13T16:03:00Z">
        <w:r w:rsidR="002D240E">
          <w:t xml:space="preserve"> e jogar, substituindo</w:t>
        </w:r>
      </w:ins>
      <w:ins w:id="315" w:author="fnf" w:date="2020-07-13T16:06:00Z">
        <w:r w:rsidR="002D240E">
          <w:t>:</w:t>
        </w:r>
      </w:ins>
    </w:p>
    <w:p w14:paraId="51A22A3D" w14:textId="141092FA" w:rsidR="002D240E" w:rsidRPr="002D240E" w:rsidRDefault="002D240E" w:rsidP="00BE2F7A">
      <w:pPr>
        <w:rPr>
          <w:ins w:id="316" w:author="fnf" w:date="2020-07-13T16:06:00Z"/>
          <w:rFonts w:ascii="Courier New" w:hAnsi="Courier New" w:cs="Courier New"/>
          <w:sz w:val="18"/>
          <w:szCs w:val="16"/>
          <w:rPrChange w:id="317" w:author="fnf" w:date="2020-07-13T16:07:00Z">
            <w:rPr>
              <w:ins w:id="318" w:author="fnf" w:date="2020-07-13T16:06:00Z"/>
            </w:rPr>
          </w:rPrChange>
        </w:rPr>
      </w:pPr>
      <w:ins w:id="319" w:author="fnf" w:date="2020-07-13T16:07:00Z">
        <w:r w:rsidRPr="00AA5321">
          <w:rPr>
            <w:rFonts w:ascii="Courier New" w:hAnsi="Courier New" w:cs="Courier New"/>
            <w:sz w:val="18"/>
            <w:szCs w:val="16"/>
          </w:rPr>
          <w:t>jogo_aventura(livro, "inicio")</w:t>
        </w:r>
      </w:ins>
    </w:p>
    <w:p w14:paraId="60D0469B" w14:textId="025A5C55" w:rsidR="002D240E" w:rsidRDefault="002D240E" w:rsidP="00BE2F7A">
      <w:pPr>
        <w:rPr>
          <w:ins w:id="320" w:author="fnf" w:date="2020-07-13T16:04:00Z"/>
        </w:rPr>
      </w:pPr>
      <w:ins w:id="321" w:author="fnf" w:date="2020-07-13T16:07:00Z">
        <w:r>
          <w:t>por:</w:t>
        </w:r>
      </w:ins>
    </w:p>
    <w:p w14:paraId="00121971" w14:textId="360F2B99" w:rsidR="00673376" w:rsidRPr="002D240E" w:rsidRDefault="009F22A6" w:rsidP="00BE2F7A">
      <w:pPr>
        <w:rPr>
          <w:rFonts w:ascii="Courier New" w:hAnsi="Courier New" w:cs="Courier New"/>
          <w:sz w:val="18"/>
          <w:szCs w:val="16"/>
          <w:rPrChange w:id="322" w:author="fnf" w:date="2020-07-13T16:08:00Z">
            <w:rPr/>
          </w:rPrChange>
        </w:rPr>
      </w:pPr>
      <w:ins w:id="323" w:author="fnf" w:date="2020-07-13T16:04:00Z">
        <w:r w:rsidRPr="002D240E">
          <w:rPr>
            <w:rFonts w:ascii="Courier New" w:hAnsi="Courier New" w:cs="Courier New"/>
            <w:sz w:val="18"/>
            <w:szCs w:val="16"/>
            <w:rPrChange w:id="324" w:author="fnf" w:date="2020-07-13T16:08:00Z">
              <w:rPr/>
            </w:rPrChange>
          </w:rPr>
          <w:t xml:space="preserve">jogo_aventura(story, </w:t>
        </w:r>
      </w:ins>
      <w:ins w:id="325" w:author="António Coelho" w:date="2020-09-11T18:15:00Z">
        <w:r w:rsidR="009A4FA8">
          <w:rPr>
            <w:rFonts w:ascii="Courier New" w:hAnsi="Courier New" w:cs="Courier New"/>
            <w:sz w:val="18"/>
            <w:szCs w:val="16"/>
          </w:rPr>
          <w:t>"</w:t>
        </w:r>
      </w:ins>
      <w:ins w:id="326" w:author="fnf" w:date="2020-07-13T16:04:00Z">
        <w:del w:id="327" w:author="António Coelho" w:date="2020-09-11T18:15:00Z">
          <w:r w:rsidRPr="002D240E" w:rsidDel="009A4FA8">
            <w:rPr>
              <w:rFonts w:ascii="Courier New" w:hAnsi="Courier New" w:cs="Courier New"/>
              <w:sz w:val="18"/>
              <w:szCs w:val="16"/>
              <w:rPrChange w:id="328" w:author="fnf" w:date="2020-07-13T16:08:00Z">
                <w:rPr/>
              </w:rPrChange>
            </w:rPr>
            <w:delText>“</w:delText>
          </w:r>
        </w:del>
        <w:r w:rsidRPr="002D240E">
          <w:rPr>
            <w:rFonts w:ascii="Courier New" w:hAnsi="Courier New" w:cs="Courier New"/>
            <w:sz w:val="18"/>
            <w:szCs w:val="16"/>
            <w:rPrChange w:id="329" w:author="fnf" w:date="2020-07-13T16:08:00Z">
              <w:rPr/>
            </w:rPrChange>
          </w:rPr>
          <w:t>start</w:t>
        </w:r>
      </w:ins>
      <w:ins w:id="330" w:author="António Coelho" w:date="2020-09-11T18:15:00Z">
        <w:r w:rsidR="009A4FA8">
          <w:rPr>
            <w:rFonts w:ascii="Courier New" w:hAnsi="Courier New" w:cs="Courier New"/>
            <w:sz w:val="18"/>
            <w:szCs w:val="16"/>
          </w:rPr>
          <w:t>"</w:t>
        </w:r>
      </w:ins>
      <w:ins w:id="331" w:author="fnf" w:date="2020-07-13T16:04:00Z">
        <w:del w:id="332" w:author="António Coelho" w:date="2020-09-11T18:15:00Z">
          <w:r w:rsidRPr="002D240E" w:rsidDel="009A4FA8">
            <w:rPr>
              <w:rFonts w:ascii="Courier New" w:hAnsi="Courier New" w:cs="Courier New"/>
              <w:sz w:val="18"/>
              <w:szCs w:val="16"/>
              <w:rPrChange w:id="333" w:author="fnf" w:date="2020-07-13T16:08:00Z">
                <w:rPr/>
              </w:rPrChange>
            </w:rPr>
            <w:delText>”</w:delText>
          </w:r>
        </w:del>
        <w:r w:rsidRPr="002D240E">
          <w:rPr>
            <w:rFonts w:ascii="Courier New" w:hAnsi="Courier New" w:cs="Courier New"/>
            <w:sz w:val="18"/>
            <w:szCs w:val="16"/>
            <w:rPrChange w:id="334" w:author="fnf" w:date="2020-07-13T16:08:00Z">
              <w:rPr/>
            </w:rPrChange>
          </w:rPr>
          <w:t>)</w:t>
        </w:r>
      </w:ins>
      <w:del w:id="335" w:author="fnf" w:date="2020-07-13T16:03:00Z">
        <w:r w:rsidR="00AA5321" w:rsidRPr="002D240E" w:rsidDel="009F22A6">
          <w:rPr>
            <w:rFonts w:ascii="Courier New" w:hAnsi="Courier New" w:cs="Courier New"/>
            <w:sz w:val="18"/>
            <w:szCs w:val="16"/>
            <w:rPrChange w:id="336" w:author="fnf" w:date="2020-07-13T16:08:00Z">
              <w:rPr/>
            </w:rPrChange>
          </w:rPr>
          <w:delText>.</w:delText>
        </w:r>
      </w:del>
    </w:p>
    <w:p w14:paraId="012E1AC1" w14:textId="2802D34F" w:rsidR="00E455C1" w:rsidRPr="0024399D" w:rsidRDefault="00E455C1" w:rsidP="00E455C1">
      <w:pPr>
        <w:pStyle w:val="Heading1"/>
      </w:pPr>
      <w:r w:rsidRPr="0024399D">
        <w:t>Desafio final</w:t>
      </w:r>
    </w:p>
    <w:p w14:paraId="7CDBE09C" w14:textId="6647388E" w:rsidR="00296424" w:rsidDel="0096581D" w:rsidRDefault="00E455C1" w:rsidP="00F04EC7">
      <w:pPr>
        <w:rPr>
          <w:del w:id="337" w:author="António Coelho" w:date="2020-09-11T18:16:00Z"/>
          <w:lang w:val="pt-BR"/>
        </w:rPr>
      </w:pPr>
      <w:r>
        <w:rPr>
          <w:lang w:val="pt-BR"/>
        </w:rPr>
        <w:t>Construa a sua própria narrativa interativa!</w:t>
      </w:r>
    </w:p>
    <w:p w14:paraId="55519991" w14:textId="77777777" w:rsidR="00E00911" w:rsidRPr="001C0E1A" w:rsidRDefault="00E00911" w:rsidP="00F04EC7">
      <w:pPr>
        <w:rPr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7902EF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96581D"/>
    <w:sectPr w:rsidR="00D20CF4" w:rsidRPr="00F04EC7" w:rsidSect="00515F9A">
      <w:footerReference w:type="even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nf" w:date="2020-07-13T19:46:00Z" w:initials="f">
    <w:p w14:paraId="391AFD9D" w14:textId="7E10A9BC" w:rsidR="00F9225E" w:rsidRDefault="00F9225E">
      <w:pPr>
        <w:pStyle w:val="CommentText"/>
      </w:pPr>
      <w:r>
        <w:rPr>
          <w:rStyle w:val="CommentReference"/>
        </w:rPr>
        <w:annotationRef/>
      </w:r>
      <w:r>
        <w:t>Não me lembro da necessidade do “;”.</w:t>
      </w:r>
      <w:r w:rsidR="00FD02A7">
        <w:t xml:space="preserve"> É a minha f</w:t>
      </w:r>
      <w:r>
        <w:t>alta de prática no uso do Python.</w:t>
      </w:r>
    </w:p>
  </w:comment>
  <w:comment w:id="305" w:author="fnf" w:date="2020-07-13T19:34:00Z" w:initials="f">
    <w:p w14:paraId="7F4C6C17" w14:textId="4713364E" w:rsidR="00682682" w:rsidRDefault="00682682">
      <w:pPr>
        <w:pStyle w:val="CommentText"/>
      </w:pPr>
      <w:r>
        <w:rPr>
          <w:rStyle w:val="CommentReference"/>
        </w:rPr>
        <w:annotationRef/>
      </w:r>
      <w:r>
        <w:t>Mais correcto será:</w:t>
      </w:r>
    </w:p>
    <w:p w14:paraId="47173A88" w14:textId="3223EE28" w:rsidR="00682682" w:rsidRDefault="00682682">
      <w:pPr>
        <w:pStyle w:val="CommentText"/>
      </w:pPr>
      <w:r>
        <w:t>Esta é definida no dicionário como primeiro parâmetro</w:t>
      </w:r>
    </w:p>
    <w:p w14:paraId="50B3B914" w14:textId="77777777" w:rsidR="00682682" w:rsidRDefault="00682682">
      <w:pPr>
        <w:pStyle w:val="CommentText"/>
      </w:pPr>
    </w:p>
    <w:p w14:paraId="46B83011" w14:textId="31DB9A1B" w:rsidR="00682682" w:rsidRDefault="00682682">
      <w:pPr>
        <w:pStyle w:val="CommentText"/>
      </w:pPr>
      <w:r>
        <w:t>Será definida como o primeiro parâmetro</w:t>
      </w:r>
    </w:p>
    <w:p w14:paraId="21B8033B" w14:textId="3591F4EC" w:rsidR="00682682" w:rsidRDefault="00682682">
      <w:pPr>
        <w:pStyle w:val="CommentText"/>
      </w:pPr>
      <w:r>
        <w:t>Ou</w:t>
      </w:r>
    </w:p>
    <w:p w14:paraId="02A3695F" w14:textId="113CECF9" w:rsidR="00682682" w:rsidRDefault="00682682">
      <w:pPr>
        <w:pStyle w:val="CommentText"/>
      </w:pPr>
      <w:r>
        <w:t>Passada como primeiro argumento</w:t>
      </w:r>
    </w:p>
  </w:comment>
  <w:comment w:id="306" w:author="fnf" w:date="2020-07-15T11:58:00Z" w:initials="f">
    <w:p w14:paraId="55B42FB5" w14:textId="4FFD7A5E" w:rsidR="001C419D" w:rsidRDefault="001C419D">
      <w:pPr>
        <w:pStyle w:val="CommentText"/>
      </w:pPr>
      <w:r>
        <w:rPr>
          <w:rStyle w:val="CommentReference"/>
        </w:rPr>
        <w:annotationRef/>
      </w:r>
      <w:r>
        <w:t>Não percebi estas “opções do jogador”!</w:t>
      </w:r>
    </w:p>
  </w:comment>
  <w:comment w:id="307" w:author="fnf" w:date="2020-07-13T19:37:00Z" w:initials="f">
    <w:p w14:paraId="34C13ABE" w14:textId="0ED5BADD" w:rsidR="00682682" w:rsidRDefault="00682682">
      <w:pPr>
        <w:pStyle w:val="CommentText"/>
      </w:pPr>
      <w:r>
        <w:rPr>
          <w:rStyle w:val="CommentReference"/>
        </w:rPr>
        <w:annotationRef/>
      </w:r>
      <w:r>
        <w:t>definido?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1AFD9D" w15:done="0"/>
  <w15:commentEx w15:paraId="02A3695F" w15:done="0"/>
  <w15:commentEx w15:paraId="55B42FB5" w15:done="0"/>
  <w15:commentEx w15:paraId="34C13A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1AFD9D" w16cid:durableId="23063A61"/>
  <w16cid:commentId w16cid:paraId="02A3695F" w16cid:durableId="23063A62"/>
  <w16cid:commentId w16cid:paraId="55B42FB5" w16cid:durableId="23063A63"/>
  <w16cid:commentId w16cid:paraId="34C13ABE" w16cid:durableId="23063A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1E827" w14:textId="77777777" w:rsidR="005C3BAF" w:rsidRDefault="005C3BAF" w:rsidP="00BB5106">
      <w:pPr>
        <w:spacing w:before="0"/>
      </w:pPr>
      <w:r>
        <w:separator/>
      </w:r>
    </w:p>
  </w:endnote>
  <w:endnote w:type="continuationSeparator" w:id="0">
    <w:p w14:paraId="005BFDF7" w14:textId="77777777" w:rsidR="005C3BAF" w:rsidRDefault="005C3BAF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7902EF" w:rsidRDefault="007902EF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7902EF" w:rsidRDefault="0079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2E95B" w14:textId="77777777" w:rsidR="005C3BAF" w:rsidRDefault="005C3BAF" w:rsidP="00BB5106">
      <w:pPr>
        <w:spacing w:before="0"/>
      </w:pPr>
      <w:r>
        <w:separator/>
      </w:r>
    </w:p>
  </w:footnote>
  <w:footnote w:type="continuationSeparator" w:id="0">
    <w:p w14:paraId="494833CF" w14:textId="77777777" w:rsidR="005C3BAF" w:rsidRDefault="005C3BAF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6F6"/>
    <w:multiLevelType w:val="hybridMultilevel"/>
    <w:tmpl w:val="B0B8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6"/>
  </w:num>
  <w:num w:numId="4">
    <w:abstractNumId w:val="27"/>
  </w:num>
  <w:num w:numId="5">
    <w:abstractNumId w:val="20"/>
  </w:num>
  <w:num w:numId="6">
    <w:abstractNumId w:val="17"/>
  </w:num>
  <w:num w:numId="7">
    <w:abstractNumId w:val="28"/>
  </w:num>
  <w:num w:numId="8">
    <w:abstractNumId w:val="18"/>
  </w:num>
  <w:num w:numId="9">
    <w:abstractNumId w:val="15"/>
  </w:num>
  <w:num w:numId="10">
    <w:abstractNumId w:val="29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4"/>
  </w:num>
  <w:num w:numId="24">
    <w:abstractNumId w:val="23"/>
  </w:num>
  <w:num w:numId="25">
    <w:abstractNumId w:val="19"/>
  </w:num>
  <w:num w:numId="26">
    <w:abstractNumId w:val="21"/>
  </w:num>
  <w:num w:numId="27">
    <w:abstractNumId w:val="25"/>
  </w:num>
  <w:num w:numId="28">
    <w:abstractNumId w:val="1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nf">
    <w15:presenceInfo w15:providerId="None" w15:userId="fnf"/>
  </w15:person>
  <w15:person w15:author="António Coelho">
    <w15:presenceInfo w15:providerId="AD" w15:userId="S::up419920@ms.uporto.pt::971f7254-fd3e-49cd-919a-b08ed69441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oNotDisplayPageBoundaries/>
  <w:embedSystemFonts/>
  <w:trackRevision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9A1"/>
    <w:rsid w:val="00004E67"/>
    <w:rsid w:val="00007F66"/>
    <w:rsid w:val="00011BDA"/>
    <w:rsid w:val="0001261B"/>
    <w:rsid w:val="00013225"/>
    <w:rsid w:val="00016DE9"/>
    <w:rsid w:val="00017FE5"/>
    <w:rsid w:val="000210DC"/>
    <w:rsid w:val="000226EC"/>
    <w:rsid w:val="000273E6"/>
    <w:rsid w:val="0003213E"/>
    <w:rsid w:val="0003719A"/>
    <w:rsid w:val="000433E0"/>
    <w:rsid w:val="0004440E"/>
    <w:rsid w:val="00044C44"/>
    <w:rsid w:val="00045FFA"/>
    <w:rsid w:val="00051B0B"/>
    <w:rsid w:val="00051D35"/>
    <w:rsid w:val="0005725C"/>
    <w:rsid w:val="00057B1C"/>
    <w:rsid w:val="00062537"/>
    <w:rsid w:val="0006395B"/>
    <w:rsid w:val="000701FA"/>
    <w:rsid w:val="0007426B"/>
    <w:rsid w:val="00074944"/>
    <w:rsid w:val="0007648A"/>
    <w:rsid w:val="000828AA"/>
    <w:rsid w:val="00087A51"/>
    <w:rsid w:val="000930F2"/>
    <w:rsid w:val="00095ECF"/>
    <w:rsid w:val="000A08AB"/>
    <w:rsid w:val="000A0F5B"/>
    <w:rsid w:val="000A3BE2"/>
    <w:rsid w:val="000A7396"/>
    <w:rsid w:val="000A74A9"/>
    <w:rsid w:val="000B1258"/>
    <w:rsid w:val="000B4469"/>
    <w:rsid w:val="000B4C50"/>
    <w:rsid w:val="000C02A5"/>
    <w:rsid w:val="000C2B0B"/>
    <w:rsid w:val="000C36AE"/>
    <w:rsid w:val="000C5DDB"/>
    <w:rsid w:val="000D17F9"/>
    <w:rsid w:val="000D1D56"/>
    <w:rsid w:val="000D4301"/>
    <w:rsid w:val="000D4753"/>
    <w:rsid w:val="000D559F"/>
    <w:rsid w:val="000E11F9"/>
    <w:rsid w:val="000E2DD7"/>
    <w:rsid w:val="000E3527"/>
    <w:rsid w:val="000E465A"/>
    <w:rsid w:val="000E4D29"/>
    <w:rsid w:val="000F149D"/>
    <w:rsid w:val="000F23AD"/>
    <w:rsid w:val="0011415F"/>
    <w:rsid w:val="00114889"/>
    <w:rsid w:val="001161A0"/>
    <w:rsid w:val="00121A98"/>
    <w:rsid w:val="00123053"/>
    <w:rsid w:val="00124916"/>
    <w:rsid w:val="00125CCA"/>
    <w:rsid w:val="001307E1"/>
    <w:rsid w:val="00131607"/>
    <w:rsid w:val="001350AC"/>
    <w:rsid w:val="0014019F"/>
    <w:rsid w:val="00156030"/>
    <w:rsid w:val="0015631A"/>
    <w:rsid w:val="0016160E"/>
    <w:rsid w:val="00161D36"/>
    <w:rsid w:val="00162176"/>
    <w:rsid w:val="00163263"/>
    <w:rsid w:val="001662D9"/>
    <w:rsid w:val="00167CAE"/>
    <w:rsid w:val="00173907"/>
    <w:rsid w:val="001769DE"/>
    <w:rsid w:val="00177278"/>
    <w:rsid w:val="001775A9"/>
    <w:rsid w:val="00184761"/>
    <w:rsid w:val="00193379"/>
    <w:rsid w:val="00193F41"/>
    <w:rsid w:val="00194969"/>
    <w:rsid w:val="00196E00"/>
    <w:rsid w:val="001A4404"/>
    <w:rsid w:val="001B0D46"/>
    <w:rsid w:val="001B161F"/>
    <w:rsid w:val="001B5464"/>
    <w:rsid w:val="001B5557"/>
    <w:rsid w:val="001B5724"/>
    <w:rsid w:val="001B7CC7"/>
    <w:rsid w:val="001C0E1A"/>
    <w:rsid w:val="001C12A7"/>
    <w:rsid w:val="001C2902"/>
    <w:rsid w:val="001C419D"/>
    <w:rsid w:val="001C5C9A"/>
    <w:rsid w:val="001C6B85"/>
    <w:rsid w:val="001C75E7"/>
    <w:rsid w:val="001C7840"/>
    <w:rsid w:val="001D15A7"/>
    <w:rsid w:val="001D22DC"/>
    <w:rsid w:val="001D2584"/>
    <w:rsid w:val="001D5437"/>
    <w:rsid w:val="001E066F"/>
    <w:rsid w:val="001E2359"/>
    <w:rsid w:val="001E3383"/>
    <w:rsid w:val="001F380D"/>
    <w:rsid w:val="001F67AA"/>
    <w:rsid w:val="0020106C"/>
    <w:rsid w:val="00201EC4"/>
    <w:rsid w:val="00203F9F"/>
    <w:rsid w:val="00205170"/>
    <w:rsid w:val="002051CC"/>
    <w:rsid w:val="002055D6"/>
    <w:rsid w:val="0021059E"/>
    <w:rsid w:val="0021618B"/>
    <w:rsid w:val="00216AF3"/>
    <w:rsid w:val="00223DF6"/>
    <w:rsid w:val="00225A11"/>
    <w:rsid w:val="00227F11"/>
    <w:rsid w:val="002309F2"/>
    <w:rsid w:val="00230D9B"/>
    <w:rsid w:val="002337EA"/>
    <w:rsid w:val="00233BFE"/>
    <w:rsid w:val="00240165"/>
    <w:rsid w:val="002455BD"/>
    <w:rsid w:val="002469A3"/>
    <w:rsid w:val="002509BB"/>
    <w:rsid w:val="00250C94"/>
    <w:rsid w:val="00253B1E"/>
    <w:rsid w:val="00256B5E"/>
    <w:rsid w:val="00261ED9"/>
    <w:rsid w:val="00262305"/>
    <w:rsid w:val="00265AA0"/>
    <w:rsid w:val="002668C4"/>
    <w:rsid w:val="002745CB"/>
    <w:rsid w:val="00275CAC"/>
    <w:rsid w:val="0027780A"/>
    <w:rsid w:val="002817D0"/>
    <w:rsid w:val="002829B7"/>
    <w:rsid w:val="00284989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39CD"/>
    <w:rsid w:val="002A4B33"/>
    <w:rsid w:val="002B0C8B"/>
    <w:rsid w:val="002B1144"/>
    <w:rsid w:val="002B5B86"/>
    <w:rsid w:val="002B5FA2"/>
    <w:rsid w:val="002B6346"/>
    <w:rsid w:val="002C13EE"/>
    <w:rsid w:val="002C2287"/>
    <w:rsid w:val="002D19E0"/>
    <w:rsid w:val="002D240E"/>
    <w:rsid w:val="002E07B3"/>
    <w:rsid w:val="002E1168"/>
    <w:rsid w:val="002E5E83"/>
    <w:rsid w:val="002E76B0"/>
    <w:rsid w:val="002E77E0"/>
    <w:rsid w:val="002F2B25"/>
    <w:rsid w:val="002F5AF2"/>
    <w:rsid w:val="002F65CF"/>
    <w:rsid w:val="002F72EC"/>
    <w:rsid w:val="002F76D6"/>
    <w:rsid w:val="00300B63"/>
    <w:rsid w:val="00304D47"/>
    <w:rsid w:val="00304D59"/>
    <w:rsid w:val="0030720C"/>
    <w:rsid w:val="00307345"/>
    <w:rsid w:val="00320580"/>
    <w:rsid w:val="00321A34"/>
    <w:rsid w:val="003235E9"/>
    <w:rsid w:val="00324C90"/>
    <w:rsid w:val="00325047"/>
    <w:rsid w:val="00325F22"/>
    <w:rsid w:val="0033139F"/>
    <w:rsid w:val="003316BF"/>
    <w:rsid w:val="00333EE2"/>
    <w:rsid w:val="003340A1"/>
    <w:rsid w:val="00341C9F"/>
    <w:rsid w:val="00342848"/>
    <w:rsid w:val="00343861"/>
    <w:rsid w:val="00343C00"/>
    <w:rsid w:val="003455D6"/>
    <w:rsid w:val="00350AA4"/>
    <w:rsid w:val="0035166D"/>
    <w:rsid w:val="00351735"/>
    <w:rsid w:val="00351936"/>
    <w:rsid w:val="003526EF"/>
    <w:rsid w:val="00354441"/>
    <w:rsid w:val="003632D8"/>
    <w:rsid w:val="00365188"/>
    <w:rsid w:val="0037241D"/>
    <w:rsid w:val="003734F6"/>
    <w:rsid w:val="00381EC1"/>
    <w:rsid w:val="00385825"/>
    <w:rsid w:val="003873E8"/>
    <w:rsid w:val="00387ADE"/>
    <w:rsid w:val="00393DE0"/>
    <w:rsid w:val="003945F2"/>
    <w:rsid w:val="00396CD8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4429"/>
    <w:rsid w:val="003D5B22"/>
    <w:rsid w:val="003D7EC9"/>
    <w:rsid w:val="003E17D1"/>
    <w:rsid w:val="003E1D45"/>
    <w:rsid w:val="003E2685"/>
    <w:rsid w:val="003E6DC9"/>
    <w:rsid w:val="003F10DF"/>
    <w:rsid w:val="003F335C"/>
    <w:rsid w:val="00403163"/>
    <w:rsid w:val="004051DD"/>
    <w:rsid w:val="00411766"/>
    <w:rsid w:val="0041600A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1668"/>
    <w:rsid w:val="00441F40"/>
    <w:rsid w:val="004420DF"/>
    <w:rsid w:val="00447EC4"/>
    <w:rsid w:val="00450007"/>
    <w:rsid w:val="00451168"/>
    <w:rsid w:val="0045121E"/>
    <w:rsid w:val="004517DA"/>
    <w:rsid w:val="00451888"/>
    <w:rsid w:val="00454F2A"/>
    <w:rsid w:val="00457FE7"/>
    <w:rsid w:val="00464A58"/>
    <w:rsid w:val="00464A9D"/>
    <w:rsid w:val="00464B71"/>
    <w:rsid w:val="00474083"/>
    <w:rsid w:val="00474512"/>
    <w:rsid w:val="00474618"/>
    <w:rsid w:val="00474667"/>
    <w:rsid w:val="0047579F"/>
    <w:rsid w:val="00475DA8"/>
    <w:rsid w:val="0048086D"/>
    <w:rsid w:val="00486D0D"/>
    <w:rsid w:val="0049287B"/>
    <w:rsid w:val="00494257"/>
    <w:rsid w:val="00496584"/>
    <w:rsid w:val="004A4674"/>
    <w:rsid w:val="004B14BC"/>
    <w:rsid w:val="004B47EC"/>
    <w:rsid w:val="004B4F8F"/>
    <w:rsid w:val="004C7614"/>
    <w:rsid w:val="004C7C5A"/>
    <w:rsid w:val="004D50D0"/>
    <w:rsid w:val="004D522A"/>
    <w:rsid w:val="004D5593"/>
    <w:rsid w:val="004D57C9"/>
    <w:rsid w:val="004D7596"/>
    <w:rsid w:val="004E08A6"/>
    <w:rsid w:val="004E0CFF"/>
    <w:rsid w:val="004E2908"/>
    <w:rsid w:val="004E6A64"/>
    <w:rsid w:val="004F3335"/>
    <w:rsid w:val="004F3B6C"/>
    <w:rsid w:val="004F52FC"/>
    <w:rsid w:val="004F5886"/>
    <w:rsid w:val="004F61EB"/>
    <w:rsid w:val="004F6E17"/>
    <w:rsid w:val="004F7C25"/>
    <w:rsid w:val="00504B0F"/>
    <w:rsid w:val="00504F75"/>
    <w:rsid w:val="00507954"/>
    <w:rsid w:val="00513339"/>
    <w:rsid w:val="0051373A"/>
    <w:rsid w:val="005138B7"/>
    <w:rsid w:val="00513CC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0935"/>
    <w:rsid w:val="00546D07"/>
    <w:rsid w:val="00546EA7"/>
    <w:rsid w:val="00547EBA"/>
    <w:rsid w:val="00550B43"/>
    <w:rsid w:val="005545F3"/>
    <w:rsid w:val="00560F9F"/>
    <w:rsid w:val="005615A1"/>
    <w:rsid w:val="00564EE8"/>
    <w:rsid w:val="0056597C"/>
    <w:rsid w:val="005674F2"/>
    <w:rsid w:val="0057146E"/>
    <w:rsid w:val="00575E2E"/>
    <w:rsid w:val="005801DA"/>
    <w:rsid w:val="005838DD"/>
    <w:rsid w:val="00584AFF"/>
    <w:rsid w:val="005852D1"/>
    <w:rsid w:val="00585E31"/>
    <w:rsid w:val="005864E1"/>
    <w:rsid w:val="00586FD1"/>
    <w:rsid w:val="0058775A"/>
    <w:rsid w:val="0059371F"/>
    <w:rsid w:val="005941A6"/>
    <w:rsid w:val="00597E72"/>
    <w:rsid w:val="005A3529"/>
    <w:rsid w:val="005A416E"/>
    <w:rsid w:val="005A4211"/>
    <w:rsid w:val="005A46D6"/>
    <w:rsid w:val="005A5488"/>
    <w:rsid w:val="005A561E"/>
    <w:rsid w:val="005B072B"/>
    <w:rsid w:val="005B0F9A"/>
    <w:rsid w:val="005B2B84"/>
    <w:rsid w:val="005C01C5"/>
    <w:rsid w:val="005C3BAF"/>
    <w:rsid w:val="005C3BD0"/>
    <w:rsid w:val="005C5540"/>
    <w:rsid w:val="005D30CC"/>
    <w:rsid w:val="005D6365"/>
    <w:rsid w:val="005D6AEC"/>
    <w:rsid w:val="005E1ABE"/>
    <w:rsid w:val="005E3563"/>
    <w:rsid w:val="005F756F"/>
    <w:rsid w:val="00603ECE"/>
    <w:rsid w:val="00604A49"/>
    <w:rsid w:val="006107BB"/>
    <w:rsid w:val="00611F49"/>
    <w:rsid w:val="00616F2F"/>
    <w:rsid w:val="006249BF"/>
    <w:rsid w:val="00624D06"/>
    <w:rsid w:val="00625217"/>
    <w:rsid w:val="0064015E"/>
    <w:rsid w:val="00645509"/>
    <w:rsid w:val="00645C66"/>
    <w:rsid w:val="006516FA"/>
    <w:rsid w:val="006530B8"/>
    <w:rsid w:val="0065577B"/>
    <w:rsid w:val="00655B4B"/>
    <w:rsid w:val="00661D57"/>
    <w:rsid w:val="006620E2"/>
    <w:rsid w:val="006624B7"/>
    <w:rsid w:val="00662763"/>
    <w:rsid w:val="00663A86"/>
    <w:rsid w:val="0067145E"/>
    <w:rsid w:val="006725D0"/>
    <w:rsid w:val="00673376"/>
    <w:rsid w:val="00674872"/>
    <w:rsid w:val="00681512"/>
    <w:rsid w:val="00682682"/>
    <w:rsid w:val="006829F0"/>
    <w:rsid w:val="00684E46"/>
    <w:rsid w:val="006866E3"/>
    <w:rsid w:val="0069370B"/>
    <w:rsid w:val="006946A2"/>
    <w:rsid w:val="00695CD9"/>
    <w:rsid w:val="006960B6"/>
    <w:rsid w:val="0069740F"/>
    <w:rsid w:val="006A17CC"/>
    <w:rsid w:val="006A2A9A"/>
    <w:rsid w:val="006A3A69"/>
    <w:rsid w:val="006A5ECD"/>
    <w:rsid w:val="006B0A29"/>
    <w:rsid w:val="006B3D37"/>
    <w:rsid w:val="006B5A72"/>
    <w:rsid w:val="006B716E"/>
    <w:rsid w:val="006B7542"/>
    <w:rsid w:val="006C26EC"/>
    <w:rsid w:val="006C41F3"/>
    <w:rsid w:val="006C601B"/>
    <w:rsid w:val="006D3128"/>
    <w:rsid w:val="006D5CD8"/>
    <w:rsid w:val="006F00BB"/>
    <w:rsid w:val="006F0731"/>
    <w:rsid w:val="006F30BB"/>
    <w:rsid w:val="006F3980"/>
    <w:rsid w:val="0070280C"/>
    <w:rsid w:val="00707091"/>
    <w:rsid w:val="00710573"/>
    <w:rsid w:val="00720561"/>
    <w:rsid w:val="00726A68"/>
    <w:rsid w:val="00730EF3"/>
    <w:rsid w:val="007311AE"/>
    <w:rsid w:val="0073392B"/>
    <w:rsid w:val="007341C6"/>
    <w:rsid w:val="00735BF7"/>
    <w:rsid w:val="00737CDD"/>
    <w:rsid w:val="00742F61"/>
    <w:rsid w:val="00747336"/>
    <w:rsid w:val="00750664"/>
    <w:rsid w:val="007611EB"/>
    <w:rsid w:val="00762E00"/>
    <w:rsid w:val="00763C16"/>
    <w:rsid w:val="0076742D"/>
    <w:rsid w:val="007729B5"/>
    <w:rsid w:val="00772C34"/>
    <w:rsid w:val="00777068"/>
    <w:rsid w:val="00783B70"/>
    <w:rsid w:val="007902EF"/>
    <w:rsid w:val="00790F75"/>
    <w:rsid w:val="00794B94"/>
    <w:rsid w:val="007955DA"/>
    <w:rsid w:val="007A6BD4"/>
    <w:rsid w:val="007A79E4"/>
    <w:rsid w:val="007A7A52"/>
    <w:rsid w:val="007B2AEF"/>
    <w:rsid w:val="007B4C16"/>
    <w:rsid w:val="007B5905"/>
    <w:rsid w:val="007B5D7E"/>
    <w:rsid w:val="007B7929"/>
    <w:rsid w:val="007C190C"/>
    <w:rsid w:val="007C744A"/>
    <w:rsid w:val="007C7A8A"/>
    <w:rsid w:val="007D1F8A"/>
    <w:rsid w:val="007D23EC"/>
    <w:rsid w:val="007E045E"/>
    <w:rsid w:val="007E1CBC"/>
    <w:rsid w:val="007E2064"/>
    <w:rsid w:val="007E46D9"/>
    <w:rsid w:val="007F29D7"/>
    <w:rsid w:val="007F4179"/>
    <w:rsid w:val="007F6256"/>
    <w:rsid w:val="007F6683"/>
    <w:rsid w:val="00803EF8"/>
    <w:rsid w:val="0080727D"/>
    <w:rsid w:val="00810FD3"/>
    <w:rsid w:val="00811B7A"/>
    <w:rsid w:val="00811CA8"/>
    <w:rsid w:val="00813615"/>
    <w:rsid w:val="00821A43"/>
    <w:rsid w:val="00834061"/>
    <w:rsid w:val="00835979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7168F"/>
    <w:rsid w:val="00873226"/>
    <w:rsid w:val="00873DD0"/>
    <w:rsid w:val="00875C7A"/>
    <w:rsid w:val="00883383"/>
    <w:rsid w:val="00884771"/>
    <w:rsid w:val="008848F9"/>
    <w:rsid w:val="00891BBD"/>
    <w:rsid w:val="008922BA"/>
    <w:rsid w:val="008939DF"/>
    <w:rsid w:val="00894283"/>
    <w:rsid w:val="008942F9"/>
    <w:rsid w:val="00894FDF"/>
    <w:rsid w:val="0089706B"/>
    <w:rsid w:val="008A09D0"/>
    <w:rsid w:val="008A1EDF"/>
    <w:rsid w:val="008A4E67"/>
    <w:rsid w:val="008A5207"/>
    <w:rsid w:val="008B1E91"/>
    <w:rsid w:val="008B28D3"/>
    <w:rsid w:val="008B3CC6"/>
    <w:rsid w:val="008B3D02"/>
    <w:rsid w:val="008B78C6"/>
    <w:rsid w:val="008C3BD4"/>
    <w:rsid w:val="008C4C00"/>
    <w:rsid w:val="008C66D1"/>
    <w:rsid w:val="008C698C"/>
    <w:rsid w:val="008D1E48"/>
    <w:rsid w:val="008D2641"/>
    <w:rsid w:val="008D574F"/>
    <w:rsid w:val="008E04FA"/>
    <w:rsid w:val="008E05B7"/>
    <w:rsid w:val="008E123D"/>
    <w:rsid w:val="008E272F"/>
    <w:rsid w:val="008E2C60"/>
    <w:rsid w:val="008E3BF3"/>
    <w:rsid w:val="008F3223"/>
    <w:rsid w:val="008F36EA"/>
    <w:rsid w:val="008F3F22"/>
    <w:rsid w:val="008F4304"/>
    <w:rsid w:val="008F6D58"/>
    <w:rsid w:val="00907094"/>
    <w:rsid w:val="00912E86"/>
    <w:rsid w:val="00915A09"/>
    <w:rsid w:val="009166C8"/>
    <w:rsid w:val="00923336"/>
    <w:rsid w:val="009277BA"/>
    <w:rsid w:val="009301F3"/>
    <w:rsid w:val="0093443C"/>
    <w:rsid w:val="009379A2"/>
    <w:rsid w:val="00945BD8"/>
    <w:rsid w:val="00945D36"/>
    <w:rsid w:val="0095200C"/>
    <w:rsid w:val="009576FD"/>
    <w:rsid w:val="00960A03"/>
    <w:rsid w:val="00963535"/>
    <w:rsid w:val="009647AE"/>
    <w:rsid w:val="0096581C"/>
    <w:rsid w:val="0096581D"/>
    <w:rsid w:val="009662A1"/>
    <w:rsid w:val="009675C6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A4FA8"/>
    <w:rsid w:val="009C04B9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E010A"/>
    <w:rsid w:val="009E183F"/>
    <w:rsid w:val="009E1D39"/>
    <w:rsid w:val="009E22AE"/>
    <w:rsid w:val="009E276D"/>
    <w:rsid w:val="009E4759"/>
    <w:rsid w:val="009E5900"/>
    <w:rsid w:val="009E5AFA"/>
    <w:rsid w:val="009F0C02"/>
    <w:rsid w:val="009F1F58"/>
    <w:rsid w:val="009F22A6"/>
    <w:rsid w:val="009F5350"/>
    <w:rsid w:val="00A00750"/>
    <w:rsid w:val="00A0187F"/>
    <w:rsid w:val="00A025A0"/>
    <w:rsid w:val="00A036CD"/>
    <w:rsid w:val="00A1076A"/>
    <w:rsid w:val="00A14426"/>
    <w:rsid w:val="00A17AE0"/>
    <w:rsid w:val="00A2333B"/>
    <w:rsid w:val="00A238CB"/>
    <w:rsid w:val="00A248AD"/>
    <w:rsid w:val="00A26D7F"/>
    <w:rsid w:val="00A27CED"/>
    <w:rsid w:val="00A308A3"/>
    <w:rsid w:val="00A32316"/>
    <w:rsid w:val="00A3729E"/>
    <w:rsid w:val="00A379E4"/>
    <w:rsid w:val="00A40F6C"/>
    <w:rsid w:val="00A435E3"/>
    <w:rsid w:val="00A4786B"/>
    <w:rsid w:val="00A57983"/>
    <w:rsid w:val="00A60634"/>
    <w:rsid w:val="00A717DD"/>
    <w:rsid w:val="00A726C6"/>
    <w:rsid w:val="00A77DEC"/>
    <w:rsid w:val="00A8459F"/>
    <w:rsid w:val="00A862B5"/>
    <w:rsid w:val="00A867F0"/>
    <w:rsid w:val="00A91ACF"/>
    <w:rsid w:val="00AA0AC3"/>
    <w:rsid w:val="00AA2759"/>
    <w:rsid w:val="00AA4140"/>
    <w:rsid w:val="00AA449F"/>
    <w:rsid w:val="00AA4E41"/>
    <w:rsid w:val="00AA5321"/>
    <w:rsid w:val="00AA652D"/>
    <w:rsid w:val="00AB035D"/>
    <w:rsid w:val="00AB0AE6"/>
    <w:rsid w:val="00AB1894"/>
    <w:rsid w:val="00AB66F0"/>
    <w:rsid w:val="00AC263F"/>
    <w:rsid w:val="00AC321F"/>
    <w:rsid w:val="00AC56FC"/>
    <w:rsid w:val="00AD0671"/>
    <w:rsid w:val="00AD1785"/>
    <w:rsid w:val="00AD2434"/>
    <w:rsid w:val="00AD536D"/>
    <w:rsid w:val="00AD7C39"/>
    <w:rsid w:val="00AD7EDD"/>
    <w:rsid w:val="00AE15FD"/>
    <w:rsid w:val="00AE2143"/>
    <w:rsid w:val="00AE6F75"/>
    <w:rsid w:val="00AF16AB"/>
    <w:rsid w:val="00AF2D8C"/>
    <w:rsid w:val="00AF412F"/>
    <w:rsid w:val="00AF48EB"/>
    <w:rsid w:val="00AF5377"/>
    <w:rsid w:val="00AF5924"/>
    <w:rsid w:val="00AF5E1A"/>
    <w:rsid w:val="00AF6BE3"/>
    <w:rsid w:val="00B02B86"/>
    <w:rsid w:val="00B031AE"/>
    <w:rsid w:val="00B06131"/>
    <w:rsid w:val="00B06AC5"/>
    <w:rsid w:val="00B06B1C"/>
    <w:rsid w:val="00B12394"/>
    <w:rsid w:val="00B15024"/>
    <w:rsid w:val="00B17A7E"/>
    <w:rsid w:val="00B305F8"/>
    <w:rsid w:val="00B3421F"/>
    <w:rsid w:val="00B34CBC"/>
    <w:rsid w:val="00B37771"/>
    <w:rsid w:val="00B40087"/>
    <w:rsid w:val="00B405AE"/>
    <w:rsid w:val="00B46845"/>
    <w:rsid w:val="00B47F51"/>
    <w:rsid w:val="00B50678"/>
    <w:rsid w:val="00B50AB6"/>
    <w:rsid w:val="00B53325"/>
    <w:rsid w:val="00B57DFB"/>
    <w:rsid w:val="00B6039D"/>
    <w:rsid w:val="00B604BD"/>
    <w:rsid w:val="00B60B6B"/>
    <w:rsid w:val="00B61058"/>
    <w:rsid w:val="00B63395"/>
    <w:rsid w:val="00B649D7"/>
    <w:rsid w:val="00B653A0"/>
    <w:rsid w:val="00B65599"/>
    <w:rsid w:val="00B658ED"/>
    <w:rsid w:val="00B662BD"/>
    <w:rsid w:val="00B714F5"/>
    <w:rsid w:val="00B72E60"/>
    <w:rsid w:val="00B74058"/>
    <w:rsid w:val="00B77888"/>
    <w:rsid w:val="00B77911"/>
    <w:rsid w:val="00B80C57"/>
    <w:rsid w:val="00B80D2B"/>
    <w:rsid w:val="00B80E9A"/>
    <w:rsid w:val="00B86CFB"/>
    <w:rsid w:val="00B949F3"/>
    <w:rsid w:val="00B955C4"/>
    <w:rsid w:val="00BA0009"/>
    <w:rsid w:val="00BA5196"/>
    <w:rsid w:val="00BA5C29"/>
    <w:rsid w:val="00BA6CFC"/>
    <w:rsid w:val="00BA6E03"/>
    <w:rsid w:val="00BB10B6"/>
    <w:rsid w:val="00BB11AA"/>
    <w:rsid w:val="00BB1577"/>
    <w:rsid w:val="00BB5106"/>
    <w:rsid w:val="00BB7D74"/>
    <w:rsid w:val="00BC390B"/>
    <w:rsid w:val="00BC508C"/>
    <w:rsid w:val="00BC5872"/>
    <w:rsid w:val="00BC591E"/>
    <w:rsid w:val="00BC6117"/>
    <w:rsid w:val="00BD168B"/>
    <w:rsid w:val="00BD2357"/>
    <w:rsid w:val="00BD4A97"/>
    <w:rsid w:val="00BD4F88"/>
    <w:rsid w:val="00BD6849"/>
    <w:rsid w:val="00BE105D"/>
    <w:rsid w:val="00BE2F7A"/>
    <w:rsid w:val="00BE3490"/>
    <w:rsid w:val="00BE41B5"/>
    <w:rsid w:val="00BF1885"/>
    <w:rsid w:val="00BF5A60"/>
    <w:rsid w:val="00C004E5"/>
    <w:rsid w:val="00C01C52"/>
    <w:rsid w:val="00C02254"/>
    <w:rsid w:val="00C02DA3"/>
    <w:rsid w:val="00C068AA"/>
    <w:rsid w:val="00C1022D"/>
    <w:rsid w:val="00C10C25"/>
    <w:rsid w:val="00C119F6"/>
    <w:rsid w:val="00C14824"/>
    <w:rsid w:val="00C15F52"/>
    <w:rsid w:val="00C25457"/>
    <w:rsid w:val="00C30D17"/>
    <w:rsid w:val="00C34C62"/>
    <w:rsid w:val="00C364E8"/>
    <w:rsid w:val="00C40E5B"/>
    <w:rsid w:val="00C41D15"/>
    <w:rsid w:val="00C44E3C"/>
    <w:rsid w:val="00C500AF"/>
    <w:rsid w:val="00C54332"/>
    <w:rsid w:val="00C56AE4"/>
    <w:rsid w:val="00C62F82"/>
    <w:rsid w:val="00C63A7A"/>
    <w:rsid w:val="00C63FD1"/>
    <w:rsid w:val="00C70BC0"/>
    <w:rsid w:val="00C729DB"/>
    <w:rsid w:val="00C75284"/>
    <w:rsid w:val="00C77F24"/>
    <w:rsid w:val="00C81922"/>
    <w:rsid w:val="00C81FB9"/>
    <w:rsid w:val="00C84085"/>
    <w:rsid w:val="00C85E05"/>
    <w:rsid w:val="00C94466"/>
    <w:rsid w:val="00C949BE"/>
    <w:rsid w:val="00C959EC"/>
    <w:rsid w:val="00C969B0"/>
    <w:rsid w:val="00CA5AC2"/>
    <w:rsid w:val="00CB0212"/>
    <w:rsid w:val="00CB07D2"/>
    <w:rsid w:val="00CB3913"/>
    <w:rsid w:val="00CB6FF2"/>
    <w:rsid w:val="00CC052B"/>
    <w:rsid w:val="00CC06E6"/>
    <w:rsid w:val="00CC407F"/>
    <w:rsid w:val="00CC6A30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6A12"/>
    <w:rsid w:val="00D16B2E"/>
    <w:rsid w:val="00D17BDE"/>
    <w:rsid w:val="00D2032B"/>
    <w:rsid w:val="00D20CF4"/>
    <w:rsid w:val="00D20F8B"/>
    <w:rsid w:val="00D222C8"/>
    <w:rsid w:val="00D238DD"/>
    <w:rsid w:val="00D23D65"/>
    <w:rsid w:val="00D24650"/>
    <w:rsid w:val="00D25E63"/>
    <w:rsid w:val="00D27566"/>
    <w:rsid w:val="00D33550"/>
    <w:rsid w:val="00D35D93"/>
    <w:rsid w:val="00D422F4"/>
    <w:rsid w:val="00D438E5"/>
    <w:rsid w:val="00D43978"/>
    <w:rsid w:val="00D43B68"/>
    <w:rsid w:val="00D46B2A"/>
    <w:rsid w:val="00D510E6"/>
    <w:rsid w:val="00D54E86"/>
    <w:rsid w:val="00D5512F"/>
    <w:rsid w:val="00D56C45"/>
    <w:rsid w:val="00D60799"/>
    <w:rsid w:val="00D6278A"/>
    <w:rsid w:val="00D661B0"/>
    <w:rsid w:val="00D71350"/>
    <w:rsid w:val="00D715D5"/>
    <w:rsid w:val="00D73409"/>
    <w:rsid w:val="00D76A92"/>
    <w:rsid w:val="00D83C27"/>
    <w:rsid w:val="00D87559"/>
    <w:rsid w:val="00D87901"/>
    <w:rsid w:val="00D97DCC"/>
    <w:rsid w:val="00DA4A1E"/>
    <w:rsid w:val="00DA7A67"/>
    <w:rsid w:val="00DD1C3F"/>
    <w:rsid w:val="00DD7CE2"/>
    <w:rsid w:val="00DE0B6E"/>
    <w:rsid w:val="00DE21DB"/>
    <w:rsid w:val="00DE29AE"/>
    <w:rsid w:val="00DE2CEA"/>
    <w:rsid w:val="00DE4703"/>
    <w:rsid w:val="00DE50CE"/>
    <w:rsid w:val="00DE516B"/>
    <w:rsid w:val="00DF0375"/>
    <w:rsid w:val="00DF1DDE"/>
    <w:rsid w:val="00DF232A"/>
    <w:rsid w:val="00DF37E9"/>
    <w:rsid w:val="00DF4543"/>
    <w:rsid w:val="00DF6F14"/>
    <w:rsid w:val="00E00911"/>
    <w:rsid w:val="00E01ED8"/>
    <w:rsid w:val="00E04859"/>
    <w:rsid w:val="00E06531"/>
    <w:rsid w:val="00E07663"/>
    <w:rsid w:val="00E124AB"/>
    <w:rsid w:val="00E13A36"/>
    <w:rsid w:val="00E1444F"/>
    <w:rsid w:val="00E17542"/>
    <w:rsid w:val="00E226A8"/>
    <w:rsid w:val="00E23C99"/>
    <w:rsid w:val="00E25529"/>
    <w:rsid w:val="00E25533"/>
    <w:rsid w:val="00E279C4"/>
    <w:rsid w:val="00E308D4"/>
    <w:rsid w:val="00E32E63"/>
    <w:rsid w:val="00E455C1"/>
    <w:rsid w:val="00E51200"/>
    <w:rsid w:val="00E52A6B"/>
    <w:rsid w:val="00E56EEC"/>
    <w:rsid w:val="00E57439"/>
    <w:rsid w:val="00E605E2"/>
    <w:rsid w:val="00E63471"/>
    <w:rsid w:val="00E71D3A"/>
    <w:rsid w:val="00E75CDC"/>
    <w:rsid w:val="00E7684E"/>
    <w:rsid w:val="00E8244C"/>
    <w:rsid w:val="00E82FF2"/>
    <w:rsid w:val="00E916F4"/>
    <w:rsid w:val="00E971D6"/>
    <w:rsid w:val="00EA0107"/>
    <w:rsid w:val="00EA2063"/>
    <w:rsid w:val="00EA562B"/>
    <w:rsid w:val="00EA6165"/>
    <w:rsid w:val="00EB0E0F"/>
    <w:rsid w:val="00EB3F33"/>
    <w:rsid w:val="00EB4986"/>
    <w:rsid w:val="00EC60B9"/>
    <w:rsid w:val="00EC72D4"/>
    <w:rsid w:val="00ED0104"/>
    <w:rsid w:val="00ED0E73"/>
    <w:rsid w:val="00ED0EAB"/>
    <w:rsid w:val="00ED3DAD"/>
    <w:rsid w:val="00ED4186"/>
    <w:rsid w:val="00ED580F"/>
    <w:rsid w:val="00EE1CF5"/>
    <w:rsid w:val="00EE2EED"/>
    <w:rsid w:val="00EE38B6"/>
    <w:rsid w:val="00EF32FA"/>
    <w:rsid w:val="00EF37EE"/>
    <w:rsid w:val="00EF6DA6"/>
    <w:rsid w:val="00F00B22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3863"/>
    <w:rsid w:val="00F24A56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50A79"/>
    <w:rsid w:val="00F5141F"/>
    <w:rsid w:val="00F55FBC"/>
    <w:rsid w:val="00F5715F"/>
    <w:rsid w:val="00F74C6B"/>
    <w:rsid w:val="00F766EA"/>
    <w:rsid w:val="00F76800"/>
    <w:rsid w:val="00F839BB"/>
    <w:rsid w:val="00F86136"/>
    <w:rsid w:val="00F87D5F"/>
    <w:rsid w:val="00F909A3"/>
    <w:rsid w:val="00F917BA"/>
    <w:rsid w:val="00F9225E"/>
    <w:rsid w:val="00FA72A8"/>
    <w:rsid w:val="00FA79C2"/>
    <w:rsid w:val="00FA7CE7"/>
    <w:rsid w:val="00FB3598"/>
    <w:rsid w:val="00FB393C"/>
    <w:rsid w:val="00FB56BC"/>
    <w:rsid w:val="00FC006F"/>
    <w:rsid w:val="00FC33F9"/>
    <w:rsid w:val="00FC7E3D"/>
    <w:rsid w:val="00FD02A7"/>
    <w:rsid w:val="00FD5342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6456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26</cp:revision>
  <cp:lastPrinted>2018-10-08T17:46:00Z</cp:lastPrinted>
  <dcterms:created xsi:type="dcterms:W3CDTF">2020-07-13T14:34:00Z</dcterms:created>
  <dcterms:modified xsi:type="dcterms:W3CDTF">2020-11-22T17:11:00Z</dcterms:modified>
</cp:coreProperties>
</file>