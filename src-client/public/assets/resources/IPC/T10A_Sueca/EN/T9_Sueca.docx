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180D8" w14:textId="77777777" w:rsidR="0035166D" w:rsidRPr="00CC05CF" w:rsidRDefault="0035166D" w:rsidP="00351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36" w:hanging="4536"/>
        <w:rPr>
          <w:rFonts w:ascii="Arial" w:hAnsi="Arial" w:cs="Arial"/>
          <w:b/>
          <w:sz w:val="32"/>
          <w:lang w:val="pt-PT"/>
        </w:rPr>
      </w:pPr>
      <w:r w:rsidRPr="0024399D"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792F564" wp14:editId="3706AD6D">
            <wp:simplePos x="0" y="0"/>
            <wp:positionH relativeFrom="column">
              <wp:posOffset>48890</wp:posOffset>
            </wp:positionH>
            <wp:positionV relativeFrom="paragraph">
              <wp:posOffset>34925</wp:posOffset>
            </wp:positionV>
            <wp:extent cx="2120265" cy="949960"/>
            <wp:effectExtent l="0" t="0" r="0" b="0"/>
            <wp:wrapNone/>
            <wp:docPr id="5" name="Imagem 11" descr="Description: LogoUP-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escription: LogoUP-FE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E4" w:rsidRPr="0024399D">
        <w:rPr>
          <w:rFonts w:ascii="Arial" w:hAnsi="Arial" w:cs="Arial"/>
          <w:b/>
          <w:sz w:val="16"/>
          <w:szCs w:val="16"/>
          <w:lang w:val="pt-PT"/>
        </w:rPr>
        <w:br/>
      </w:r>
      <w:r w:rsidR="00F4121D" w:rsidRPr="00CC05CF">
        <w:rPr>
          <w:rFonts w:ascii="Arial" w:hAnsi="Arial" w:cs="Arial"/>
          <w:b/>
          <w:sz w:val="32"/>
          <w:lang w:val="pt-PT"/>
        </w:rPr>
        <w:t>Introdução à Programação</w:t>
      </w:r>
    </w:p>
    <w:p w14:paraId="390CBC6E" w14:textId="5891781A" w:rsidR="0035166D" w:rsidRPr="0024399D" w:rsidRDefault="0035166D" w:rsidP="00A40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36" w:hanging="4536"/>
        <w:rPr>
          <w:rFonts w:ascii="Arial" w:hAnsi="Arial" w:cs="Arial"/>
          <w:sz w:val="32"/>
          <w:lang w:val="pt-PT"/>
        </w:rPr>
      </w:pPr>
      <w:r w:rsidRPr="0024399D">
        <w:rPr>
          <w:rFonts w:ascii="Arial" w:hAnsi="Arial" w:cs="Arial"/>
          <w:sz w:val="32"/>
          <w:lang w:val="pt-PT"/>
        </w:rPr>
        <w:tab/>
      </w:r>
      <w:r w:rsidR="00F4121D" w:rsidRPr="0024399D">
        <w:rPr>
          <w:rFonts w:ascii="Arial" w:hAnsi="Arial" w:cs="Arial"/>
          <w:sz w:val="32"/>
          <w:lang w:val="pt-PT"/>
        </w:rPr>
        <w:t>Mestrado em Multimédia</w:t>
      </w:r>
    </w:p>
    <w:p w14:paraId="697E2EE3" w14:textId="787149E8" w:rsidR="00F4121D" w:rsidRPr="0024399D" w:rsidRDefault="005D30CC" w:rsidP="00883383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240"/>
        <w:jc w:val="center"/>
      </w:pPr>
      <w:ins w:id="0" w:author="Antonio Coelho" w:date="2018-10-01T09:34:00Z">
        <w:r w:rsidRPr="0024399D">
          <w:t>T</w:t>
        </w:r>
      </w:ins>
      <w:r w:rsidR="00665FDF">
        <w:t>P9</w:t>
      </w:r>
      <w:ins w:id="1" w:author="Antonio Coelho" w:date="2018-10-01T09:34:00Z">
        <w:r w:rsidRPr="0024399D">
          <w:t xml:space="preserve">. </w:t>
        </w:r>
      </w:ins>
      <w:r w:rsidR="008B4784">
        <w:t>Jogo da Sueca</w:t>
      </w:r>
    </w:p>
    <w:p w14:paraId="7596F009" w14:textId="785BD9B3" w:rsidR="006B3D37" w:rsidRPr="0024399D" w:rsidRDefault="009A25BF" w:rsidP="005D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lang w:val="pt-PT"/>
        </w:rPr>
      </w:pPr>
      <w:r w:rsidRPr="0024399D">
        <w:rPr>
          <w:rFonts w:ascii="Trebuchet MS" w:hAnsi="Trebuchet MS"/>
          <w:lang w:val="pt-PT"/>
        </w:rPr>
        <w:t>António Coelho</w:t>
      </w:r>
    </w:p>
    <w:p w14:paraId="46A1B0EA" w14:textId="77777777" w:rsidR="00C56AE4" w:rsidRPr="0024399D" w:rsidRDefault="00C56AE4" w:rsidP="00C56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sz w:val="10"/>
          <w:szCs w:val="10"/>
          <w:lang w:val="pt-PT"/>
        </w:rPr>
      </w:pPr>
    </w:p>
    <w:p w14:paraId="1E53E309" w14:textId="77777777" w:rsidR="000E0749" w:rsidRPr="0024399D" w:rsidRDefault="000E0749" w:rsidP="009A25BF">
      <w:pPr>
        <w:rPr>
          <w:lang w:val="pt-PT"/>
        </w:rPr>
      </w:pPr>
    </w:p>
    <w:p w14:paraId="35BF5B6D" w14:textId="7C229365" w:rsidR="009A25BF" w:rsidRPr="0024399D" w:rsidRDefault="008922BA" w:rsidP="009A25BF">
      <w:pPr>
        <w:rPr>
          <w:lang w:val="pt-PT"/>
        </w:rPr>
      </w:pPr>
      <w:r w:rsidRPr="0024399D">
        <w:rPr>
          <w:lang w:val="pt-PT"/>
        </w:rPr>
        <w:t>O objetivo principal deste</w:t>
      </w:r>
      <w:r w:rsidR="009A25BF" w:rsidRPr="0024399D">
        <w:rPr>
          <w:lang w:val="pt-PT"/>
        </w:rPr>
        <w:t xml:space="preserve"> </w:t>
      </w:r>
      <w:r w:rsidRPr="0024399D">
        <w:rPr>
          <w:lang w:val="pt-PT"/>
        </w:rPr>
        <w:t>tutorial</w:t>
      </w:r>
      <w:r w:rsidR="009A25BF" w:rsidRPr="0024399D">
        <w:rPr>
          <w:lang w:val="pt-PT"/>
        </w:rPr>
        <w:t xml:space="preserve"> </w:t>
      </w:r>
      <w:r w:rsidRPr="0024399D">
        <w:rPr>
          <w:lang w:val="pt-PT"/>
        </w:rPr>
        <w:t xml:space="preserve">é </w:t>
      </w:r>
      <w:r w:rsidR="0012735E" w:rsidRPr="0024399D">
        <w:rPr>
          <w:lang w:val="pt-PT"/>
        </w:rPr>
        <w:t xml:space="preserve">o de </w:t>
      </w:r>
      <w:r w:rsidR="009E097D" w:rsidRPr="0024399D">
        <w:rPr>
          <w:lang w:val="pt-PT"/>
        </w:rPr>
        <w:t xml:space="preserve">trabalhar as abstrações de dados e </w:t>
      </w:r>
      <w:r w:rsidR="00607C23" w:rsidRPr="0024399D">
        <w:rPr>
          <w:lang w:val="pt-PT"/>
        </w:rPr>
        <w:t>reforçar</w:t>
      </w:r>
      <w:r w:rsidR="0012735E" w:rsidRPr="0024399D">
        <w:rPr>
          <w:lang w:val="pt-PT"/>
        </w:rPr>
        <w:t xml:space="preserve"> a utilização da iteração para a resolução de problemas</w:t>
      </w:r>
      <w:r w:rsidR="009A25BF" w:rsidRPr="0024399D">
        <w:rPr>
          <w:lang w:val="pt-PT"/>
        </w:rPr>
        <w:t xml:space="preserve">. </w:t>
      </w:r>
    </w:p>
    <w:p w14:paraId="0CEF29BA" w14:textId="7FF98EBD" w:rsidR="007C744A" w:rsidRPr="0024399D" w:rsidRDefault="007C744A" w:rsidP="009A25BF">
      <w:pPr>
        <w:rPr>
          <w:lang w:val="pt-PT"/>
        </w:rPr>
      </w:pPr>
      <w:r w:rsidRPr="0024399D">
        <w:rPr>
          <w:lang w:val="pt-PT"/>
        </w:rPr>
        <w:t>Mais especificamente iremos explorar os seguintes objetivos de aprendizagem:</w:t>
      </w:r>
    </w:p>
    <w:p w14:paraId="43B6F791" w14:textId="29955677" w:rsidR="00E8244C" w:rsidRPr="0024399D" w:rsidRDefault="00A65C29" w:rsidP="00CD54CF">
      <w:pPr>
        <w:pStyle w:val="ListParagraph"/>
        <w:numPr>
          <w:ilvl w:val="0"/>
          <w:numId w:val="2"/>
        </w:numPr>
      </w:pPr>
      <w:r w:rsidRPr="0024399D">
        <w:t>Utilizar a iteração para a resolução de problemas</w:t>
      </w:r>
      <w:r w:rsidR="00634F85" w:rsidRPr="0024399D">
        <w:t xml:space="preserve"> que envolvam repetição de tarefas</w:t>
      </w:r>
      <w:r w:rsidR="00474512" w:rsidRPr="0024399D">
        <w:t>;</w:t>
      </w:r>
    </w:p>
    <w:p w14:paraId="45A7DE64" w14:textId="76A2FAB8" w:rsidR="00D236FD" w:rsidRPr="0024399D" w:rsidRDefault="00D2411D" w:rsidP="00F46796">
      <w:pPr>
        <w:pStyle w:val="ListParagraph"/>
        <w:numPr>
          <w:ilvl w:val="0"/>
          <w:numId w:val="2"/>
        </w:numPr>
      </w:pPr>
      <w:r>
        <w:t xml:space="preserve">Aplicar listas e </w:t>
      </w:r>
      <w:r w:rsidR="00686247">
        <w:t>tuplos</w:t>
      </w:r>
      <w:r>
        <w:t xml:space="preserve"> na resolução</w:t>
      </w:r>
      <w:r w:rsidR="00686247">
        <w:t xml:space="preserve"> de problemas</w:t>
      </w:r>
      <w:r w:rsidR="00D5766C">
        <w:t>.</w:t>
      </w:r>
    </w:p>
    <w:p w14:paraId="25BCB547" w14:textId="6BADAE0A" w:rsidR="001F2273" w:rsidRPr="0024399D" w:rsidRDefault="001F2273" w:rsidP="001F2273">
      <w:pPr>
        <w:pStyle w:val="ListParagraph"/>
      </w:pPr>
    </w:p>
    <w:p w14:paraId="3ECCF5D0" w14:textId="7CC80AEF" w:rsidR="00FE0AC0" w:rsidRPr="0024399D" w:rsidRDefault="003F7010" w:rsidP="00FE0AC0">
      <w:pPr>
        <w:rPr>
          <w:lang w:val="pt-PT"/>
        </w:rPr>
      </w:pPr>
      <w:r w:rsidRPr="0024399D">
        <w:rPr>
          <w:lang w:val="pt-PT"/>
        </w:rPr>
        <w:t>Recomenda-se a leitura do</w:t>
      </w:r>
      <w:r w:rsidR="004C2F4D" w:rsidRPr="0024399D">
        <w:rPr>
          <w:lang w:val="pt-PT"/>
        </w:rPr>
        <w:t>s</w:t>
      </w:r>
      <w:r w:rsidRPr="0024399D">
        <w:rPr>
          <w:lang w:val="pt-PT"/>
        </w:rPr>
        <w:t xml:space="preserve"> seguinte</w:t>
      </w:r>
      <w:r w:rsidR="004C2F4D" w:rsidRPr="0024399D">
        <w:rPr>
          <w:lang w:val="pt-PT"/>
        </w:rPr>
        <w:t>s</w:t>
      </w:r>
      <w:r w:rsidR="00FE0AC0" w:rsidRPr="0024399D">
        <w:rPr>
          <w:lang w:val="pt-PT"/>
        </w:rPr>
        <w:t xml:space="preserve"> te</w:t>
      </w:r>
      <w:r w:rsidR="008939DF" w:rsidRPr="0024399D">
        <w:rPr>
          <w:lang w:val="pt-PT"/>
        </w:rPr>
        <w:t>x</w:t>
      </w:r>
      <w:r w:rsidR="00FE0AC0" w:rsidRPr="0024399D">
        <w:rPr>
          <w:lang w:val="pt-PT"/>
        </w:rPr>
        <w:t>to</w:t>
      </w:r>
      <w:r w:rsidR="004C2F4D" w:rsidRPr="0024399D">
        <w:rPr>
          <w:lang w:val="pt-PT"/>
        </w:rPr>
        <w:t>s</w:t>
      </w:r>
      <w:r w:rsidR="00FE0AC0" w:rsidRPr="0024399D">
        <w:rPr>
          <w:lang w:val="pt-PT"/>
        </w:rPr>
        <w:t xml:space="preserve"> de apoio antes da realização do tutorial:</w:t>
      </w:r>
    </w:p>
    <w:p w14:paraId="21C17DCC" w14:textId="77777777" w:rsidR="001662D9" w:rsidRPr="00402D12" w:rsidRDefault="001662D9" w:rsidP="001662D9">
      <w:r w:rsidRPr="008104DA">
        <w:rPr>
          <w:lang w:val="en-GB"/>
        </w:rPr>
        <w:t xml:space="preserve">How to Think Like a Computer Scientist: </w:t>
      </w:r>
      <w:r w:rsidRPr="00402D12">
        <w:t>Learning with Python 3ed; Peter Wentworth, Jeffrey Elkner, Allen B. Downey, and Chris Meyers, 2012</w:t>
      </w:r>
    </w:p>
    <w:p w14:paraId="3762DF75" w14:textId="3EB7436C" w:rsidR="00EF32FB" w:rsidRPr="0024399D" w:rsidRDefault="00EF32FB" w:rsidP="00EF32FB">
      <w:pPr>
        <w:pStyle w:val="ListParagraph"/>
        <w:numPr>
          <w:ilvl w:val="0"/>
          <w:numId w:val="3"/>
        </w:numPr>
        <w:jc w:val="left"/>
      </w:pPr>
      <w:r w:rsidRPr="006B75CC">
        <w:t xml:space="preserve">Capítulo </w:t>
      </w:r>
      <w:r>
        <w:t xml:space="preserve">9 - </w:t>
      </w:r>
      <w:hyperlink r:id="rId8" w:history="1">
        <w:r w:rsidRPr="00EF32FB">
          <w:rPr>
            <w:rStyle w:val="Hyperlink"/>
          </w:rPr>
          <w:t>Tuples</w:t>
        </w:r>
      </w:hyperlink>
    </w:p>
    <w:p w14:paraId="0C03BE3F" w14:textId="77777777" w:rsidR="00EF32FB" w:rsidRPr="0024399D" w:rsidRDefault="00EF32FB" w:rsidP="00EF32FB">
      <w:pPr>
        <w:pStyle w:val="ListParagraph"/>
        <w:numPr>
          <w:ilvl w:val="0"/>
          <w:numId w:val="3"/>
        </w:numPr>
        <w:jc w:val="left"/>
      </w:pPr>
      <w:r w:rsidRPr="006B75CC">
        <w:t xml:space="preserve">Capítulo </w:t>
      </w:r>
      <w:r>
        <w:t>11</w:t>
      </w:r>
      <w:r w:rsidRPr="006B75CC">
        <w:t xml:space="preserve"> - </w:t>
      </w:r>
      <w:hyperlink r:id="rId9" w:history="1">
        <w:r>
          <w:rPr>
            <w:rStyle w:val="Hyperlink"/>
          </w:rPr>
          <w:t>Lists</w:t>
        </w:r>
      </w:hyperlink>
      <w:r w:rsidRPr="0024399D">
        <w:br/>
      </w:r>
    </w:p>
    <w:p w14:paraId="22E73D65" w14:textId="77777777" w:rsidR="00ED0E73" w:rsidRPr="0024399D" w:rsidRDefault="00ED0E73" w:rsidP="009A25BF">
      <w:pPr>
        <w:rPr>
          <w:i/>
          <w:lang w:val="pt-PT"/>
        </w:rPr>
      </w:pPr>
    </w:p>
    <w:p w14:paraId="2BA442EF" w14:textId="20DB93C9" w:rsidR="00661CB0" w:rsidRPr="0024399D" w:rsidRDefault="00661CB0" w:rsidP="00365AD4">
      <w:pPr>
        <w:rPr>
          <w:rFonts w:ascii="Verdana" w:hAnsi="Verdana"/>
          <w:color w:val="000000"/>
          <w:sz w:val="22"/>
          <w:szCs w:val="22"/>
          <w:lang w:val="pt-PT"/>
        </w:rPr>
      </w:pPr>
      <w:r w:rsidRPr="0024399D">
        <w:rPr>
          <w:rFonts w:ascii="Verdana" w:hAnsi="Verdana"/>
          <w:color w:val="000000"/>
          <w:sz w:val="22"/>
          <w:szCs w:val="22"/>
          <w:lang w:val="pt-PT"/>
        </w:rPr>
        <w:br/>
      </w:r>
    </w:p>
    <w:p w14:paraId="03733233" w14:textId="77777777" w:rsidR="00ED0E73" w:rsidRPr="0024399D" w:rsidRDefault="00ED0E73" w:rsidP="009A25BF">
      <w:pPr>
        <w:rPr>
          <w:i/>
          <w:lang w:val="pt-PT"/>
        </w:rPr>
      </w:pPr>
    </w:p>
    <w:p w14:paraId="0F2E325B" w14:textId="6F0500DA" w:rsidR="008C4C00" w:rsidRPr="0024399D" w:rsidRDefault="008C4C00" w:rsidP="009A25BF">
      <w:pPr>
        <w:rPr>
          <w:i/>
          <w:lang w:val="pt-PT"/>
        </w:rPr>
      </w:pPr>
    </w:p>
    <w:p w14:paraId="7A4E8D92" w14:textId="77777777" w:rsidR="009A25BF" w:rsidRPr="0024399D" w:rsidRDefault="009A25BF" w:rsidP="009A25BF">
      <w:pPr>
        <w:rPr>
          <w:i/>
          <w:lang w:val="pt-PT"/>
        </w:rPr>
      </w:pPr>
    </w:p>
    <w:p w14:paraId="7F447A40" w14:textId="77777777" w:rsidR="00C63A7A" w:rsidRPr="0024399D" w:rsidRDefault="00C63A7A" w:rsidP="00CD54CF">
      <w:pPr>
        <w:pStyle w:val="ListParagraph"/>
        <w:numPr>
          <w:ilvl w:val="0"/>
          <w:numId w:val="4"/>
        </w:numPr>
        <w:suppressAutoHyphens w:val="0"/>
        <w:spacing w:before="0"/>
        <w:jc w:val="left"/>
        <w:rPr>
          <w:rFonts w:ascii="Arial" w:hAnsi="Arial"/>
          <w:b/>
          <w:kern w:val="1"/>
          <w:sz w:val="32"/>
          <w:szCs w:val="32"/>
        </w:rPr>
      </w:pPr>
      <w:r w:rsidRPr="0024399D">
        <w:br w:type="page"/>
      </w:r>
    </w:p>
    <w:p w14:paraId="596F966A" w14:textId="112E3E2D" w:rsidR="009A25BF" w:rsidRPr="0024399D" w:rsidRDefault="00714173" w:rsidP="00883383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O jogo da </w:t>
      </w:r>
      <w:r w:rsidR="0026617E">
        <w:t>Sueca</w:t>
      </w:r>
    </w:p>
    <w:p w14:paraId="7C744E5E" w14:textId="7B439F4A" w:rsidR="009E6F8A" w:rsidRDefault="00EF2ED0" w:rsidP="00B02FD9">
      <w:pPr>
        <w:rPr>
          <w:lang w:val="pt-BR"/>
        </w:rPr>
      </w:pPr>
      <w:r>
        <w:rPr>
          <w:lang w:val="pt-BR"/>
        </w:rPr>
        <w:t>Neste tutorial iremos desenvolver</w:t>
      </w:r>
      <w:r w:rsidR="00B02FD9" w:rsidRPr="00B02FD9">
        <w:rPr>
          <w:lang w:val="pt-BR"/>
        </w:rPr>
        <w:t xml:space="preserve"> uma versão do jogo da Sueca</w:t>
      </w:r>
      <w:r w:rsidR="009E6F8A">
        <w:rPr>
          <w:lang w:val="pt-BR"/>
        </w:rPr>
        <w:t>, onde quatro jogadores jogam em equipas de dois. Nesta versão do jogo um dos jogadores será “humano” e os outros 3 serão controlados pelo computador.</w:t>
      </w:r>
    </w:p>
    <w:p w14:paraId="510D2AE9" w14:textId="14EF55BA" w:rsidR="00B02FD9" w:rsidRPr="00B02FD9" w:rsidRDefault="00302C86" w:rsidP="00B02FD9">
      <w:pPr>
        <w:rPr>
          <w:lang w:val="pt-BR"/>
        </w:rPr>
      </w:pPr>
      <w:r>
        <w:rPr>
          <w:lang w:val="pt-BR"/>
        </w:rPr>
        <w:t>Neste</w:t>
      </w:r>
      <w:r w:rsidR="00B02FD9" w:rsidRPr="00B02FD9">
        <w:rPr>
          <w:lang w:val="pt-BR"/>
        </w:rPr>
        <w:t xml:space="preserve"> jogo cada jogador tem uma lista de 10 cartas (uma mão)</w:t>
      </w:r>
      <w:r>
        <w:rPr>
          <w:lang w:val="pt-BR"/>
        </w:rPr>
        <w:t>,</w:t>
      </w:r>
      <w:r w:rsidR="00B02FD9" w:rsidRPr="00B02FD9">
        <w:rPr>
          <w:lang w:val="pt-BR"/>
        </w:rPr>
        <w:t xml:space="preserve"> que se vai reduzindo ao longo de 10 jogadas, até </w:t>
      </w:r>
      <w:r w:rsidR="00911D17">
        <w:rPr>
          <w:lang w:val="pt-BR"/>
        </w:rPr>
        <w:t xml:space="preserve">os jogadores </w:t>
      </w:r>
      <w:r w:rsidR="00B02FD9" w:rsidRPr="00B02FD9">
        <w:rPr>
          <w:lang w:val="pt-BR"/>
        </w:rPr>
        <w:t>ficarem sem cartas</w:t>
      </w:r>
      <w:r w:rsidR="00911D17">
        <w:rPr>
          <w:lang w:val="pt-BR"/>
        </w:rPr>
        <w:t xml:space="preserve"> para jogar</w:t>
      </w:r>
      <w:r w:rsidR="00B02FD9" w:rsidRPr="00B02FD9">
        <w:rPr>
          <w:lang w:val="pt-BR"/>
        </w:rPr>
        <w:t>. Ao terminar o jogo é necessário contabilizar o número de pontos de cada equipa de 2 jogadores, através das cartas ganhas no jogo (total de 120 pontos).</w:t>
      </w:r>
    </w:p>
    <w:p w14:paraId="0134176C" w14:textId="77777777" w:rsidR="00B02FD9" w:rsidRPr="00B02FD9" w:rsidRDefault="00B02FD9" w:rsidP="00B02FD9">
      <w:pPr>
        <w:spacing w:after="120"/>
        <w:rPr>
          <w:lang w:val="pt-BR"/>
        </w:rPr>
      </w:pPr>
      <w:r w:rsidRPr="00B02FD9">
        <w:rPr>
          <w:lang w:val="pt-BR"/>
        </w:rPr>
        <w:t>Neste jogo não se utilizam as cartas 8, 9 e 10, tendo cada carta o seguinte valor: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603"/>
        <w:gridCol w:w="604"/>
        <w:gridCol w:w="604"/>
        <w:gridCol w:w="604"/>
        <w:gridCol w:w="604"/>
        <w:gridCol w:w="604"/>
        <w:gridCol w:w="604"/>
        <w:gridCol w:w="604"/>
        <w:gridCol w:w="607"/>
        <w:gridCol w:w="607"/>
      </w:tblGrid>
      <w:tr w:rsidR="00B02FD9" w14:paraId="46EEF80F" w14:textId="77777777" w:rsidTr="00DA487B">
        <w:trPr>
          <w:jc w:val="center"/>
        </w:trPr>
        <w:tc>
          <w:tcPr>
            <w:tcW w:w="766" w:type="dxa"/>
          </w:tcPr>
          <w:p w14:paraId="4673377E" w14:textId="77777777" w:rsidR="00B02FD9" w:rsidRDefault="00B02FD9" w:rsidP="00DA487B">
            <w:pPr>
              <w:spacing w:before="60" w:after="60"/>
            </w:pPr>
            <w:r>
              <w:t>Carta</w:t>
            </w:r>
          </w:p>
        </w:tc>
        <w:tc>
          <w:tcPr>
            <w:tcW w:w="603" w:type="dxa"/>
          </w:tcPr>
          <w:p w14:paraId="4D24AB86" w14:textId="77777777" w:rsidR="00B02FD9" w:rsidRDefault="00B02FD9" w:rsidP="00DA487B">
            <w:pPr>
              <w:spacing w:before="60" w:after="60"/>
              <w:jc w:val="center"/>
            </w:pPr>
            <w:r>
              <w:t>“A”</w:t>
            </w:r>
          </w:p>
        </w:tc>
        <w:tc>
          <w:tcPr>
            <w:tcW w:w="604" w:type="dxa"/>
          </w:tcPr>
          <w:p w14:paraId="12D51550" w14:textId="77777777" w:rsidR="00B02FD9" w:rsidRDefault="00B02FD9" w:rsidP="00DA487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4" w:type="dxa"/>
          </w:tcPr>
          <w:p w14:paraId="139F6B8B" w14:textId="77777777" w:rsidR="00B02FD9" w:rsidRDefault="00B02FD9" w:rsidP="00DA487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4" w:type="dxa"/>
          </w:tcPr>
          <w:p w14:paraId="65ED5FED" w14:textId="77777777" w:rsidR="00B02FD9" w:rsidRDefault="00B02FD9" w:rsidP="00DA487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604" w:type="dxa"/>
          </w:tcPr>
          <w:p w14:paraId="5E85FC49" w14:textId="77777777" w:rsidR="00B02FD9" w:rsidRDefault="00B02FD9" w:rsidP="00DA487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604" w:type="dxa"/>
          </w:tcPr>
          <w:p w14:paraId="552C59A8" w14:textId="77777777" w:rsidR="00B02FD9" w:rsidRDefault="00B02FD9" w:rsidP="00DA487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604" w:type="dxa"/>
          </w:tcPr>
          <w:p w14:paraId="21785368" w14:textId="77777777" w:rsidR="00B02FD9" w:rsidRDefault="00B02FD9" w:rsidP="00DA487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604" w:type="dxa"/>
          </w:tcPr>
          <w:p w14:paraId="20247A4D" w14:textId="77777777" w:rsidR="00B02FD9" w:rsidRDefault="00B02FD9" w:rsidP="00DA487B">
            <w:pPr>
              <w:spacing w:before="60" w:after="60"/>
              <w:jc w:val="center"/>
            </w:pPr>
            <w:r>
              <w:t>“Q”</w:t>
            </w:r>
          </w:p>
        </w:tc>
        <w:tc>
          <w:tcPr>
            <w:tcW w:w="607" w:type="dxa"/>
          </w:tcPr>
          <w:p w14:paraId="32749452" w14:textId="77777777" w:rsidR="00B02FD9" w:rsidRDefault="00B02FD9" w:rsidP="00DA487B">
            <w:pPr>
              <w:spacing w:before="60" w:after="60"/>
              <w:jc w:val="center"/>
            </w:pPr>
            <w:r>
              <w:t>“J”</w:t>
            </w:r>
          </w:p>
        </w:tc>
        <w:tc>
          <w:tcPr>
            <w:tcW w:w="607" w:type="dxa"/>
          </w:tcPr>
          <w:p w14:paraId="3D6AD80B" w14:textId="77777777" w:rsidR="00B02FD9" w:rsidRDefault="00B02FD9" w:rsidP="00DA487B">
            <w:pPr>
              <w:spacing w:before="60" w:after="60"/>
              <w:jc w:val="center"/>
            </w:pPr>
            <w:r>
              <w:t>“K”</w:t>
            </w:r>
          </w:p>
        </w:tc>
      </w:tr>
      <w:tr w:rsidR="00B02FD9" w14:paraId="54E4788D" w14:textId="77777777" w:rsidTr="00DA487B">
        <w:trPr>
          <w:jc w:val="center"/>
        </w:trPr>
        <w:tc>
          <w:tcPr>
            <w:tcW w:w="766" w:type="dxa"/>
          </w:tcPr>
          <w:p w14:paraId="58AF3E06" w14:textId="77777777" w:rsidR="00B02FD9" w:rsidRDefault="00B02FD9" w:rsidP="00DA487B">
            <w:pPr>
              <w:spacing w:before="60" w:after="60"/>
            </w:pPr>
            <w:r>
              <w:t>Valor</w:t>
            </w:r>
          </w:p>
        </w:tc>
        <w:tc>
          <w:tcPr>
            <w:tcW w:w="603" w:type="dxa"/>
          </w:tcPr>
          <w:p w14:paraId="55EB5F91" w14:textId="77777777" w:rsidR="00B02FD9" w:rsidRDefault="00B02FD9" w:rsidP="00DA487B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604" w:type="dxa"/>
          </w:tcPr>
          <w:p w14:paraId="41BE3363" w14:textId="77777777" w:rsidR="00B02FD9" w:rsidRDefault="00B02FD9" w:rsidP="00DA487B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38C64484" w14:textId="77777777" w:rsidR="00B02FD9" w:rsidRDefault="00B02FD9" w:rsidP="00DA487B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293F56D8" w14:textId="77777777" w:rsidR="00B02FD9" w:rsidRDefault="00B02FD9" w:rsidP="00DA487B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7DF35C9B" w14:textId="77777777" w:rsidR="00B02FD9" w:rsidRDefault="00B02FD9" w:rsidP="00DA487B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7C3492BA" w14:textId="77777777" w:rsidR="00B02FD9" w:rsidRDefault="00B02FD9" w:rsidP="00DA487B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07EDE37B" w14:textId="77777777" w:rsidR="00B02FD9" w:rsidRDefault="00B02FD9" w:rsidP="00DA487B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604" w:type="dxa"/>
          </w:tcPr>
          <w:p w14:paraId="4C3CAD8A" w14:textId="77777777" w:rsidR="00B02FD9" w:rsidRDefault="00B02FD9" w:rsidP="00DA487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4EDA6864" w14:textId="77777777" w:rsidR="00B02FD9" w:rsidRDefault="00B02FD9" w:rsidP="00DA487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7" w:type="dxa"/>
          </w:tcPr>
          <w:p w14:paraId="2BE39554" w14:textId="77777777" w:rsidR="00B02FD9" w:rsidRDefault="00B02FD9" w:rsidP="00DA487B">
            <w:pPr>
              <w:spacing w:before="60" w:after="60"/>
              <w:jc w:val="center"/>
            </w:pPr>
            <w:r>
              <w:t>4</w:t>
            </w:r>
          </w:p>
        </w:tc>
      </w:tr>
    </w:tbl>
    <w:p w14:paraId="5BF1AC89" w14:textId="77777777" w:rsidR="00B02FD9" w:rsidRPr="00B02FD9" w:rsidRDefault="00B02FD9" w:rsidP="006314D6">
      <w:pPr>
        <w:spacing w:before="120"/>
        <w:rPr>
          <w:lang w:val="pt-BR"/>
        </w:rPr>
      </w:pPr>
      <w:r w:rsidRPr="00B02FD9">
        <w:rPr>
          <w:lang w:val="pt-BR"/>
        </w:rPr>
        <w:t>Observe que as cartas numéricas de 2 a 6 não têm qualquer valor, enquanto que a carta 7 vale 10 valores. As figuras são representadas por caracteres maiúsculos: “A”, “Q”, “J” e “K”.</w:t>
      </w:r>
    </w:p>
    <w:p w14:paraId="6174F283" w14:textId="77777777" w:rsidR="00B02FD9" w:rsidRPr="00B02FD9" w:rsidRDefault="00B02FD9" w:rsidP="00B02FD9">
      <w:pPr>
        <w:rPr>
          <w:lang w:val="pt-BR"/>
        </w:rPr>
      </w:pPr>
      <w:r w:rsidRPr="00B02FD9">
        <w:rPr>
          <w:lang w:val="pt-BR"/>
        </w:rPr>
        <w:t>Cada “mão” de um jogador é uma lista de cartas, onde cada carta é representada por um tuplo (</w:t>
      </w:r>
      <w:r w:rsidRPr="00B02FD9">
        <w:rPr>
          <w:i/>
          <w:lang w:val="pt-BR"/>
        </w:rPr>
        <w:t>tuple</w:t>
      </w:r>
      <w:r w:rsidRPr="00B02FD9">
        <w:rPr>
          <w:lang w:val="pt-BR"/>
        </w:rPr>
        <w:t>) com 2 elementos: o número/figura da carta e o naipe (um caracter).</w:t>
      </w:r>
    </w:p>
    <w:p w14:paraId="5E887743" w14:textId="77777777" w:rsidR="00B02FD9" w:rsidRPr="00B02FD9" w:rsidRDefault="00B02FD9" w:rsidP="00B02FD9">
      <w:pPr>
        <w:rPr>
          <w:lang w:val="pt-BR"/>
        </w:rPr>
      </w:pPr>
      <w:r w:rsidRPr="00B02FD9">
        <w:rPr>
          <w:lang w:val="pt-BR"/>
        </w:rPr>
        <w:t>O naipe é representado pela letra inicial: “O” – ouros; “C” – copas; “E” – espadas;  “P” – paus.</w:t>
      </w:r>
    </w:p>
    <w:p w14:paraId="34541FDB" w14:textId="77777777" w:rsidR="00B02FD9" w:rsidRPr="00B02FD9" w:rsidRDefault="00B02FD9" w:rsidP="00B02FD9">
      <w:pPr>
        <w:rPr>
          <w:lang w:val="pt-BR"/>
        </w:rPr>
      </w:pPr>
      <w:r w:rsidRPr="00B02FD9">
        <w:rPr>
          <w:lang w:val="pt-BR"/>
        </w:rPr>
        <w:t>A título de exemplo analise a seguinte mão de um jogador:</w:t>
      </w:r>
    </w:p>
    <w:p w14:paraId="79F7324D" w14:textId="10B1B703" w:rsidR="00DA4C7F" w:rsidRPr="00B02FD9" w:rsidRDefault="00B02FD9" w:rsidP="005E24A5">
      <w:pPr>
        <w:spacing w:before="120" w:line="480" w:lineRule="auto"/>
        <w:jc w:val="center"/>
        <w:rPr>
          <w:rFonts w:ascii="Courier New" w:hAnsi="Courier New" w:cs="Courier New"/>
          <w:b/>
          <w:sz w:val="16"/>
          <w:szCs w:val="16"/>
          <w:lang w:val="pt-BR"/>
        </w:rPr>
      </w:pPr>
      <w:r w:rsidRPr="00B02FD9">
        <w:rPr>
          <w:rFonts w:ascii="Courier New" w:hAnsi="Courier New" w:cs="Courier New"/>
          <w:b/>
          <w:sz w:val="16"/>
          <w:szCs w:val="16"/>
          <w:lang w:val="pt-BR"/>
        </w:rPr>
        <w:t>mao = [(3, "C"),("A","C"), (2, "O"), ("K","P"), (7, "E")]</w:t>
      </w:r>
    </w:p>
    <w:p w14:paraId="713EB609" w14:textId="4040DECD" w:rsidR="00CE1853" w:rsidRPr="0024399D" w:rsidRDefault="00B61F52" w:rsidP="00AA4DD8">
      <w:pPr>
        <w:pStyle w:val="Heading1"/>
        <w:numPr>
          <w:ilvl w:val="0"/>
          <w:numId w:val="0"/>
        </w:numPr>
        <w:ind w:left="432" w:hanging="432"/>
      </w:pPr>
      <w:r>
        <w:t>Estruturação</w:t>
      </w:r>
      <w:r w:rsidR="00387611" w:rsidRPr="0024399D">
        <w:t xml:space="preserve"> do jogo</w:t>
      </w:r>
    </w:p>
    <w:p w14:paraId="55C13788" w14:textId="2C1285BC" w:rsidR="009F5530" w:rsidRDefault="00BD716D" w:rsidP="00A93BB9">
      <w:pPr>
        <w:rPr>
          <w:lang w:val="pt-PT"/>
        </w:rPr>
      </w:pPr>
      <w:r>
        <w:rPr>
          <w:lang w:val="pt-PT"/>
        </w:rPr>
        <w:t xml:space="preserve">Este jogo </w:t>
      </w:r>
      <w:r w:rsidR="00F15AB9">
        <w:rPr>
          <w:lang w:val="pt-PT"/>
        </w:rPr>
        <w:t xml:space="preserve">apresenta </w:t>
      </w:r>
      <w:r w:rsidR="00AA4DD8">
        <w:rPr>
          <w:lang w:val="pt-PT"/>
        </w:rPr>
        <w:t xml:space="preserve">uma certa </w:t>
      </w:r>
      <w:r>
        <w:rPr>
          <w:lang w:val="pt-PT"/>
        </w:rPr>
        <w:t>complexidade, pelo que será útil utilizar a decomposição para estruturar melhor o jogo</w:t>
      </w:r>
      <w:r w:rsidR="009F5530">
        <w:rPr>
          <w:lang w:val="pt-PT"/>
        </w:rPr>
        <w:t xml:space="preserve"> em subproblemas:</w:t>
      </w:r>
    </w:p>
    <w:p w14:paraId="4B6B7790" w14:textId="1F0CFDF5" w:rsidR="00265B9C" w:rsidRDefault="00265B9C" w:rsidP="00265B9C">
      <w:pPr>
        <w:pStyle w:val="ListParagraph"/>
        <w:numPr>
          <w:ilvl w:val="0"/>
          <w:numId w:val="16"/>
        </w:numPr>
      </w:pPr>
      <w:r>
        <w:t xml:space="preserve">Abstração </w:t>
      </w:r>
      <w:r w:rsidR="00D6057C">
        <w:t>“</w:t>
      </w:r>
      <w:r>
        <w:t xml:space="preserve">carta”: criar funções para </w:t>
      </w:r>
      <w:r w:rsidR="00EF46AB">
        <w:t xml:space="preserve">criar cartas e </w:t>
      </w:r>
      <w:r>
        <w:t>aceder à “figura” e ao “naipe”;</w:t>
      </w:r>
    </w:p>
    <w:p w14:paraId="6A15287D" w14:textId="79260532" w:rsidR="00197CC2" w:rsidRDefault="00197CC2" w:rsidP="009F5530">
      <w:pPr>
        <w:pStyle w:val="ListParagraph"/>
        <w:numPr>
          <w:ilvl w:val="0"/>
          <w:numId w:val="16"/>
        </w:numPr>
      </w:pPr>
      <w:r>
        <w:t>Pontos de uma carta: retorna o valor de uma carta;</w:t>
      </w:r>
    </w:p>
    <w:p w14:paraId="6AD143E1" w14:textId="0A60D3FB" w:rsidR="00197CC2" w:rsidRDefault="00197CC2" w:rsidP="009F5530">
      <w:pPr>
        <w:pStyle w:val="ListParagraph"/>
        <w:numPr>
          <w:ilvl w:val="0"/>
          <w:numId w:val="16"/>
        </w:numPr>
      </w:pPr>
      <w:r>
        <w:t>Dar uma carta: criar uma carta específica do baralho;</w:t>
      </w:r>
    </w:p>
    <w:p w14:paraId="293E453C" w14:textId="67D0B38F" w:rsidR="00360D9E" w:rsidRDefault="005943C9" w:rsidP="009F5530">
      <w:pPr>
        <w:pStyle w:val="ListParagraph"/>
        <w:numPr>
          <w:ilvl w:val="0"/>
          <w:numId w:val="16"/>
        </w:numPr>
      </w:pPr>
      <w:r>
        <w:t>Pontuação: calcular a pontuação de um conjunto de cartas;</w:t>
      </w:r>
    </w:p>
    <w:p w14:paraId="4C855E73" w14:textId="02B173D9" w:rsidR="005943C9" w:rsidRDefault="005943C9" w:rsidP="009F5530">
      <w:pPr>
        <w:pStyle w:val="ListParagraph"/>
        <w:numPr>
          <w:ilvl w:val="0"/>
          <w:numId w:val="16"/>
        </w:numPr>
      </w:pPr>
      <w:r>
        <w:t>Carta mais alta: d</w:t>
      </w:r>
      <w:r w:rsidR="00C81B7B">
        <w:t>eterminar a carta mais alta</w:t>
      </w:r>
      <w:r>
        <w:t xml:space="preserve"> de um naipe, num conjunto de cartas;</w:t>
      </w:r>
    </w:p>
    <w:p w14:paraId="35413700" w14:textId="70A0B05D" w:rsidR="009F5530" w:rsidRDefault="00BA5303" w:rsidP="009F5530">
      <w:pPr>
        <w:pStyle w:val="ListParagraph"/>
        <w:numPr>
          <w:ilvl w:val="0"/>
          <w:numId w:val="16"/>
        </w:numPr>
      </w:pPr>
      <w:r>
        <w:t>C</w:t>
      </w:r>
      <w:r w:rsidR="009F5530">
        <w:t>ria</w:t>
      </w:r>
      <w:r>
        <w:t xml:space="preserve">r o </w:t>
      </w:r>
      <w:r w:rsidR="00B57A4B">
        <w:t>Baralho de cartas</w:t>
      </w:r>
      <w:r w:rsidR="008570E1">
        <w:t xml:space="preserve">: criar uma lista de 40 cartas com todas as 10 figuras dos </w:t>
      </w:r>
      <w:r w:rsidR="00265B9C">
        <w:t>4 naipes;</w:t>
      </w:r>
    </w:p>
    <w:p w14:paraId="13A938EB" w14:textId="4F17B221" w:rsidR="008570E1" w:rsidRDefault="008570E1" w:rsidP="009F5530">
      <w:pPr>
        <w:pStyle w:val="ListParagraph"/>
        <w:numPr>
          <w:ilvl w:val="0"/>
          <w:numId w:val="16"/>
        </w:numPr>
      </w:pPr>
      <w:r>
        <w:t xml:space="preserve">Baralhar </w:t>
      </w:r>
      <w:r w:rsidR="00265B9C">
        <w:t>as</w:t>
      </w:r>
      <w:r>
        <w:t xml:space="preserve"> cartas: </w:t>
      </w:r>
      <w:r w:rsidR="00265B9C">
        <w:t>fazer uma sequência de trocas cartas, de forma aleatória;</w:t>
      </w:r>
    </w:p>
    <w:p w14:paraId="47315627" w14:textId="77777777" w:rsidR="00DC4024" w:rsidRDefault="00DC4024" w:rsidP="00DC4024">
      <w:pPr>
        <w:pStyle w:val="ListParagraph"/>
        <w:numPr>
          <w:ilvl w:val="0"/>
          <w:numId w:val="16"/>
        </w:numPr>
      </w:pPr>
      <w:r>
        <w:t>Mostrar as cartas: visualizar as cartas.</w:t>
      </w:r>
    </w:p>
    <w:p w14:paraId="5AD746FE" w14:textId="25800488" w:rsidR="00922518" w:rsidRDefault="00922518" w:rsidP="009F5530">
      <w:pPr>
        <w:pStyle w:val="ListParagraph"/>
        <w:numPr>
          <w:ilvl w:val="0"/>
          <w:numId w:val="16"/>
        </w:numPr>
      </w:pPr>
      <w:r>
        <w:t>Interação com o Jogador: Mostrar a mão do jogador e pedir a carta a jogar;</w:t>
      </w:r>
    </w:p>
    <w:p w14:paraId="072B5C49" w14:textId="0EFD579A" w:rsidR="00922518" w:rsidRDefault="00922518" w:rsidP="009F5530">
      <w:pPr>
        <w:pStyle w:val="ListParagraph"/>
        <w:numPr>
          <w:ilvl w:val="0"/>
          <w:numId w:val="16"/>
        </w:numPr>
      </w:pPr>
      <w:r>
        <w:t>Inteligência Artificial: Jogadas dos outros jogadores, controlados pelo computador.</w:t>
      </w:r>
    </w:p>
    <w:p w14:paraId="24447985" w14:textId="0C746AE3" w:rsidR="009F5530" w:rsidRDefault="00F731F5" w:rsidP="009F5530">
      <w:pPr>
        <w:pStyle w:val="ListParagraph"/>
        <w:numPr>
          <w:ilvl w:val="0"/>
          <w:numId w:val="16"/>
        </w:numPr>
      </w:pPr>
      <w:r>
        <w:t>Jogo da Sueca</w:t>
      </w:r>
      <w:r w:rsidR="009F5530">
        <w:t>:</w:t>
      </w:r>
      <w:r>
        <w:t xml:space="preserve"> finalmente </w:t>
      </w:r>
      <w:r w:rsidR="00C81B7B">
        <w:t>o algoritmo do jogo</w:t>
      </w:r>
      <w:r>
        <w:t>...</w:t>
      </w:r>
    </w:p>
    <w:p w14:paraId="5DA13F4F" w14:textId="1374A6CF" w:rsidR="00AA4DD8" w:rsidRDefault="00AA4DD8" w:rsidP="00F15AB9">
      <w:pPr>
        <w:pStyle w:val="Heading1"/>
      </w:pPr>
      <w:r>
        <w:t>Abstração Carta</w:t>
      </w:r>
    </w:p>
    <w:p w14:paraId="4354E739" w14:textId="6445068D" w:rsidR="00FC6408" w:rsidRDefault="00FC6408" w:rsidP="00FC6408">
      <w:pPr>
        <w:rPr>
          <w:lang w:val="pt-PT"/>
        </w:rPr>
      </w:pPr>
      <w:r>
        <w:rPr>
          <w:lang w:val="pt-PT"/>
        </w:rPr>
        <w:t>Uma carta é representada por um tuplo de dois valores: a figura e o naipe.</w:t>
      </w:r>
    </w:p>
    <w:p w14:paraId="365078D7" w14:textId="77777777" w:rsidR="0084312F" w:rsidRDefault="0084312F" w:rsidP="00FC6408">
      <w:pPr>
        <w:rPr>
          <w:rFonts w:ascii="Courier New" w:hAnsi="Courier New" w:cs="Courier New"/>
          <w:sz w:val="16"/>
          <w:szCs w:val="16"/>
          <w:lang w:val="pt-PT"/>
        </w:rPr>
      </w:pPr>
    </w:p>
    <w:p w14:paraId="415AF4E5" w14:textId="5971D912" w:rsidR="0084312F" w:rsidRDefault="0084312F" w:rsidP="0084312F">
      <w:pPr>
        <w:jc w:val="center"/>
        <w:rPr>
          <w:rFonts w:ascii="Courier New" w:hAnsi="Courier New" w:cs="Courier New"/>
          <w:b/>
          <w:sz w:val="16"/>
          <w:szCs w:val="16"/>
          <w:lang w:val="pt-PT"/>
        </w:rPr>
      </w:pPr>
      <w:r w:rsidRPr="0084312F">
        <w:rPr>
          <w:rFonts w:ascii="Courier New" w:hAnsi="Courier New" w:cs="Courier New"/>
          <w:b/>
          <w:sz w:val="16"/>
          <w:szCs w:val="16"/>
          <w:lang w:val="pt-PT"/>
        </w:rPr>
        <w:t>(figura, naipe)</w:t>
      </w:r>
    </w:p>
    <w:p w14:paraId="7FA1663F" w14:textId="6DDC6F80" w:rsidR="0084312F" w:rsidRDefault="0084312F">
      <w:pPr>
        <w:jc w:val="left"/>
        <w:rPr>
          <w:rFonts w:ascii="Courier New" w:hAnsi="Courier New" w:cs="Courier New"/>
          <w:b/>
          <w:sz w:val="16"/>
          <w:szCs w:val="16"/>
          <w:lang w:val="pt-PT"/>
        </w:rPr>
      </w:pPr>
      <w:r>
        <w:rPr>
          <w:rFonts w:ascii="Courier New" w:hAnsi="Courier New" w:cs="Courier New"/>
          <w:b/>
          <w:sz w:val="16"/>
          <w:szCs w:val="16"/>
          <w:lang w:val="pt-PT"/>
        </w:rPr>
        <w:br w:type="page"/>
      </w:r>
    </w:p>
    <w:p w14:paraId="3EC69B6A" w14:textId="52FBD79B" w:rsidR="00FC6408" w:rsidRDefault="00FC6408" w:rsidP="00FC6408">
      <w:pPr>
        <w:rPr>
          <w:lang w:val="pt-PT"/>
        </w:rPr>
      </w:pPr>
      <w:r>
        <w:rPr>
          <w:lang w:val="pt-PT"/>
        </w:rPr>
        <w:lastRenderedPageBreak/>
        <w:t xml:space="preserve">A função </w:t>
      </w:r>
      <w:r w:rsidR="0084312F" w:rsidRPr="0084312F">
        <w:rPr>
          <w:rFonts w:ascii="Courier New" w:hAnsi="Courier New" w:cs="Courier New"/>
          <w:b/>
          <w:sz w:val="16"/>
          <w:szCs w:val="16"/>
          <w:lang w:val="pt-PT"/>
        </w:rPr>
        <w:t>cria_carta(figura, naipe)</w:t>
      </w:r>
      <w:r w:rsidR="0084312F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="006C3140">
        <w:rPr>
          <w:lang w:val="pt-PT"/>
        </w:rPr>
        <w:t>retorna um tuplo a partir dois parâmetros</w:t>
      </w:r>
      <w:r w:rsidR="0084312F">
        <w:rPr>
          <w:lang w:val="pt-PT"/>
        </w:rPr>
        <w:t>: a figura e o naipe.</w:t>
      </w:r>
      <w:r w:rsidR="00F2134D">
        <w:rPr>
          <w:lang w:val="pt-PT"/>
        </w:rPr>
        <w:t xml:space="preserve"> Trata-se de um construtor da abstração Carta.</w:t>
      </w:r>
    </w:p>
    <w:p w14:paraId="1DD6D33C" w14:textId="77777777" w:rsidR="00F2134D" w:rsidRDefault="00F2134D" w:rsidP="0084312F">
      <w:pPr>
        <w:pStyle w:val="codigo"/>
        <w:ind w:left="0" w:right="-999"/>
      </w:pPr>
    </w:p>
    <w:p w14:paraId="64BA94A3" w14:textId="77777777" w:rsidR="006C3140" w:rsidRPr="0084312F" w:rsidRDefault="006C3140" w:rsidP="0084312F">
      <w:pPr>
        <w:pStyle w:val="codigo"/>
        <w:ind w:left="0" w:right="-999"/>
      </w:pPr>
      <w:r w:rsidRPr="0084312F">
        <w:t>def cria_carta(figura, naipe):</w:t>
      </w:r>
    </w:p>
    <w:p w14:paraId="64E5279A" w14:textId="77777777" w:rsidR="006C3140" w:rsidRPr="0084312F" w:rsidRDefault="006C3140" w:rsidP="0084312F">
      <w:pPr>
        <w:pStyle w:val="codigo"/>
        <w:ind w:left="0" w:right="-999"/>
      </w:pPr>
      <w:r w:rsidRPr="0084312F">
        <w:t xml:space="preserve">    return (figura, naipe)</w:t>
      </w:r>
    </w:p>
    <w:p w14:paraId="462D187C" w14:textId="77777777" w:rsidR="006C3140" w:rsidRPr="0084312F" w:rsidRDefault="006C3140" w:rsidP="0084312F">
      <w:pPr>
        <w:pStyle w:val="codigo"/>
        <w:ind w:left="0" w:right="-999"/>
      </w:pPr>
    </w:p>
    <w:p w14:paraId="7BFDB72B" w14:textId="7E344E84" w:rsidR="00F2134D" w:rsidRDefault="00F2134D" w:rsidP="00F2134D">
      <w:pPr>
        <w:rPr>
          <w:lang w:val="pt-PT"/>
        </w:rPr>
      </w:pPr>
      <w:r>
        <w:rPr>
          <w:lang w:val="pt-PT"/>
        </w:rPr>
        <w:t>Para aceder aos dois valores de uma carta foram criados dois seletores da abstração Carta:</w:t>
      </w:r>
    </w:p>
    <w:p w14:paraId="37B51491" w14:textId="77777777" w:rsidR="00F2134D" w:rsidRDefault="00F2134D" w:rsidP="0084312F">
      <w:pPr>
        <w:pStyle w:val="codigo"/>
        <w:ind w:left="0" w:right="-999"/>
      </w:pPr>
    </w:p>
    <w:p w14:paraId="4B112935" w14:textId="77777777" w:rsidR="006C3140" w:rsidRPr="0084312F" w:rsidRDefault="006C3140" w:rsidP="0084312F">
      <w:pPr>
        <w:pStyle w:val="codigo"/>
        <w:ind w:left="0" w:right="-999"/>
      </w:pPr>
      <w:r w:rsidRPr="0084312F">
        <w:t>def figura(carta):</w:t>
      </w:r>
    </w:p>
    <w:p w14:paraId="6C66C020" w14:textId="77777777" w:rsidR="006C3140" w:rsidRPr="0084312F" w:rsidRDefault="006C3140" w:rsidP="0084312F">
      <w:pPr>
        <w:pStyle w:val="codigo"/>
        <w:ind w:left="0" w:right="-999"/>
      </w:pPr>
      <w:r w:rsidRPr="0084312F">
        <w:t xml:space="preserve">    return carta[0]</w:t>
      </w:r>
    </w:p>
    <w:p w14:paraId="3CE57EB7" w14:textId="77777777" w:rsidR="006C3140" w:rsidRPr="0084312F" w:rsidRDefault="006C3140" w:rsidP="0084312F">
      <w:pPr>
        <w:pStyle w:val="codigo"/>
        <w:ind w:left="0" w:right="-999"/>
      </w:pPr>
    </w:p>
    <w:p w14:paraId="4B3B0C52" w14:textId="77777777" w:rsidR="006C3140" w:rsidRPr="0084312F" w:rsidRDefault="006C3140" w:rsidP="0084312F">
      <w:pPr>
        <w:pStyle w:val="codigo"/>
        <w:ind w:left="0" w:right="-999"/>
      </w:pPr>
      <w:r w:rsidRPr="0084312F">
        <w:t>def naipe(carta):</w:t>
      </w:r>
    </w:p>
    <w:p w14:paraId="12C990C7" w14:textId="6FC13D2A" w:rsidR="006C3140" w:rsidRPr="009F4139" w:rsidRDefault="006C3140" w:rsidP="009F4139">
      <w:pPr>
        <w:pStyle w:val="codigo"/>
        <w:ind w:left="0" w:right="-999"/>
      </w:pPr>
      <w:r w:rsidRPr="0084312F">
        <w:t xml:space="preserve">    return carta[1]</w:t>
      </w:r>
    </w:p>
    <w:p w14:paraId="2F76EB9C" w14:textId="1B7DBA6D" w:rsidR="00F15AB9" w:rsidRPr="00575066" w:rsidRDefault="00F15AB9" w:rsidP="00F15AB9">
      <w:pPr>
        <w:pStyle w:val="Heading1"/>
      </w:pPr>
      <w:r>
        <w:t>Pontos de uma carta</w:t>
      </w:r>
    </w:p>
    <w:p w14:paraId="1423E306" w14:textId="5CD2B827" w:rsidR="006161A4" w:rsidRPr="00482D4A" w:rsidRDefault="00F15AB9" w:rsidP="00482D4A">
      <w:pPr>
        <w:rPr>
          <w:lang w:val="pt-BR"/>
        </w:rPr>
      </w:pPr>
      <w:r w:rsidRPr="00F15AB9">
        <w:rPr>
          <w:lang w:val="pt-BR"/>
        </w:rPr>
        <w:t xml:space="preserve">A função 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pontos(carta) </w:t>
      </w:r>
      <w:r w:rsidRPr="00F15AB9">
        <w:rPr>
          <w:lang w:val="pt-BR"/>
        </w:rPr>
        <w:t>retorna um número inteiro correspondente ao valor da carta, de acordo com a tabela acima. Esta função possui apenas um parâmetro, a carta, que tanto pode ser um número inteiro como um caracter.</w:t>
      </w:r>
    </w:p>
    <w:p w14:paraId="3A65574B" w14:textId="2FA389A9" w:rsidR="00482D4A" w:rsidRPr="00B57A4B" w:rsidRDefault="00482D4A" w:rsidP="00482D4A">
      <w:pPr>
        <w:rPr>
          <w:lang w:val="pt-BR"/>
        </w:rPr>
      </w:pPr>
      <w:r>
        <w:rPr>
          <w:lang w:val="pt-BR"/>
        </w:rPr>
        <w:t xml:space="preserve">Analise o código da função </w:t>
      </w:r>
      <w:r w:rsidRPr="00482D4A">
        <w:rPr>
          <w:rFonts w:ascii="Courier New" w:hAnsi="Courier New" w:cs="Courier New"/>
          <w:b/>
          <w:sz w:val="16"/>
          <w:szCs w:val="16"/>
          <w:lang w:val="pt-PT"/>
        </w:rPr>
        <w:t>pontos(figura)</w:t>
      </w:r>
      <w:r w:rsidRPr="00B57A4B">
        <w:rPr>
          <w:lang w:val="pt-BR"/>
        </w:rPr>
        <w:t>.</w:t>
      </w:r>
    </w:p>
    <w:p w14:paraId="1AEF9D31" w14:textId="77777777" w:rsidR="00482D4A" w:rsidRDefault="00482D4A" w:rsidP="006161A4">
      <w:pPr>
        <w:pStyle w:val="codigo"/>
        <w:ind w:left="0" w:right="-999"/>
      </w:pPr>
    </w:p>
    <w:p w14:paraId="5AEF642F" w14:textId="77777777" w:rsidR="006161A4" w:rsidRDefault="006161A4" w:rsidP="006161A4">
      <w:pPr>
        <w:pStyle w:val="codigo"/>
        <w:ind w:left="0" w:right="-999"/>
      </w:pPr>
      <w:r>
        <w:t>def pontos(figura):</w:t>
      </w:r>
    </w:p>
    <w:p w14:paraId="2CE34C79" w14:textId="77777777" w:rsidR="006161A4" w:rsidRDefault="006161A4" w:rsidP="006161A4">
      <w:pPr>
        <w:pStyle w:val="codigo"/>
        <w:ind w:left="0" w:right="-999"/>
      </w:pPr>
      <w:r>
        <w:t xml:space="preserve">    if figura == "A":</w:t>
      </w:r>
    </w:p>
    <w:p w14:paraId="26F978ED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>
        <w:t xml:space="preserve">        </w:t>
      </w:r>
      <w:r w:rsidRPr="006161A4">
        <w:rPr>
          <w:lang w:val="en-GB"/>
        </w:rPr>
        <w:t>return 11</w:t>
      </w:r>
    </w:p>
    <w:p w14:paraId="4BA0F410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elif figura == "Q":</w:t>
      </w:r>
    </w:p>
    <w:p w14:paraId="78BFED17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    return 2</w:t>
      </w:r>
    </w:p>
    <w:p w14:paraId="75F77F0B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elif figura == "J":</w:t>
      </w:r>
    </w:p>
    <w:p w14:paraId="32D1B438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    return 3</w:t>
      </w:r>
    </w:p>
    <w:p w14:paraId="31FB9F7D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elif figura == "K":</w:t>
      </w:r>
    </w:p>
    <w:p w14:paraId="1D223B67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    return 4</w:t>
      </w:r>
    </w:p>
    <w:p w14:paraId="454DB2B6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elif figura == 7:</w:t>
      </w:r>
    </w:p>
    <w:p w14:paraId="50CDD738" w14:textId="77777777" w:rsidR="006161A4" w:rsidRPr="006161A4" w:rsidRDefault="006161A4" w:rsidP="006161A4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    return 10</w:t>
      </w:r>
    </w:p>
    <w:p w14:paraId="1B6F4281" w14:textId="77777777" w:rsidR="00EA62D0" w:rsidRDefault="006161A4" w:rsidP="00EA62D0">
      <w:pPr>
        <w:pStyle w:val="codigo"/>
        <w:ind w:left="0" w:right="-999"/>
        <w:rPr>
          <w:lang w:val="en-GB"/>
        </w:rPr>
      </w:pPr>
      <w:r w:rsidRPr="006161A4">
        <w:rPr>
          <w:lang w:val="en-GB"/>
        </w:rPr>
        <w:t xml:space="preserve">    else:</w:t>
      </w:r>
    </w:p>
    <w:p w14:paraId="69F5FF27" w14:textId="3FD7BDAD" w:rsidR="00F15AB9" w:rsidRPr="006F257B" w:rsidRDefault="00EA62D0" w:rsidP="006F257B">
      <w:pPr>
        <w:pStyle w:val="codigo"/>
        <w:ind w:left="0" w:right="-999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6161A4" w:rsidRPr="000A05C8">
        <w:rPr>
          <w:lang w:val="en-GB"/>
        </w:rPr>
        <w:t>return 0</w:t>
      </w:r>
    </w:p>
    <w:p w14:paraId="1D4A6844" w14:textId="2CB45268" w:rsidR="00F15AB9" w:rsidRPr="00575066" w:rsidRDefault="00F15AB9" w:rsidP="00F15AB9">
      <w:pPr>
        <w:pStyle w:val="Heading1"/>
      </w:pPr>
      <w:r>
        <w:t>Dar uma carta</w:t>
      </w:r>
    </w:p>
    <w:p w14:paraId="1954E1F7" w14:textId="686D7F38" w:rsidR="00B0030C" w:rsidRPr="00F15AB9" w:rsidRDefault="00F15AB9" w:rsidP="00F15AB9">
      <w:pPr>
        <w:spacing w:after="120"/>
        <w:rPr>
          <w:lang w:val="pt-BR"/>
        </w:rPr>
      </w:pPr>
      <w:r w:rsidRPr="00F15AB9">
        <w:rPr>
          <w:lang w:val="pt-BR"/>
        </w:rPr>
        <w:t xml:space="preserve">A função 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da_carta(valor) </w:t>
      </w:r>
      <w:r w:rsidRPr="00F15AB9">
        <w:rPr>
          <w:lang w:val="pt-BR"/>
        </w:rPr>
        <w:t>tem apenas um parâmetro, o número de ordem da carta, e retorna o número ou a figura (caracter) correspondente, de acordo com a seguinte tabela: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681"/>
        <w:gridCol w:w="604"/>
        <w:gridCol w:w="604"/>
        <w:gridCol w:w="604"/>
        <w:gridCol w:w="604"/>
        <w:gridCol w:w="604"/>
        <w:gridCol w:w="604"/>
        <w:gridCol w:w="605"/>
        <w:gridCol w:w="605"/>
        <w:gridCol w:w="609"/>
      </w:tblGrid>
      <w:tr w:rsidR="00F15AB9" w:rsidRPr="00691C65" w14:paraId="18477E35" w14:textId="77777777" w:rsidTr="00691C65">
        <w:trPr>
          <w:jc w:val="center"/>
        </w:trPr>
        <w:tc>
          <w:tcPr>
            <w:tcW w:w="1298" w:type="dxa"/>
          </w:tcPr>
          <w:p w14:paraId="61221358" w14:textId="77777777" w:rsidR="00F15AB9" w:rsidRPr="00691C65" w:rsidRDefault="00F15AB9" w:rsidP="00DA487B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nº de ordem</w:t>
            </w:r>
          </w:p>
        </w:tc>
        <w:tc>
          <w:tcPr>
            <w:tcW w:w="681" w:type="dxa"/>
          </w:tcPr>
          <w:p w14:paraId="734CF8BF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</w:t>
            </w:r>
          </w:p>
        </w:tc>
        <w:tc>
          <w:tcPr>
            <w:tcW w:w="604" w:type="dxa"/>
          </w:tcPr>
          <w:p w14:paraId="6AEFB929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099F4AD1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3F05DD36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5F043DAD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40BF069D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7B6D9D08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372E409B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8</w:t>
            </w:r>
          </w:p>
        </w:tc>
        <w:tc>
          <w:tcPr>
            <w:tcW w:w="605" w:type="dxa"/>
          </w:tcPr>
          <w:p w14:paraId="0471482A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9</w:t>
            </w:r>
          </w:p>
        </w:tc>
        <w:tc>
          <w:tcPr>
            <w:tcW w:w="609" w:type="dxa"/>
          </w:tcPr>
          <w:p w14:paraId="08EA1C2C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10</w:t>
            </w:r>
          </w:p>
        </w:tc>
      </w:tr>
      <w:tr w:rsidR="00F15AB9" w:rsidRPr="00691C65" w14:paraId="3B74CD8C" w14:textId="77777777" w:rsidTr="00DA487B">
        <w:trPr>
          <w:jc w:val="center"/>
        </w:trPr>
        <w:tc>
          <w:tcPr>
            <w:tcW w:w="1298" w:type="dxa"/>
          </w:tcPr>
          <w:p w14:paraId="09C16FE7" w14:textId="77777777" w:rsidR="00F15AB9" w:rsidRPr="00691C65" w:rsidRDefault="00F15AB9" w:rsidP="00DA487B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Carta</w:t>
            </w:r>
          </w:p>
        </w:tc>
        <w:tc>
          <w:tcPr>
            <w:tcW w:w="681" w:type="dxa"/>
          </w:tcPr>
          <w:p w14:paraId="5CEEB0AE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“A”</w:t>
            </w:r>
          </w:p>
        </w:tc>
        <w:tc>
          <w:tcPr>
            <w:tcW w:w="604" w:type="dxa"/>
          </w:tcPr>
          <w:p w14:paraId="4BFCF327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4209073E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6F67BAD3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797720AB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6A2D2F3D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627A1F62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0212E5D8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“Q”</w:t>
            </w:r>
          </w:p>
        </w:tc>
        <w:tc>
          <w:tcPr>
            <w:tcW w:w="605" w:type="dxa"/>
          </w:tcPr>
          <w:p w14:paraId="2A0850E2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 xml:space="preserve">“J” </w:t>
            </w:r>
          </w:p>
        </w:tc>
        <w:tc>
          <w:tcPr>
            <w:tcW w:w="609" w:type="dxa"/>
          </w:tcPr>
          <w:p w14:paraId="1C13B789" w14:textId="77777777" w:rsidR="00F15AB9" w:rsidRPr="00691C65" w:rsidRDefault="00F15AB9" w:rsidP="00DA487B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“K”</w:t>
            </w:r>
          </w:p>
        </w:tc>
      </w:tr>
    </w:tbl>
    <w:p w14:paraId="5CC13774" w14:textId="77777777" w:rsidR="006161A4" w:rsidRDefault="006161A4" w:rsidP="006161A4">
      <w:pPr>
        <w:pStyle w:val="codigo"/>
        <w:ind w:left="0" w:right="-999"/>
      </w:pPr>
    </w:p>
    <w:p w14:paraId="3189B96A" w14:textId="4A4E2674" w:rsidR="00B0030C" w:rsidRPr="00B57A4B" w:rsidRDefault="00B0030C" w:rsidP="00B0030C">
      <w:pPr>
        <w:rPr>
          <w:lang w:val="pt-BR"/>
        </w:rPr>
      </w:pPr>
      <w:r>
        <w:rPr>
          <w:lang w:val="pt-BR"/>
        </w:rPr>
        <w:t>A</w:t>
      </w:r>
      <w:r w:rsidR="00180B82">
        <w:rPr>
          <w:lang w:val="pt-BR"/>
        </w:rPr>
        <w:t>nalise o código da</w:t>
      </w:r>
      <w:r>
        <w:rPr>
          <w:lang w:val="pt-BR"/>
        </w:rPr>
        <w:t xml:space="preserve"> função </w:t>
      </w:r>
      <w:r w:rsidR="00180B82" w:rsidRPr="00180B82">
        <w:rPr>
          <w:rFonts w:ascii="Courier New" w:hAnsi="Courier New" w:cs="Courier New"/>
          <w:b/>
          <w:sz w:val="16"/>
          <w:szCs w:val="16"/>
          <w:lang w:val="pt-PT"/>
        </w:rPr>
        <w:t>da_carta(valor)</w:t>
      </w:r>
      <w:r w:rsidRPr="00B57A4B">
        <w:rPr>
          <w:lang w:val="pt-BR"/>
        </w:rPr>
        <w:t>.</w:t>
      </w:r>
    </w:p>
    <w:p w14:paraId="0B9AF672" w14:textId="77777777" w:rsidR="00B0030C" w:rsidRPr="00180B82" w:rsidRDefault="00B0030C" w:rsidP="006F257B">
      <w:pPr>
        <w:pStyle w:val="codigo"/>
        <w:ind w:left="0" w:right="-999"/>
        <w:rPr>
          <w:lang w:val="pt-BR"/>
        </w:rPr>
      </w:pPr>
    </w:p>
    <w:p w14:paraId="3CFA00BE" w14:textId="77777777" w:rsidR="006F257B" w:rsidRDefault="006F257B" w:rsidP="006F257B">
      <w:pPr>
        <w:pStyle w:val="codigo"/>
        <w:ind w:left="0" w:right="-999"/>
      </w:pPr>
      <w:r>
        <w:t>def da_carta(valor):</w:t>
      </w:r>
    </w:p>
    <w:p w14:paraId="5DFB3BEF" w14:textId="77777777" w:rsidR="006F257B" w:rsidRDefault="006F257B" w:rsidP="006F257B">
      <w:pPr>
        <w:pStyle w:val="codigo"/>
        <w:ind w:left="0" w:right="-999"/>
      </w:pPr>
      <w:r>
        <w:t xml:space="preserve">    if valor == 1:</w:t>
      </w:r>
    </w:p>
    <w:p w14:paraId="0A372189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>
        <w:t xml:space="preserve">        </w:t>
      </w:r>
      <w:r w:rsidRPr="006F257B">
        <w:rPr>
          <w:lang w:val="en-GB"/>
        </w:rPr>
        <w:t>return "A"</w:t>
      </w:r>
    </w:p>
    <w:p w14:paraId="000E32DB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elif valor == 8:</w:t>
      </w:r>
    </w:p>
    <w:p w14:paraId="3BC1A3DF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    return "Q"</w:t>
      </w:r>
    </w:p>
    <w:p w14:paraId="0EB87137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elif valor == 9:</w:t>
      </w:r>
    </w:p>
    <w:p w14:paraId="54DC0BDE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    return "J"</w:t>
      </w:r>
    </w:p>
    <w:p w14:paraId="18C02907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elif valor == 10:</w:t>
      </w:r>
    </w:p>
    <w:p w14:paraId="1EF2C22B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    return "K"</w:t>
      </w:r>
    </w:p>
    <w:p w14:paraId="620FB02E" w14:textId="77777777" w:rsidR="006F257B" w:rsidRPr="006F257B" w:rsidRDefault="006F257B" w:rsidP="006F257B">
      <w:pPr>
        <w:pStyle w:val="codigo"/>
        <w:ind w:left="0" w:right="-999"/>
        <w:rPr>
          <w:lang w:val="en-GB"/>
        </w:rPr>
      </w:pPr>
      <w:r w:rsidRPr="006F257B">
        <w:rPr>
          <w:lang w:val="en-GB"/>
        </w:rPr>
        <w:t xml:space="preserve">    else:</w:t>
      </w:r>
    </w:p>
    <w:p w14:paraId="1404A067" w14:textId="2324C93C" w:rsidR="006161A4" w:rsidRPr="006161A4" w:rsidRDefault="006F257B" w:rsidP="006161A4">
      <w:pPr>
        <w:pStyle w:val="codigo"/>
        <w:ind w:left="0" w:right="-999"/>
      </w:pPr>
      <w:r w:rsidRPr="006F257B">
        <w:rPr>
          <w:lang w:val="en-GB"/>
        </w:rPr>
        <w:t xml:space="preserve">        </w:t>
      </w:r>
      <w:r>
        <w:t>return valor</w:t>
      </w:r>
    </w:p>
    <w:p w14:paraId="41FE11EC" w14:textId="77777777" w:rsidR="004B2037" w:rsidRDefault="004B2037">
      <w:pPr>
        <w:jc w:val="left"/>
        <w:rPr>
          <w:rFonts w:ascii="Arial" w:hAnsi="Arial"/>
          <w:b/>
          <w:kern w:val="1"/>
          <w:sz w:val="32"/>
          <w:szCs w:val="32"/>
          <w:lang w:val="pt-PT"/>
        </w:rPr>
      </w:pPr>
      <w:r>
        <w:br w:type="page"/>
      </w:r>
    </w:p>
    <w:p w14:paraId="2FFCC569" w14:textId="07ED9F1F" w:rsidR="00F15AB9" w:rsidRPr="009301F3" w:rsidRDefault="00F15AB9" w:rsidP="00F15AB9">
      <w:pPr>
        <w:pStyle w:val="Heading1"/>
      </w:pPr>
      <w:r>
        <w:lastRenderedPageBreak/>
        <w:t>Determinar a pontuação de um conjunto de cartas</w:t>
      </w:r>
    </w:p>
    <w:p w14:paraId="0F2E2291" w14:textId="77777777" w:rsidR="00F15AB9" w:rsidRPr="00B57A4B" w:rsidRDefault="00F15AB9" w:rsidP="00F15AB9">
      <w:pPr>
        <w:rPr>
          <w:lang w:val="pt-BR"/>
        </w:rPr>
      </w:pPr>
      <w:r w:rsidRPr="00B57A4B">
        <w:rPr>
          <w:lang w:val="pt-BR"/>
        </w:rPr>
        <w:t>No final do jogo é necessário contar a pontuação total das cartas ganhas por cada equipa.</w:t>
      </w:r>
    </w:p>
    <w:p w14:paraId="35CDAD98" w14:textId="77777777" w:rsidR="004B2037" w:rsidRDefault="00F15AB9" w:rsidP="00F15AB9">
      <w:pPr>
        <w:rPr>
          <w:lang w:val="pt-BR"/>
        </w:rPr>
      </w:pPr>
      <w:r w:rsidRPr="00B57A4B">
        <w:rPr>
          <w:lang w:val="pt-BR"/>
        </w:rPr>
        <w:t xml:space="preserve">A função </w:t>
      </w:r>
      <w:r w:rsidRPr="00B57A4B">
        <w:rPr>
          <w:rFonts w:ascii="Courier New" w:hAnsi="Courier New" w:cs="Courier New"/>
          <w:b/>
          <w:sz w:val="16"/>
          <w:szCs w:val="16"/>
          <w:lang w:val="pt-BR"/>
        </w:rPr>
        <w:t>pontuacao(cartas)</w:t>
      </w:r>
      <w:r w:rsidRPr="00B57A4B">
        <w:rPr>
          <w:lang w:val="pt-BR"/>
        </w:rPr>
        <w:t xml:space="preserve"> tem apenas um parâmetro, que é uma lista de cartas (tuplos)</w:t>
      </w:r>
      <w:r w:rsidR="004B2037">
        <w:rPr>
          <w:lang w:val="pt-BR"/>
        </w:rPr>
        <w:t>:</w:t>
      </w:r>
    </w:p>
    <w:p w14:paraId="1FB381AB" w14:textId="77777777" w:rsid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5C28199E" w14:textId="77777777" w:rsidR="004B2037" w:rsidRP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B2037">
        <w:rPr>
          <w:rFonts w:ascii="Courier New" w:hAnsi="Courier New" w:cs="Courier New"/>
          <w:b/>
          <w:sz w:val="16"/>
          <w:szCs w:val="16"/>
          <w:lang w:val="pt-BR"/>
        </w:rPr>
        <w:t>def pontuacao(cartas):</w:t>
      </w:r>
    </w:p>
    <w:p w14:paraId="096B9CFE" w14:textId="77777777" w:rsidR="004B2037" w:rsidRP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B2037">
        <w:rPr>
          <w:rFonts w:ascii="Courier New" w:hAnsi="Courier New" w:cs="Courier New"/>
          <w:b/>
          <w:sz w:val="16"/>
          <w:szCs w:val="16"/>
          <w:lang w:val="pt-BR"/>
        </w:rPr>
        <w:t xml:space="preserve">    soma = 0</w:t>
      </w:r>
    </w:p>
    <w:p w14:paraId="0072608B" w14:textId="77777777" w:rsidR="004B2037" w:rsidRP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B2037">
        <w:rPr>
          <w:rFonts w:ascii="Courier New" w:hAnsi="Courier New" w:cs="Courier New"/>
          <w:b/>
          <w:sz w:val="16"/>
          <w:szCs w:val="16"/>
          <w:lang w:val="pt-BR"/>
        </w:rPr>
        <w:t xml:space="preserve">    for carta in cartas:</w:t>
      </w:r>
    </w:p>
    <w:p w14:paraId="3EEE64AD" w14:textId="77777777" w:rsidR="004B2037" w:rsidRP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B2037">
        <w:rPr>
          <w:rFonts w:ascii="Courier New" w:hAnsi="Courier New" w:cs="Courier New"/>
          <w:b/>
          <w:sz w:val="16"/>
          <w:szCs w:val="16"/>
          <w:lang w:val="pt-BR"/>
        </w:rPr>
        <w:t xml:space="preserve">        soma += pontos(figura(carta))</w:t>
      </w:r>
    </w:p>
    <w:p w14:paraId="5A9912D2" w14:textId="77777777" w:rsidR="004B2037" w:rsidRPr="004B2037" w:rsidRDefault="004B2037" w:rsidP="004B2037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77F0CAD9" w14:textId="44823039" w:rsidR="00F15AB9" w:rsidRPr="004B2037" w:rsidRDefault="004B2037" w:rsidP="00F15AB9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B2037">
        <w:rPr>
          <w:rFonts w:ascii="Courier New" w:hAnsi="Courier New" w:cs="Courier New"/>
          <w:b/>
          <w:sz w:val="16"/>
          <w:szCs w:val="16"/>
          <w:lang w:val="pt-BR"/>
        </w:rPr>
        <w:t xml:space="preserve">    return soma</w:t>
      </w:r>
      <w:r w:rsidR="00F15AB9" w:rsidRPr="00B57A4B">
        <w:rPr>
          <w:lang w:val="pt-BR"/>
        </w:rPr>
        <w:t xml:space="preserve"> </w:t>
      </w:r>
    </w:p>
    <w:p w14:paraId="02AAB0D4" w14:textId="095C422B" w:rsidR="00F15AB9" w:rsidRPr="009301F3" w:rsidRDefault="00F15AB9" w:rsidP="00F15AB9">
      <w:pPr>
        <w:pStyle w:val="Heading1"/>
      </w:pPr>
      <w:r>
        <w:t>Determinar a maior carta de um determinado naipe</w:t>
      </w:r>
    </w:p>
    <w:p w14:paraId="694E74ED" w14:textId="77777777" w:rsidR="00F15AB9" w:rsidRPr="00B57A4B" w:rsidRDefault="00F15AB9" w:rsidP="00F15AB9">
      <w:pPr>
        <w:rPr>
          <w:lang w:val="pt-BR"/>
        </w:rPr>
      </w:pPr>
      <w:r w:rsidRPr="00B57A4B">
        <w:rPr>
          <w:lang w:val="pt-BR"/>
        </w:rPr>
        <w:t xml:space="preserve">Quando um jogador tem que “assistir” uma jogada, normalmente tenta verificar qual a maior carta (maior número de pontos) da sua “mão” correspondente ao naipe da jogada. A função </w:t>
      </w:r>
      <w:r w:rsidRPr="00B57A4B">
        <w:rPr>
          <w:rFonts w:ascii="Courier New" w:hAnsi="Courier New" w:cs="Courier New"/>
          <w:b/>
          <w:sz w:val="16"/>
          <w:szCs w:val="16"/>
          <w:lang w:val="pt-BR"/>
        </w:rPr>
        <w:t>carta_maior(mao, naipe_jogada)</w:t>
      </w:r>
      <w:r w:rsidRPr="00B57A4B">
        <w:rPr>
          <w:lang w:val="pt-BR"/>
        </w:rPr>
        <w:t xml:space="preserve"> tem dois parâmetros:</w:t>
      </w:r>
    </w:p>
    <w:p w14:paraId="01E8A5FC" w14:textId="77777777" w:rsidR="00F15AB9" w:rsidRDefault="00F15AB9" w:rsidP="00F15AB9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>mao</w:t>
      </w:r>
      <w:r>
        <w:t>, que é uma lista de cartas (tuplos);</w:t>
      </w:r>
    </w:p>
    <w:p w14:paraId="55345EA8" w14:textId="77777777" w:rsidR="00F15AB9" w:rsidRDefault="00F15AB9" w:rsidP="00F15AB9">
      <w:pPr>
        <w:pStyle w:val="ListParagraph"/>
        <w:numPr>
          <w:ilvl w:val="0"/>
          <w:numId w:val="19"/>
        </w:numPr>
        <w:spacing w:after="120"/>
        <w:ind w:right="-149"/>
      </w:pPr>
      <w:r w:rsidRPr="00747196">
        <w:rPr>
          <w:rFonts w:ascii="Courier New" w:hAnsi="Courier New" w:cs="Courier New"/>
          <w:b/>
          <w:sz w:val="16"/>
          <w:szCs w:val="16"/>
        </w:rPr>
        <w:t>naipe_jogada</w:t>
      </w:r>
      <w:r>
        <w:t>, que é um caracter correspondente ao naipe da jogada (“C”, “O”, “P” ou “E”).</w:t>
      </w:r>
    </w:p>
    <w:p w14:paraId="3AB43793" w14:textId="4CD6206B" w:rsidR="00F15AB9" w:rsidRDefault="00F15AB9" w:rsidP="008A009A">
      <w:pPr>
        <w:rPr>
          <w:lang w:val="pt-BR"/>
        </w:rPr>
      </w:pPr>
      <w:r w:rsidRPr="00F15AB9">
        <w:rPr>
          <w:lang w:val="pt-BR"/>
        </w:rPr>
        <w:t xml:space="preserve">Esta função retorna apenas o numero/figura da carta. Quando não existe nenhuma carta desse naipe retorna 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>False</w:t>
      </w:r>
      <w:r w:rsidRPr="00F15AB9">
        <w:rPr>
          <w:lang w:val="pt-BR"/>
        </w:rPr>
        <w:t xml:space="preserve">. </w:t>
      </w:r>
    </w:p>
    <w:p w14:paraId="61DACD04" w14:textId="7B4E229A" w:rsidR="0088594D" w:rsidRPr="00B57A4B" w:rsidRDefault="0088594D" w:rsidP="0088594D">
      <w:pPr>
        <w:rPr>
          <w:lang w:val="pt-BR"/>
        </w:rPr>
      </w:pPr>
      <w:r>
        <w:rPr>
          <w:lang w:val="pt-BR"/>
        </w:rPr>
        <w:t xml:space="preserve">Analise o código da função </w:t>
      </w:r>
      <w:r w:rsidRPr="0088594D">
        <w:rPr>
          <w:rFonts w:ascii="Courier New" w:hAnsi="Courier New" w:cs="Courier New"/>
          <w:b/>
          <w:sz w:val="16"/>
          <w:szCs w:val="16"/>
          <w:lang w:val="pt-BR"/>
        </w:rPr>
        <w:t>carta_maior(mao, naipe_jogada)</w:t>
      </w:r>
      <w:r w:rsidR="00C103A8">
        <w:rPr>
          <w:lang w:val="pt-BR"/>
        </w:rPr>
        <w:t>:</w:t>
      </w:r>
    </w:p>
    <w:p w14:paraId="21F7FDE7" w14:textId="77777777" w:rsidR="0088594D" w:rsidRPr="00180B82" w:rsidRDefault="0088594D" w:rsidP="0088594D">
      <w:pPr>
        <w:pStyle w:val="codigo"/>
        <w:ind w:left="0" w:right="-999"/>
        <w:rPr>
          <w:lang w:val="pt-BR"/>
        </w:rPr>
      </w:pPr>
    </w:p>
    <w:p w14:paraId="25B7E2EE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>def carta_maior(mao, naipe_jogada):</w:t>
      </w:r>
    </w:p>
    <w:p w14:paraId="1A8984AD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pontos_maximo = -1 # menor que minimo - zero valores para cartas de 2 a 6</w:t>
      </w:r>
    </w:p>
    <w:p w14:paraId="28B3ADE0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carta_maximo = "" </w:t>
      </w:r>
    </w:p>
    <w:p w14:paraId="102239BA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0C0D55C3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# percorre a mao do jogador</w:t>
      </w:r>
    </w:p>
    <w:p w14:paraId="769FCE5D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for carta in mao:</w:t>
      </w:r>
    </w:p>
    <w:p w14:paraId="6BBCAC49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    if naipe(carta) == naipe_jogada:</w:t>
      </w:r>
    </w:p>
    <w:p w14:paraId="402A58F1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        if pontos(figura(carta)) &gt; pontos_maximo:</w:t>
      </w:r>
    </w:p>
    <w:p w14:paraId="33A2E919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carta_maximo = figura(carta)</w:t>
      </w:r>
    </w:p>
    <w:p w14:paraId="0BD52BDE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pontos_maximo = pontos(carta_maximo)</w:t>
      </w:r>
    </w:p>
    <w:p w14:paraId="0C009794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</w:p>
    <w:p w14:paraId="0DC3B786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# nao tem cartas desse naipe</w:t>
      </w:r>
    </w:p>
    <w:p w14:paraId="28645058" w14:textId="77777777" w:rsidR="0088594D" w:rsidRPr="0088594D" w:rsidRDefault="0088594D" w:rsidP="0088594D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if pontos_maximo &gt;= 0:</w:t>
      </w:r>
    </w:p>
    <w:p w14:paraId="2B6B1071" w14:textId="77777777" w:rsidR="0088594D" w:rsidRPr="009E444D" w:rsidRDefault="0088594D" w:rsidP="0088594D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88594D">
        <w:rPr>
          <w:rFonts w:ascii="Courier New" w:hAnsi="Courier New" w:cs="Courier New"/>
          <w:b/>
          <w:sz w:val="16"/>
          <w:szCs w:val="16"/>
          <w:lang w:val="pt-BR"/>
        </w:rPr>
        <w:t xml:space="preserve">        </w:t>
      </w:r>
      <w:r w:rsidRPr="009E444D">
        <w:rPr>
          <w:rFonts w:ascii="Courier New" w:hAnsi="Courier New" w:cs="Courier New"/>
          <w:b/>
          <w:sz w:val="16"/>
          <w:szCs w:val="16"/>
          <w:lang w:val="en-GB"/>
        </w:rPr>
        <w:t>return carta_maximo</w:t>
      </w:r>
    </w:p>
    <w:p w14:paraId="45629C09" w14:textId="77777777" w:rsidR="0088594D" w:rsidRPr="009E444D" w:rsidRDefault="0088594D" w:rsidP="0088594D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9E444D">
        <w:rPr>
          <w:rFonts w:ascii="Courier New" w:hAnsi="Courier New" w:cs="Courier New"/>
          <w:b/>
          <w:sz w:val="16"/>
          <w:szCs w:val="16"/>
          <w:lang w:val="en-GB"/>
        </w:rPr>
        <w:t xml:space="preserve">    else:</w:t>
      </w:r>
    </w:p>
    <w:p w14:paraId="2602C3B3" w14:textId="7308EF11" w:rsidR="0088594D" w:rsidRPr="009E444D" w:rsidRDefault="0088594D" w:rsidP="0088594D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9E444D">
        <w:rPr>
          <w:rFonts w:ascii="Courier New" w:hAnsi="Courier New" w:cs="Courier New"/>
          <w:b/>
          <w:sz w:val="16"/>
          <w:szCs w:val="16"/>
          <w:lang w:val="en-GB"/>
        </w:rPr>
        <w:t xml:space="preserve">        return False</w:t>
      </w:r>
    </w:p>
    <w:p w14:paraId="7A3288EF" w14:textId="4078733C" w:rsidR="008D71F1" w:rsidRPr="0024399D" w:rsidRDefault="00714FE1" w:rsidP="008D71F1">
      <w:pPr>
        <w:pStyle w:val="Heading1"/>
      </w:pPr>
      <w:r>
        <w:t>Criar o Baralho de cartas</w:t>
      </w:r>
    </w:p>
    <w:p w14:paraId="76C06AE3" w14:textId="4FA45772" w:rsidR="00452666" w:rsidRDefault="00714FE1" w:rsidP="000C5897">
      <w:pPr>
        <w:rPr>
          <w:lang w:val="pt-PT"/>
        </w:rPr>
      </w:pPr>
      <w:r>
        <w:rPr>
          <w:lang w:val="pt-PT"/>
        </w:rPr>
        <w:t xml:space="preserve">O baralho de cartas </w:t>
      </w:r>
      <w:r w:rsidR="00FF2346">
        <w:rPr>
          <w:lang w:val="pt-PT"/>
        </w:rPr>
        <w:t>é composto por 40 cartas, contemplando 10 figuras de cartas para cada um dos 4 naipes</w:t>
      </w:r>
      <w:r w:rsidR="00452666">
        <w:rPr>
          <w:lang w:val="pt-PT"/>
        </w:rPr>
        <w:t xml:space="preserve">. </w:t>
      </w:r>
    </w:p>
    <w:p w14:paraId="0BEF3B69" w14:textId="5EA50352" w:rsidR="000E0A9F" w:rsidRDefault="000C5897" w:rsidP="000C5897">
      <w:pPr>
        <w:rPr>
          <w:lang w:val="pt-PT"/>
        </w:rPr>
      </w:pPr>
      <w:r>
        <w:rPr>
          <w:lang w:val="pt-PT"/>
        </w:rPr>
        <w:t xml:space="preserve">A função </w:t>
      </w:r>
      <w:r w:rsidR="001052F8" w:rsidRPr="00880BD3">
        <w:rPr>
          <w:rFonts w:ascii="Courier New" w:hAnsi="Courier New" w:cs="Courier New"/>
          <w:b/>
          <w:sz w:val="16"/>
          <w:szCs w:val="16"/>
          <w:lang w:val="pt-BR"/>
        </w:rPr>
        <w:t>cria_baralho()</w:t>
      </w:r>
      <w:r w:rsidR="009461E5">
        <w:rPr>
          <w:lang w:val="pt-PT"/>
        </w:rPr>
        <w:t xml:space="preserve"> </w:t>
      </w:r>
      <w:r w:rsidR="00FF2346">
        <w:rPr>
          <w:lang w:val="pt-PT"/>
        </w:rPr>
        <w:t>não tem qualquer parâmetro</w:t>
      </w:r>
      <w:r w:rsidR="009461E5">
        <w:rPr>
          <w:lang w:val="pt-PT"/>
        </w:rPr>
        <w:t>:</w:t>
      </w:r>
    </w:p>
    <w:p w14:paraId="057B722A" w14:textId="77777777" w:rsidR="00C72CBF" w:rsidRDefault="00C72CBF" w:rsidP="00C72CBF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7CA1860C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>def cria_baralho():</w:t>
      </w:r>
    </w:p>
    <w:p w14:paraId="5BA06CB3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# cria uma lista de 40 valores</w:t>
      </w:r>
    </w:p>
    <w:p w14:paraId="3476F00F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baralho = list(range(40))</w:t>
      </w:r>
    </w:p>
    <w:p w14:paraId="51E451E7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3F26FEAF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# define os 4 naipes</w:t>
      </w:r>
    </w:p>
    <w:p w14:paraId="56054B67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naipes = ["O", "C", "P", "E"]</w:t>
      </w:r>
    </w:p>
    <w:p w14:paraId="242A815E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0DB1A98D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# constroi o baralho</w:t>
      </w:r>
    </w:p>
    <w:p w14:paraId="73C234C0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i = 0</w:t>
      </w:r>
    </w:p>
    <w:p w14:paraId="7C6EA23B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for naipe in naipes: # para cada um dos 4 naipes</w:t>
      </w:r>
    </w:p>
    <w:p w14:paraId="3B52B4A2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    for c in range(10): # para cada uma das 4 cartas</w:t>
      </w:r>
    </w:p>
    <w:p w14:paraId="6EE886C9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        baralho[i] = cria_carta(da_carta(c+1), naipe)  # cria carta</w:t>
      </w:r>
    </w:p>
    <w:p w14:paraId="6987C859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        i += 1</w:t>
      </w:r>
    </w:p>
    <w:p w14:paraId="191DFDF0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</w:p>
    <w:p w14:paraId="2EA3A07A" w14:textId="77777777" w:rsidR="00880BD3" w:rsidRPr="00880BD3" w:rsidRDefault="00880BD3" w:rsidP="00880BD3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880BD3">
        <w:rPr>
          <w:rFonts w:ascii="Courier New" w:hAnsi="Courier New" w:cs="Courier New"/>
          <w:b/>
          <w:sz w:val="16"/>
          <w:szCs w:val="16"/>
          <w:lang w:val="pt-BR"/>
        </w:rPr>
        <w:t xml:space="preserve">    return baralho</w:t>
      </w:r>
    </w:p>
    <w:p w14:paraId="0D658B3F" w14:textId="1601CFBD" w:rsidR="00FF2346" w:rsidRDefault="00FF2346" w:rsidP="00FF2346">
      <w:pPr>
        <w:pStyle w:val="Heading1"/>
      </w:pPr>
      <w:r>
        <w:lastRenderedPageBreak/>
        <w:t>B</w:t>
      </w:r>
      <w:r w:rsidR="003A247A">
        <w:t>aralhar as cartas</w:t>
      </w:r>
      <w:r>
        <w:t xml:space="preserve"> </w:t>
      </w:r>
    </w:p>
    <w:p w14:paraId="2FAAB3E8" w14:textId="48955207" w:rsidR="00D366FC" w:rsidRDefault="00313B69" w:rsidP="00D366FC">
      <w:pPr>
        <w:rPr>
          <w:lang w:val="pt-PT"/>
        </w:rPr>
      </w:pPr>
      <w:r>
        <w:rPr>
          <w:lang w:val="pt-PT"/>
        </w:rPr>
        <w:t>Em qualquer jogo de cartas é geralmente necessário baralhar as cartas trocando-as de posição</w:t>
      </w:r>
      <w:r w:rsidR="00D366FC">
        <w:rPr>
          <w:lang w:val="pt-PT"/>
        </w:rPr>
        <w:t xml:space="preserve">. </w:t>
      </w:r>
    </w:p>
    <w:p w14:paraId="42C4972F" w14:textId="699DC5AC" w:rsidR="00D366FC" w:rsidRDefault="00D366FC" w:rsidP="00D366FC">
      <w:pPr>
        <w:rPr>
          <w:lang w:val="pt-PT"/>
        </w:rPr>
      </w:pPr>
      <w:r>
        <w:rPr>
          <w:lang w:val="pt-PT"/>
        </w:rPr>
        <w:t xml:space="preserve">A função </w:t>
      </w:r>
      <w:r w:rsidR="00FA0263" w:rsidRPr="003406DF">
        <w:rPr>
          <w:rFonts w:ascii="Courier New" w:hAnsi="Courier New" w:cs="Courier New"/>
          <w:b/>
          <w:sz w:val="16"/>
          <w:szCs w:val="16"/>
          <w:lang w:val="pt-BR"/>
        </w:rPr>
        <w:t>baralha_cartas(baralho, vezes)</w:t>
      </w:r>
      <w:r>
        <w:rPr>
          <w:lang w:val="pt-PT"/>
        </w:rPr>
        <w:t xml:space="preserve"> </w:t>
      </w:r>
      <w:r w:rsidR="00FA0263">
        <w:rPr>
          <w:lang w:val="pt-PT"/>
        </w:rPr>
        <w:t>tem como parâmetros um baralho e o número de vezes que se pretende trocar as cartas</w:t>
      </w:r>
      <w:r>
        <w:rPr>
          <w:lang w:val="pt-PT"/>
        </w:rPr>
        <w:t>:</w:t>
      </w:r>
    </w:p>
    <w:p w14:paraId="0AE8BFFE" w14:textId="77777777" w:rsidR="00D366FC" w:rsidRDefault="00D366FC" w:rsidP="00D366F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3475AE28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pt-BR"/>
        </w:rPr>
        <w:t>def baralha_cartas(baralho, vezes):</w:t>
      </w:r>
    </w:p>
    <w:p w14:paraId="21A70DEC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406DF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Pr="003406DF">
        <w:rPr>
          <w:rFonts w:ascii="Courier New" w:hAnsi="Courier New" w:cs="Courier New"/>
          <w:b/>
          <w:sz w:val="16"/>
          <w:szCs w:val="16"/>
          <w:lang w:val="en-GB"/>
        </w:rPr>
        <w:t>for i in range(vezes):</w:t>
      </w:r>
    </w:p>
    <w:p w14:paraId="20CDE4F6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3406DF">
        <w:rPr>
          <w:rFonts w:ascii="Courier New" w:hAnsi="Courier New" w:cs="Courier New"/>
          <w:b/>
          <w:sz w:val="16"/>
          <w:szCs w:val="16"/>
          <w:lang w:val="pt-BR"/>
        </w:rPr>
        <w:t>#troca cartas</w:t>
      </w:r>
    </w:p>
    <w:p w14:paraId="15D57D1F" w14:textId="77777777" w:rsidR="003406DF" w:rsidRPr="009E444D" w:rsidRDefault="003406DF" w:rsidP="003406D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pt-BR"/>
        </w:rPr>
        <w:t xml:space="preserve">        </w:t>
      </w:r>
      <w:r w:rsidRPr="009E444D">
        <w:rPr>
          <w:rFonts w:ascii="Courier New" w:hAnsi="Courier New" w:cs="Courier New"/>
          <w:b/>
          <w:sz w:val="16"/>
          <w:szCs w:val="16"/>
          <w:lang w:val="pt-BR"/>
        </w:rPr>
        <w:t>i = random.randint(0, len(baralho)-1)</w:t>
      </w:r>
    </w:p>
    <w:p w14:paraId="3A2DDA3D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9E444D">
        <w:rPr>
          <w:rFonts w:ascii="Courier New" w:hAnsi="Courier New" w:cs="Courier New"/>
          <w:b/>
          <w:sz w:val="16"/>
          <w:szCs w:val="16"/>
          <w:lang w:val="pt-BR"/>
        </w:rPr>
        <w:t xml:space="preserve">        </w:t>
      </w:r>
      <w:r w:rsidRPr="003406DF">
        <w:rPr>
          <w:rFonts w:ascii="Courier New" w:hAnsi="Courier New" w:cs="Courier New"/>
          <w:b/>
          <w:sz w:val="16"/>
          <w:szCs w:val="16"/>
          <w:lang w:val="en-GB"/>
        </w:rPr>
        <w:t>j = random.randint(0, len(baralho)-1)</w:t>
      </w:r>
    </w:p>
    <w:p w14:paraId="0C1A370C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3406DF">
        <w:rPr>
          <w:rFonts w:ascii="Courier New" w:hAnsi="Courier New" w:cs="Courier New"/>
          <w:b/>
          <w:sz w:val="16"/>
          <w:szCs w:val="16"/>
          <w:lang w:val="pt-BR"/>
        </w:rPr>
        <w:t>temp = baralho[i]</w:t>
      </w:r>
    </w:p>
    <w:p w14:paraId="64BE7583" w14:textId="77777777" w:rsidR="003406DF" w:rsidRPr="003406DF" w:rsidRDefault="003406DF" w:rsidP="003406D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pt-BR"/>
        </w:rPr>
        <w:t xml:space="preserve">        baralho[i] = baralho[j]</w:t>
      </w:r>
    </w:p>
    <w:p w14:paraId="53D0EF25" w14:textId="7A149388" w:rsidR="00D366FC" w:rsidRPr="00880BD3" w:rsidRDefault="003406DF" w:rsidP="00D366FC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3406DF">
        <w:rPr>
          <w:rFonts w:ascii="Courier New" w:hAnsi="Courier New" w:cs="Courier New"/>
          <w:b/>
          <w:sz w:val="16"/>
          <w:szCs w:val="16"/>
          <w:lang w:val="pt-BR"/>
        </w:rPr>
        <w:t xml:space="preserve">        baralho[j]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= temp</w:t>
      </w:r>
    </w:p>
    <w:p w14:paraId="4704474B" w14:textId="641DB325" w:rsidR="00414B12" w:rsidRDefault="00414B12" w:rsidP="00414B12">
      <w:pPr>
        <w:pStyle w:val="Heading1"/>
      </w:pPr>
      <w:r>
        <w:t>Mostrar as cartas</w:t>
      </w:r>
    </w:p>
    <w:p w14:paraId="0A2FD43A" w14:textId="1003D9A2" w:rsidR="00414B12" w:rsidRDefault="00414B12" w:rsidP="00414B12">
      <w:pPr>
        <w:rPr>
          <w:lang w:val="pt-PT"/>
        </w:rPr>
      </w:pPr>
      <w:r>
        <w:rPr>
          <w:lang w:val="pt-PT"/>
        </w:rPr>
        <w:t xml:space="preserve">Na interação com o jogador é essencial proporcionar a este a informação necessária para poder fazer a jogada. Para este propósito iremos criar a função </w:t>
      </w:r>
      <w:r w:rsidRPr="00A8592E">
        <w:rPr>
          <w:rFonts w:ascii="Courier New" w:hAnsi="Courier New" w:cs="Courier New"/>
          <w:b/>
          <w:sz w:val="16"/>
          <w:szCs w:val="16"/>
          <w:lang w:val="pt-BR"/>
        </w:rPr>
        <w:t>mostra_mao(mao)</w:t>
      </w:r>
      <w:r w:rsidRPr="00414B12">
        <w:rPr>
          <w:lang w:val="pt-PT"/>
        </w:rPr>
        <w:t xml:space="preserve"> </w:t>
      </w:r>
      <w:r>
        <w:rPr>
          <w:lang w:val="pt-PT"/>
        </w:rPr>
        <w:t xml:space="preserve">que mostra a mão do jogador (uma carta por cada linha), e a função </w:t>
      </w:r>
      <w:r w:rsidRPr="00A8592E">
        <w:rPr>
          <w:rFonts w:ascii="Courier New" w:hAnsi="Courier New" w:cs="Courier New"/>
          <w:b/>
          <w:sz w:val="16"/>
          <w:szCs w:val="16"/>
          <w:lang w:val="pt-BR"/>
        </w:rPr>
        <w:t>mostra_carta(carta)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rPr>
          <w:lang w:val="pt-PT"/>
        </w:rPr>
        <w:t>que mostra a carta jogada por cada jogador.</w:t>
      </w:r>
    </w:p>
    <w:p w14:paraId="1ADEC861" w14:textId="77777777" w:rsidR="00414B12" w:rsidRDefault="00414B12" w:rsidP="00414B12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6FB9E084" w14:textId="77777777" w:rsidR="00414B12" w:rsidRPr="00A8592E" w:rsidRDefault="00414B12" w:rsidP="00414B12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A8592E">
        <w:rPr>
          <w:rFonts w:ascii="Courier New" w:hAnsi="Courier New" w:cs="Courier New"/>
          <w:b/>
          <w:sz w:val="16"/>
          <w:szCs w:val="16"/>
          <w:lang w:val="pt-BR"/>
        </w:rPr>
        <w:t>def mostra_mao(mao):</w:t>
      </w:r>
    </w:p>
    <w:p w14:paraId="48E71965" w14:textId="77777777" w:rsidR="00414B12" w:rsidRPr="00A8592E" w:rsidRDefault="00414B12" w:rsidP="00414B12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A8592E">
        <w:rPr>
          <w:rFonts w:ascii="Courier New" w:hAnsi="Courier New" w:cs="Courier New"/>
          <w:b/>
          <w:sz w:val="16"/>
          <w:szCs w:val="16"/>
          <w:lang w:val="pt-BR"/>
        </w:rPr>
        <w:t xml:space="preserve">    # pode ser melhorado</w:t>
      </w:r>
    </w:p>
    <w:p w14:paraId="64C611D4" w14:textId="77777777" w:rsidR="00414B12" w:rsidRPr="00A8592E" w:rsidRDefault="00414B12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8592E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Pr="00A8592E">
        <w:rPr>
          <w:rFonts w:ascii="Courier New" w:hAnsi="Courier New" w:cs="Courier New"/>
          <w:b/>
          <w:sz w:val="16"/>
          <w:szCs w:val="16"/>
          <w:lang w:val="en-GB"/>
        </w:rPr>
        <w:t>print ("A sua mao:")</w:t>
      </w:r>
    </w:p>
    <w:p w14:paraId="1DA6DF90" w14:textId="77777777" w:rsidR="00414B12" w:rsidRPr="00A8592E" w:rsidRDefault="00414B12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8592E">
        <w:rPr>
          <w:rFonts w:ascii="Courier New" w:hAnsi="Courier New" w:cs="Courier New"/>
          <w:b/>
          <w:sz w:val="16"/>
          <w:szCs w:val="16"/>
          <w:lang w:val="en-GB"/>
        </w:rPr>
        <w:t xml:space="preserve">    for i in range (len(mao)):</w:t>
      </w:r>
    </w:p>
    <w:p w14:paraId="25DB6038" w14:textId="77777777" w:rsidR="00414B12" w:rsidRPr="00A8592E" w:rsidRDefault="00414B12" w:rsidP="00414B12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A8592E">
        <w:rPr>
          <w:rFonts w:ascii="Courier New" w:hAnsi="Courier New" w:cs="Courier New"/>
          <w:b/>
          <w:sz w:val="16"/>
          <w:szCs w:val="16"/>
          <w:lang w:val="en-GB"/>
        </w:rPr>
        <w:t xml:space="preserve">        print(str(i+1) + " - " + str(mao[i]))</w:t>
      </w:r>
    </w:p>
    <w:p w14:paraId="1487CC6E" w14:textId="77777777" w:rsidR="00414B12" w:rsidRDefault="00414B12" w:rsidP="00414B12">
      <w:pPr>
        <w:rPr>
          <w:rFonts w:ascii="Courier New" w:hAnsi="Courier New" w:cs="Courier New"/>
          <w:b/>
          <w:sz w:val="16"/>
          <w:szCs w:val="16"/>
          <w:lang w:val="pt-BR"/>
        </w:rPr>
      </w:pPr>
      <w:bookmarkStart w:id="2" w:name="_GoBack"/>
      <w:bookmarkEnd w:id="2"/>
    </w:p>
    <w:p w14:paraId="3506AC6B" w14:textId="36E6B60D" w:rsidR="00414B12" w:rsidRPr="00414B12" w:rsidRDefault="00414B12" w:rsidP="00414B12">
      <w:pPr>
        <w:rPr>
          <w:lang w:val="pt-PT"/>
        </w:rPr>
      </w:pPr>
      <w:r>
        <w:rPr>
          <w:lang w:val="pt-PT"/>
        </w:rPr>
        <w:t>Ambas as funções são muito simples e podem ser melhoradas. Fica como desafio!</w:t>
      </w:r>
    </w:p>
    <w:p w14:paraId="0B9B9BF3" w14:textId="2FF7B833" w:rsidR="00FF2346" w:rsidRDefault="00FF2346" w:rsidP="00FF2346">
      <w:pPr>
        <w:pStyle w:val="Heading1"/>
      </w:pPr>
      <w:r>
        <w:t>Interação com o Jogador</w:t>
      </w:r>
    </w:p>
    <w:p w14:paraId="11734D1D" w14:textId="088549FE" w:rsidR="00D366FC" w:rsidRDefault="00A8592E" w:rsidP="00D366FC">
      <w:pPr>
        <w:rPr>
          <w:lang w:val="pt-PT"/>
        </w:rPr>
      </w:pPr>
      <w:r>
        <w:rPr>
          <w:lang w:val="pt-PT"/>
        </w:rPr>
        <w:t>Este subproblema foca-se na interação com o jogador</w:t>
      </w:r>
      <w:r w:rsidR="009E6F8A">
        <w:rPr>
          <w:lang w:val="pt-PT"/>
        </w:rPr>
        <w:t xml:space="preserve"> “humano”</w:t>
      </w:r>
      <w:r w:rsidR="00D366FC">
        <w:rPr>
          <w:lang w:val="pt-PT"/>
        </w:rPr>
        <w:t>.</w:t>
      </w:r>
      <w:r>
        <w:rPr>
          <w:lang w:val="pt-PT"/>
        </w:rPr>
        <w:t xml:space="preserve"> Em primeiro lugar mostra-se a “mão do jogador” para que este possa </w:t>
      </w:r>
      <w:r w:rsidR="00DC4024">
        <w:rPr>
          <w:lang w:val="pt-PT"/>
        </w:rPr>
        <w:t>escolher a sua jogada. Em seguida lê-se o número da carta que este pretende jogar.</w:t>
      </w:r>
      <w:r w:rsidR="00D366FC">
        <w:rPr>
          <w:lang w:val="pt-PT"/>
        </w:rPr>
        <w:t xml:space="preserve"> </w:t>
      </w:r>
    </w:p>
    <w:p w14:paraId="0F620FE1" w14:textId="473CA30D" w:rsidR="00D366FC" w:rsidRDefault="00D366FC" w:rsidP="00D366FC">
      <w:pPr>
        <w:rPr>
          <w:lang w:val="pt-PT"/>
        </w:rPr>
      </w:pPr>
      <w:r>
        <w:rPr>
          <w:lang w:val="pt-PT"/>
        </w:rPr>
        <w:t xml:space="preserve">A função </w:t>
      </w:r>
      <w:r w:rsidR="00DC4024" w:rsidRPr="0047169F">
        <w:rPr>
          <w:rFonts w:ascii="Courier New" w:hAnsi="Courier New" w:cs="Courier New"/>
          <w:b/>
          <w:sz w:val="16"/>
          <w:szCs w:val="16"/>
          <w:lang w:val="pt-BR"/>
        </w:rPr>
        <w:t>joga_jogador (cartas, mao)</w:t>
      </w:r>
      <w:r w:rsidR="00DC4024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="00DC4024">
        <w:rPr>
          <w:lang w:val="pt-PT"/>
        </w:rPr>
        <w:t>tem como parâmetros</w:t>
      </w:r>
      <w:r>
        <w:rPr>
          <w:lang w:val="pt-PT"/>
        </w:rPr>
        <w:t>:</w:t>
      </w:r>
    </w:p>
    <w:p w14:paraId="4BA7B5DA" w14:textId="0432F577" w:rsidR="003A4E76" w:rsidRPr="003A4E76" w:rsidRDefault="003A4E76" w:rsidP="00D366FC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>cartas</w:t>
      </w:r>
      <w:r>
        <w:t>, que é uma lista de 4 cartas (tuplos) referente à jogada;</w:t>
      </w:r>
    </w:p>
    <w:p w14:paraId="7C4806DB" w14:textId="112C35BD" w:rsidR="00DC4024" w:rsidRPr="003A4E76" w:rsidRDefault="003A4E76" w:rsidP="00D366FC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>mao</w:t>
      </w:r>
      <w:r>
        <w:t>, que é a lista de cartas (tuplos) do jogador;</w:t>
      </w:r>
    </w:p>
    <w:p w14:paraId="63BF9A49" w14:textId="7CDDED9C" w:rsidR="00A43754" w:rsidRPr="009E6F8A" w:rsidRDefault="00A43754" w:rsidP="00D366FC">
      <w:pPr>
        <w:rPr>
          <w:lang w:val="pt-PT"/>
        </w:rPr>
      </w:pPr>
      <w:r>
        <w:rPr>
          <w:lang w:val="pt-PT"/>
        </w:rPr>
        <w:t>No final, a função retorna a carta selecionada</w:t>
      </w:r>
      <w:r w:rsidR="005211FB">
        <w:rPr>
          <w:lang w:val="pt-PT"/>
        </w:rPr>
        <w:t>, apagando-a da sua mão</w:t>
      </w:r>
      <w:r>
        <w:rPr>
          <w:lang w:val="pt-PT"/>
        </w:rPr>
        <w:t>:</w:t>
      </w:r>
    </w:p>
    <w:p w14:paraId="2265F574" w14:textId="77777777" w:rsidR="00A43754" w:rsidRDefault="00A43754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121AE2BE" w14:textId="77777777" w:rsidR="0047169F" w:rsidRDefault="0047169F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69F">
        <w:rPr>
          <w:rFonts w:ascii="Courier New" w:hAnsi="Courier New" w:cs="Courier New"/>
          <w:b/>
          <w:sz w:val="16"/>
          <w:szCs w:val="16"/>
          <w:lang w:val="pt-BR"/>
        </w:rPr>
        <w:t>def joga_jogador (cartas, mao):</w:t>
      </w:r>
    </w:p>
    <w:p w14:paraId="49D4C4BB" w14:textId="2C7949B9" w:rsidR="0047169F" w:rsidRPr="00396FAE" w:rsidRDefault="0047169F" w:rsidP="0047169F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7169F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Pr="00396FAE">
        <w:rPr>
          <w:rFonts w:ascii="Courier New" w:hAnsi="Courier New" w:cs="Courier New"/>
          <w:b/>
          <w:sz w:val="16"/>
          <w:szCs w:val="16"/>
          <w:lang w:val="en-GB"/>
        </w:rPr>
        <w:t>mostra_mao(mao)</w:t>
      </w:r>
    </w:p>
    <w:p w14:paraId="028C132D" w14:textId="77777777" w:rsidR="0047169F" w:rsidRPr="0047169F" w:rsidRDefault="0047169F" w:rsidP="0047169F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396FAE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r w:rsidRPr="0047169F">
        <w:rPr>
          <w:rFonts w:ascii="Courier New" w:hAnsi="Courier New" w:cs="Courier New"/>
          <w:b/>
          <w:sz w:val="16"/>
          <w:szCs w:val="16"/>
          <w:lang w:val="en-GB"/>
        </w:rPr>
        <w:t>n=0</w:t>
      </w:r>
    </w:p>
    <w:p w14:paraId="4AB7156E" w14:textId="77777777" w:rsidR="00D2092B" w:rsidRPr="00D2092B" w:rsidRDefault="00D2092B" w:rsidP="00D2092B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D2092B">
        <w:rPr>
          <w:rFonts w:ascii="Courier New" w:hAnsi="Courier New" w:cs="Courier New"/>
          <w:b/>
          <w:sz w:val="16"/>
          <w:szCs w:val="16"/>
          <w:lang w:val="en-GB"/>
        </w:rPr>
        <w:t xml:space="preserve">    while not (n &gt; 0 and n &lt;= len(mao)):</w:t>
      </w:r>
    </w:p>
    <w:p w14:paraId="6CBDF513" w14:textId="77777777" w:rsidR="00D2092B" w:rsidRPr="00D2092B" w:rsidRDefault="00D2092B" w:rsidP="00D2092B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D2092B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D2092B">
        <w:rPr>
          <w:rFonts w:ascii="Courier New" w:hAnsi="Courier New" w:cs="Courier New"/>
          <w:b/>
          <w:sz w:val="16"/>
          <w:szCs w:val="16"/>
          <w:lang w:val="pt-BR"/>
        </w:rPr>
        <w:t xml:space="preserve">resp = input ("Qual a carta que pretende jogar? </w:t>
      </w:r>
      <w:r w:rsidRPr="00D2092B">
        <w:rPr>
          <w:rFonts w:ascii="Courier New" w:hAnsi="Courier New" w:cs="Courier New"/>
          <w:b/>
          <w:sz w:val="16"/>
          <w:szCs w:val="16"/>
          <w:lang w:val="en-GB"/>
        </w:rPr>
        <w:t>(1 a " + str(len(mao)) + "): ")</w:t>
      </w:r>
    </w:p>
    <w:p w14:paraId="4E6FCB1E" w14:textId="77777777" w:rsidR="00D2092B" w:rsidRPr="00D2092B" w:rsidRDefault="00D2092B" w:rsidP="00D2092B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D2092B">
        <w:rPr>
          <w:rFonts w:ascii="Courier New" w:hAnsi="Courier New" w:cs="Courier New"/>
          <w:b/>
          <w:sz w:val="16"/>
          <w:szCs w:val="16"/>
          <w:lang w:val="en-GB"/>
        </w:rPr>
        <w:t xml:space="preserve">        if len (resp) &gt; 0 and resp[0] in ["1", "2", "3", "4", "5", "6", "7", "8", "9"]:</w:t>
      </w:r>
    </w:p>
    <w:p w14:paraId="31D0296C" w14:textId="77777777" w:rsidR="00D2092B" w:rsidRPr="002816E1" w:rsidRDefault="00D2092B" w:rsidP="00D2092B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D2092B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r w:rsidRPr="002816E1">
        <w:rPr>
          <w:rFonts w:ascii="Courier New" w:hAnsi="Courier New" w:cs="Courier New"/>
          <w:b/>
          <w:sz w:val="16"/>
          <w:szCs w:val="16"/>
          <w:lang w:val="pt-BR"/>
        </w:rPr>
        <w:t>n = int(resp)</w:t>
      </w:r>
    </w:p>
    <w:p w14:paraId="19D1E0D0" w14:textId="77777777" w:rsidR="00D2092B" w:rsidRPr="002816E1" w:rsidRDefault="00D2092B" w:rsidP="00D2092B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2816E1">
        <w:rPr>
          <w:rFonts w:ascii="Courier New" w:hAnsi="Courier New" w:cs="Courier New"/>
          <w:b/>
          <w:sz w:val="16"/>
          <w:szCs w:val="16"/>
          <w:lang w:val="pt-BR"/>
        </w:rPr>
        <w:t xml:space="preserve">        else:</w:t>
      </w:r>
    </w:p>
    <w:p w14:paraId="6CEFF236" w14:textId="58EA4A25" w:rsidR="0047169F" w:rsidRPr="002816E1" w:rsidRDefault="00D2092B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2816E1">
        <w:rPr>
          <w:rFonts w:ascii="Courier New" w:hAnsi="Courier New" w:cs="Courier New"/>
          <w:b/>
          <w:sz w:val="16"/>
          <w:szCs w:val="16"/>
          <w:lang w:val="pt-BR"/>
        </w:rPr>
        <w:t xml:space="preserve">            n = 0</w:t>
      </w:r>
    </w:p>
    <w:p w14:paraId="4C2BE3D9" w14:textId="77777777" w:rsidR="0047169F" w:rsidRPr="0047169F" w:rsidRDefault="0047169F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4AD0DAC4" w14:textId="77777777" w:rsidR="0047169F" w:rsidRPr="0047169F" w:rsidRDefault="0047169F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69F">
        <w:rPr>
          <w:rFonts w:ascii="Courier New" w:hAnsi="Courier New" w:cs="Courier New"/>
          <w:b/>
          <w:sz w:val="16"/>
          <w:szCs w:val="16"/>
          <w:lang w:val="pt-BR"/>
        </w:rPr>
        <w:t xml:space="preserve">    carta = mao[n-1]</w:t>
      </w:r>
    </w:p>
    <w:p w14:paraId="4965705D" w14:textId="77777777" w:rsidR="0047169F" w:rsidRPr="0047169F" w:rsidRDefault="0047169F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69F">
        <w:rPr>
          <w:rFonts w:ascii="Courier New" w:hAnsi="Courier New" w:cs="Courier New"/>
          <w:b/>
          <w:sz w:val="16"/>
          <w:szCs w:val="16"/>
          <w:lang w:val="pt-BR"/>
        </w:rPr>
        <w:t xml:space="preserve">    del mao[n-1]</w:t>
      </w:r>
    </w:p>
    <w:p w14:paraId="53946D7C" w14:textId="77777777" w:rsidR="0047169F" w:rsidRPr="0047169F" w:rsidRDefault="0047169F" w:rsidP="0047169F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259679B1" w14:textId="25895418" w:rsidR="00D366FC" w:rsidRPr="00880BD3" w:rsidRDefault="002C2511" w:rsidP="00D366FC">
      <w:pPr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rFonts w:ascii="Courier New" w:hAnsi="Courier New" w:cs="Courier New"/>
          <w:b/>
          <w:sz w:val="16"/>
          <w:szCs w:val="16"/>
          <w:lang w:val="pt-BR"/>
        </w:rPr>
        <w:t xml:space="preserve">    return carta</w:t>
      </w:r>
    </w:p>
    <w:p w14:paraId="3EA0F8F3" w14:textId="77777777" w:rsidR="00A46CF8" w:rsidRDefault="00A46CF8" w:rsidP="00A46CF8">
      <w:pPr>
        <w:rPr>
          <w:lang w:val="pt-PT"/>
        </w:rPr>
      </w:pPr>
    </w:p>
    <w:p w14:paraId="6BBA6542" w14:textId="2E20FA52" w:rsidR="00FF2346" w:rsidRDefault="00FF2346" w:rsidP="00FF2346">
      <w:pPr>
        <w:pStyle w:val="Heading1"/>
      </w:pPr>
      <w:r>
        <w:lastRenderedPageBreak/>
        <w:t>Inteligência Artificial</w:t>
      </w:r>
    </w:p>
    <w:p w14:paraId="77D39B02" w14:textId="0DA00370" w:rsidR="00C84814" w:rsidRDefault="00C84814" w:rsidP="00D366FC">
      <w:pPr>
        <w:rPr>
          <w:lang w:val="pt-PT"/>
        </w:rPr>
      </w:pPr>
      <w:r>
        <w:rPr>
          <w:lang w:val="pt-PT"/>
        </w:rPr>
        <w:t>Três dos jogadores são controlados pelo computador</w:t>
      </w:r>
      <w:r w:rsidR="00D366FC">
        <w:rPr>
          <w:lang w:val="pt-PT"/>
        </w:rPr>
        <w:t>.</w:t>
      </w:r>
      <w:r>
        <w:rPr>
          <w:lang w:val="pt-PT"/>
        </w:rPr>
        <w:t xml:space="preserve"> Desenvolver um algoritmo simples para potenciar um desafio interessante ao jogador humano.</w:t>
      </w:r>
    </w:p>
    <w:p w14:paraId="4EB08A9F" w14:textId="1E3B344F" w:rsidR="00C84814" w:rsidRDefault="00C84814" w:rsidP="00D366FC">
      <w:pPr>
        <w:rPr>
          <w:lang w:val="pt-PT"/>
        </w:rPr>
      </w:pPr>
      <w:r>
        <w:rPr>
          <w:lang w:val="pt-PT"/>
        </w:rPr>
        <w:t>O algoritmo passa pelos seguintes passos:</w:t>
      </w:r>
    </w:p>
    <w:p w14:paraId="7E18F350" w14:textId="11B2AD95" w:rsidR="00C84814" w:rsidRDefault="00C84814" w:rsidP="00C84814">
      <w:pPr>
        <w:pStyle w:val="ListParagraph"/>
        <w:numPr>
          <w:ilvl w:val="0"/>
          <w:numId w:val="20"/>
        </w:numPr>
      </w:pPr>
      <w:r>
        <w:t>Verifica o naipe da jogada ou se é o jogador a jogar em primeiro lugar. Neste caso seleciona uma carta aleatória;</w:t>
      </w:r>
    </w:p>
    <w:p w14:paraId="4EF3B1C7" w14:textId="51220B21" w:rsidR="00C84814" w:rsidRDefault="00C84814" w:rsidP="00C84814">
      <w:pPr>
        <w:pStyle w:val="ListParagraph"/>
        <w:numPr>
          <w:ilvl w:val="0"/>
          <w:numId w:val="20"/>
        </w:numPr>
      </w:pPr>
      <w:r>
        <w:t>Selecionar a carta mais alta do naipe da jogada;</w:t>
      </w:r>
    </w:p>
    <w:p w14:paraId="0A85FC05" w14:textId="4ADD3E64" w:rsidR="00C84814" w:rsidRDefault="00C84814" w:rsidP="00C84814">
      <w:pPr>
        <w:pStyle w:val="ListParagraph"/>
        <w:numPr>
          <w:ilvl w:val="0"/>
          <w:numId w:val="20"/>
        </w:numPr>
      </w:pPr>
      <w:r>
        <w:t xml:space="preserve">Caso não possua nenhuma carta do naipe da jogada tentar </w:t>
      </w:r>
      <w:r w:rsidR="00D573F2">
        <w:t>“cortar” a jogada com um trunfo;</w:t>
      </w:r>
    </w:p>
    <w:p w14:paraId="18C73ED0" w14:textId="1654ED97" w:rsidR="00D366FC" w:rsidRDefault="00D573F2" w:rsidP="00D366FC">
      <w:pPr>
        <w:pStyle w:val="ListParagraph"/>
        <w:numPr>
          <w:ilvl w:val="0"/>
          <w:numId w:val="20"/>
        </w:numPr>
      </w:pPr>
      <w:r>
        <w:t>Caso também não tenha um trunfo, jogar a primeira carta da sua mão.</w:t>
      </w:r>
    </w:p>
    <w:p w14:paraId="1E152994" w14:textId="620A12D0" w:rsidR="00D573F2" w:rsidRDefault="00D573F2" w:rsidP="00D573F2">
      <w:pPr>
        <w:rPr>
          <w:lang w:val="pt-PT"/>
        </w:rPr>
      </w:pPr>
      <w:r>
        <w:rPr>
          <w:lang w:val="pt-PT"/>
        </w:rPr>
        <w:t xml:space="preserve">A função </w:t>
      </w:r>
      <w:r w:rsidRPr="00A8592E">
        <w:rPr>
          <w:rFonts w:ascii="Courier New" w:hAnsi="Courier New" w:cs="Courier New"/>
          <w:b/>
          <w:sz w:val="16"/>
          <w:szCs w:val="16"/>
          <w:lang w:val="pt-BR"/>
        </w:rPr>
        <w:t>joga_NPC(cartas, mao, naipe_jogada, naipe_trunfo)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rPr>
          <w:lang w:val="pt-PT"/>
        </w:rPr>
        <w:t>tem como parâmetros:</w:t>
      </w:r>
    </w:p>
    <w:p w14:paraId="024DE3EE" w14:textId="004006AA" w:rsidR="005D7BE3" w:rsidRPr="003A4E76" w:rsidRDefault="00D573F2" w:rsidP="005D7BE3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>cartas</w:t>
      </w:r>
      <w:r>
        <w:t>, que é uma lista de 4 cartas (tuplos) referente à jogada;</w:t>
      </w:r>
    </w:p>
    <w:p w14:paraId="7C431094" w14:textId="77777777" w:rsidR="00D573F2" w:rsidRDefault="00D573F2" w:rsidP="00D573F2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>mao</w:t>
      </w:r>
      <w:r>
        <w:t>, que é a lista de cartas (tuplos) do jogador;</w:t>
      </w:r>
    </w:p>
    <w:p w14:paraId="334C4FD8" w14:textId="7EC4EB09" w:rsidR="005D7BE3" w:rsidRDefault="005D7BE3" w:rsidP="00D573F2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 xml:space="preserve">naipe_jogada, </w:t>
      </w:r>
      <w:r w:rsidR="00F27588" w:rsidRPr="00F27588">
        <w:t>o naipe da jogada</w:t>
      </w:r>
      <w:r w:rsidR="00F27588">
        <w:t>;</w:t>
      </w:r>
    </w:p>
    <w:p w14:paraId="532B7BA4" w14:textId="76E8B530" w:rsidR="00D573F2" w:rsidRPr="008F20C4" w:rsidRDefault="00F27588" w:rsidP="00D573F2">
      <w:pPr>
        <w:pStyle w:val="ListParagraph"/>
        <w:numPr>
          <w:ilvl w:val="0"/>
          <w:numId w:val="19"/>
        </w:numPr>
        <w:spacing w:after="120"/>
      </w:pPr>
      <w:r>
        <w:rPr>
          <w:rFonts w:ascii="Courier New" w:hAnsi="Courier New" w:cs="Courier New"/>
          <w:b/>
          <w:sz w:val="16"/>
          <w:szCs w:val="16"/>
        </w:rPr>
        <w:t xml:space="preserve">naipe_jogada, </w:t>
      </w:r>
      <w:r w:rsidRPr="00F27588">
        <w:t xml:space="preserve">o naipe </w:t>
      </w:r>
      <w:r>
        <w:t>de trunfo</w:t>
      </w:r>
      <w:r w:rsidR="008F20C4">
        <w:t>.</w:t>
      </w:r>
    </w:p>
    <w:p w14:paraId="2EC17E4A" w14:textId="2DF61916" w:rsidR="00D366FC" w:rsidRPr="008F20C4" w:rsidRDefault="008F20C4" w:rsidP="00D366FC">
      <w:pPr>
        <w:rPr>
          <w:lang w:val="pt-BR"/>
        </w:rPr>
      </w:pPr>
      <w:r>
        <w:rPr>
          <w:lang w:val="pt-BR"/>
        </w:rPr>
        <w:t xml:space="preserve">Analise o código da função </w:t>
      </w:r>
      <w:r w:rsidRPr="00A8592E">
        <w:rPr>
          <w:rFonts w:ascii="Courier New" w:hAnsi="Courier New" w:cs="Courier New"/>
          <w:b/>
          <w:sz w:val="16"/>
          <w:szCs w:val="16"/>
          <w:lang w:val="pt-BR"/>
        </w:rPr>
        <w:t>joga_NPC(cartas, mao, naipe_jogada, naipe_trunfo)</w:t>
      </w:r>
      <w:r w:rsidR="00D366FC">
        <w:rPr>
          <w:lang w:val="pt-PT"/>
        </w:rPr>
        <w:t>:</w:t>
      </w:r>
    </w:p>
    <w:p w14:paraId="5016B6B9" w14:textId="77777777" w:rsidR="00D366FC" w:rsidRDefault="00D366FC" w:rsidP="00D366F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27BE898C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>def joga_NPC (cartas, mao, naipe_jogada, naipe_trunfo):</w:t>
      </w:r>
    </w:p>
    <w:p w14:paraId="53AF8DB6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# verifica o naipe da jogada</w:t>
      </w:r>
    </w:p>
    <w:p w14:paraId="10DC4E65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if naipe_jogada == "":</w:t>
      </w:r>
    </w:p>
    <w:p w14:paraId="6EB832E8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naipe_jogada = random.choice(["O", "P", "C", "E"])  # naipe 'a sorte... Desafio: Melhorar...</w:t>
      </w:r>
    </w:p>
    <w:p w14:paraId="2B85F3A8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4CE133CB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# Tenta assistir 'a jogada</w:t>
      </w:r>
    </w:p>
    <w:p w14:paraId="768CE2B0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figura_jogada = carta_maior(mao, naipe_jogada)</w:t>
      </w:r>
    </w:p>
    <w:p w14:paraId="15E16204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Pr="00117E7E">
        <w:rPr>
          <w:rFonts w:ascii="Courier New" w:hAnsi="Courier New" w:cs="Courier New"/>
          <w:b/>
          <w:sz w:val="16"/>
          <w:szCs w:val="16"/>
          <w:lang w:val="en-GB"/>
        </w:rPr>
        <w:t>if figura_jogada != False:</w:t>
      </w:r>
    </w:p>
    <w:p w14:paraId="0279F279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for i in range(len(mao)):</w:t>
      </w:r>
    </w:p>
    <w:p w14:paraId="1B57B638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r w:rsidRPr="00117E7E">
        <w:rPr>
          <w:rFonts w:ascii="Courier New" w:hAnsi="Courier New" w:cs="Courier New"/>
          <w:b/>
          <w:sz w:val="16"/>
          <w:szCs w:val="16"/>
          <w:lang w:val="pt-BR"/>
        </w:rPr>
        <w:t>if figura(mao[i]) == figura_jogada and naipe(mao[i]) == naipe_jogada:</w:t>
      </w:r>
    </w:p>
    <w:p w14:paraId="0EF646E9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del mao[i]</w:t>
      </w:r>
    </w:p>
    <w:p w14:paraId="190B047B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break</w:t>
      </w:r>
    </w:p>
    <w:p w14:paraId="56B7A020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return cria_carta(figura_jogada, naipe_jogada)</w:t>
      </w:r>
    </w:p>
    <w:p w14:paraId="5D86C35D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else:</w:t>
      </w:r>
    </w:p>
    <w:p w14:paraId="1601BB87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# caso nao tenha cartas do naipe da jogada</w:t>
      </w:r>
    </w:p>
    <w:p w14:paraId="5B83DD5E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figura_trunfo = carta_maior(mao, naipe_trunfo)</w:t>
      </w:r>
    </w:p>
    <w:p w14:paraId="6CD0493F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</w:t>
      </w:r>
      <w:r w:rsidRPr="00117E7E">
        <w:rPr>
          <w:rFonts w:ascii="Courier New" w:hAnsi="Courier New" w:cs="Courier New"/>
          <w:b/>
          <w:sz w:val="16"/>
          <w:szCs w:val="16"/>
          <w:lang w:val="en-GB"/>
        </w:rPr>
        <w:t>if figura_trunfo != False:</w:t>
      </w:r>
    </w:p>
    <w:p w14:paraId="0D96D786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for i in range(len(mao)):</w:t>
      </w:r>
    </w:p>
    <w:p w14:paraId="6ED6D6DD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if figura(mao[i]) == figura_trunfo and naipe(mao[i]) == naipe_trunfo:</w:t>
      </w:r>
    </w:p>
    <w:p w14:paraId="42FDDC6A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del mao[i]</w:t>
      </w:r>
    </w:p>
    <w:p w14:paraId="1FFD995D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    break</w:t>
      </w:r>
    </w:p>
    <w:p w14:paraId="5EF149DE" w14:textId="77777777" w:rsidR="00117E7E" w:rsidRPr="009E444D" w:rsidRDefault="00117E7E" w:rsidP="00117E7E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117E7E">
        <w:rPr>
          <w:rFonts w:ascii="Courier New" w:hAnsi="Courier New" w:cs="Courier New"/>
          <w:b/>
          <w:sz w:val="16"/>
          <w:szCs w:val="16"/>
          <w:lang w:val="en-GB"/>
        </w:rPr>
        <w:t xml:space="preserve">            </w:t>
      </w:r>
      <w:r w:rsidRPr="009E444D">
        <w:rPr>
          <w:rFonts w:ascii="Courier New" w:hAnsi="Courier New" w:cs="Courier New"/>
          <w:b/>
          <w:sz w:val="16"/>
          <w:szCs w:val="16"/>
          <w:lang w:val="en-GB"/>
        </w:rPr>
        <w:t>return cria_carta(figura_trunfo, naipe_trunfo)</w:t>
      </w:r>
    </w:p>
    <w:p w14:paraId="69ABB59E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E444D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117E7E">
        <w:rPr>
          <w:rFonts w:ascii="Courier New" w:hAnsi="Courier New" w:cs="Courier New"/>
          <w:b/>
          <w:sz w:val="16"/>
          <w:szCs w:val="16"/>
          <w:lang w:val="pt-BR"/>
        </w:rPr>
        <w:t>else:</w:t>
      </w:r>
    </w:p>
    <w:p w14:paraId="7B6364C8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# retorna a primeira carta... Desafio: Melhorar...</w:t>
      </w:r>
    </w:p>
    <w:p w14:paraId="2F1E4C8F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carta_outro_naipe = mao[0]</w:t>
      </w:r>
    </w:p>
    <w:p w14:paraId="386BE630" w14:textId="77777777" w:rsidR="00117E7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del mao[0]</w:t>
      </w:r>
    </w:p>
    <w:p w14:paraId="74A08597" w14:textId="1E6A89EB" w:rsidR="00A8592E" w:rsidRPr="00117E7E" w:rsidRDefault="00117E7E" w:rsidP="00117E7E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t xml:space="preserve">            return carta_outro_naipe</w:t>
      </w:r>
    </w:p>
    <w:p w14:paraId="19F5F8B0" w14:textId="0C522FEA" w:rsidR="00CF0F42" w:rsidRPr="00117E7E" w:rsidRDefault="00CF0F42">
      <w:pPr>
        <w:jc w:val="left"/>
        <w:rPr>
          <w:rFonts w:ascii="Courier New" w:hAnsi="Courier New" w:cs="Courier New"/>
          <w:b/>
          <w:sz w:val="16"/>
          <w:szCs w:val="16"/>
          <w:lang w:val="pt-BR"/>
        </w:rPr>
      </w:pPr>
      <w:r w:rsidRPr="00117E7E">
        <w:rPr>
          <w:rFonts w:ascii="Courier New" w:hAnsi="Courier New" w:cs="Courier New"/>
          <w:b/>
          <w:sz w:val="16"/>
          <w:szCs w:val="16"/>
          <w:lang w:val="pt-BR"/>
        </w:rPr>
        <w:br w:type="page"/>
      </w:r>
    </w:p>
    <w:p w14:paraId="4804CB6C" w14:textId="77777777" w:rsidR="00CF0F42" w:rsidRPr="00117E7E" w:rsidRDefault="00CF0F42" w:rsidP="00A8592E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278B82AD" w14:textId="77777777" w:rsidR="00A46CF8" w:rsidRPr="00117E7E" w:rsidRDefault="00A46CF8" w:rsidP="00A8592E">
      <w:pPr>
        <w:rPr>
          <w:rFonts w:ascii="Courier New" w:hAnsi="Courier New" w:cs="Courier New"/>
          <w:b/>
          <w:sz w:val="16"/>
          <w:szCs w:val="16"/>
          <w:lang w:val="pt-BR"/>
        </w:rPr>
      </w:pP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041"/>
      </w:tblGrid>
      <w:tr w:rsidR="00A46CF8" w:rsidRPr="00D2092B" w14:paraId="5EFCE935" w14:textId="77777777" w:rsidTr="00CE1F1D">
        <w:trPr>
          <w:trHeight w:val="367"/>
        </w:trPr>
        <w:tc>
          <w:tcPr>
            <w:tcW w:w="739" w:type="dxa"/>
          </w:tcPr>
          <w:p w14:paraId="618BB14E" w14:textId="77777777" w:rsidR="00A46CF8" w:rsidRPr="00A94A4D" w:rsidRDefault="00A46CF8" w:rsidP="00DA487B">
            <w:pPr>
              <w:rPr>
                <w:lang w:val="pt-PT"/>
              </w:rPr>
            </w:pPr>
            <w:r w:rsidRPr="00A94A4D">
              <w:rPr>
                <w:sz w:val="32"/>
                <w:lang w:val="pt-PT"/>
              </w:rPr>
              <w:sym w:font="Webdings" w:char="F05B"/>
            </w:r>
          </w:p>
        </w:tc>
        <w:tc>
          <w:tcPr>
            <w:tcW w:w="8041" w:type="dxa"/>
          </w:tcPr>
          <w:p w14:paraId="6DA72161" w14:textId="77777777" w:rsidR="00A46CF8" w:rsidRDefault="00A46CF8" w:rsidP="00A46CF8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Os jogadores controlados pelo computador são denominados “Non Player Character”, sendo frequentemente designados pela sigla NPC. </w:t>
            </w:r>
          </w:p>
          <w:p w14:paraId="372FD546" w14:textId="77777777" w:rsidR="00A46CF8" w:rsidRDefault="00A87A75" w:rsidP="00A46CF8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>A área da Inteligência Artificial (IA) desenvolve diversos algoritmos que promovem um comportamento “inteligente”, quer pela simulação de heurísticas utilizadas pelos especialistas, como também através da própria aprendizagem computacional (Machine Learning).</w:t>
            </w:r>
          </w:p>
          <w:p w14:paraId="30803131" w14:textId="77777777" w:rsidR="00A87A75" w:rsidRDefault="00A87A75" w:rsidP="00A46CF8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>Estes algoritmos são utilizados frequentemente nos jogos digitais para o controlo dos NPC.</w:t>
            </w:r>
          </w:p>
          <w:p w14:paraId="091880AB" w14:textId="77777777" w:rsidR="007167D5" w:rsidRDefault="007167D5" w:rsidP="00A46CF8">
            <w:pPr>
              <w:rPr>
                <w:i/>
                <w:lang w:val="pt-BR"/>
              </w:rPr>
            </w:pPr>
          </w:p>
          <w:p w14:paraId="471DD839" w14:textId="090C096F" w:rsidR="00EE23BC" w:rsidRPr="00EE23BC" w:rsidRDefault="00EE23BC" w:rsidP="00CE1F1D">
            <w:pPr>
              <w:jc w:val="left"/>
              <w:rPr>
                <w:lang w:val="pt-BR"/>
              </w:rPr>
            </w:pPr>
            <w:r w:rsidRPr="00EE23BC">
              <w:rPr>
                <w:lang w:val="pt-BR"/>
              </w:rPr>
              <w:t>Desafio</w:t>
            </w:r>
            <w:r>
              <w:rPr>
                <w:lang w:val="pt-BR"/>
              </w:rPr>
              <w:t xml:space="preserve"> (opcional)</w:t>
            </w:r>
            <w:r w:rsidRPr="00EE23BC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Tente encontrar um melhor algoritmo para a função </w:t>
            </w:r>
            <w:r w:rsidRPr="00A8592E">
              <w:rPr>
                <w:rFonts w:ascii="Courier New" w:hAnsi="Courier New" w:cs="Courier New"/>
                <w:b/>
                <w:sz w:val="16"/>
                <w:szCs w:val="16"/>
                <w:lang w:val="pt-BR"/>
              </w:rPr>
              <w:t>joga_NPC</w:t>
            </w:r>
            <w:r>
              <w:rPr>
                <w:lang w:val="pt-BR"/>
              </w:rPr>
              <w:t xml:space="preserve">. </w:t>
            </w:r>
            <w:r w:rsidR="00CE1F1D">
              <w:rPr>
                <w:lang w:val="pt-BR"/>
              </w:rPr>
              <w:t>(</w:t>
            </w:r>
            <w:r w:rsidR="00CE1F1D" w:rsidRPr="006A0BC6">
              <w:rPr>
                <w:i/>
                <w:lang w:val="pt-BR"/>
              </w:rPr>
              <w:t>e</w:t>
            </w:r>
            <w:r w:rsidRPr="006A0BC6">
              <w:rPr>
                <w:i/>
                <w:lang w:val="pt-BR"/>
              </w:rPr>
              <w:t xml:space="preserve">ste desafio </w:t>
            </w:r>
            <w:r w:rsidR="00CE1F1D" w:rsidRPr="006A0BC6">
              <w:rPr>
                <w:i/>
                <w:lang w:val="pt-BR"/>
              </w:rPr>
              <w:t>tem grau de dificuldade elevado</w:t>
            </w:r>
            <w:r w:rsidR="00CE1F1D">
              <w:rPr>
                <w:lang w:val="pt-BR"/>
              </w:rPr>
              <w:t>)</w:t>
            </w:r>
            <w:r>
              <w:rPr>
                <w:lang w:val="pt-BR"/>
              </w:rPr>
              <w:br/>
            </w:r>
            <w:r w:rsidRPr="00EE23BC">
              <w:rPr>
                <w:i/>
                <w:lang w:val="pt-BR"/>
              </w:rPr>
              <w:t xml:space="preserve">Pista: </w:t>
            </w:r>
            <w:r w:rsidR="00CE1F1D">
              <w:rPr>
                <w:i/>
                <w:lang w:val="pt-BR"/>
              </w:rPr>
              <w:t>O algoritmo deve considerar</w:t>
            </w:r>
            <w:r>
              <w:rPr>
                <w:i/>
                <w:lang w:val="pt-BR"/>
              </w:rPr>
              <w:t xml:space="preserve"> quem está a gan</w:t>
            </w:r>
            <w:r w:rsidR="00CE1F1D">
              <w:rPr>
                <w:i/>
                <w:lang w:val="pt-BR"/>
              </w:rPr>
              <w:t>har e proceder de forma a o</w:t>
            </w:r>
            <w:r>
              <w:rPr>
                <w:i/>
                <w:lang w:val="pt-BR"/>
              </w:rPr>
              <w:t>timizar os pontos da equipa.</w:t>
            </w:r>
          </w:p>
        </w:tc>
      </w:tr>
    </w:tbl>
    <w:p w14:paraId="6878E10F" w14:textId="593183A1" w:rsidR="00D366FC" w:rsidRPr="00A46CF8" w:rsidRDefault="00D366FC" w:rsidP="00D366F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62FC107E" w14:textId="7839C4F9" w:rsidR="00FF2346" w:rsidRDefault="00FF2346" w:rsidP="00FF2346">
      <w:pPr>
        <w:pStyle w:val="Heading1"/>
      </w:pPr>
      <w:r>
        <w:t>Jogo da Sueca</w:t>
      </w:r>
    </w:p>
    <w:p w14:paraId="421E71BB" w14:textId="3FB933E5" w:rsidR="00885807" w:rsidRDefault="00396FAE" w:rsidP="005F30FB">
      <w:pPr>
        <w:rPr>
          <w:lang w:val="pt-PT"/>
        </w:rPr>
      </w:pPr>
      <w:r>
        <w:rPr>
          <w:lang w:val="pt-PT"/>
        </w:rPr>
        <w:t xml:space="preserve">Finalmente a função </w:t>
      </w:r>
      <w:r w:rsidRPr="00396FAE">
        <w:rPr>
          <w:rFonts w:ascii="Courier New" w:hAnsi="Courier New" w:cs="Courier New"/>
          <w:b/>
          <w:sz w:val="16"/>
          <w:szCs w:val="16"/>
          <w:lang w:val="pt-BR"/>
        </w:rPr>
        <w:t>sueca()</w:t>
      </w:r>
      <w:r>
        <w:rPr>
          <w:lang w:val="pt-PT"/>
        </w:rPr>
        <w:t xml:space="preserve"> desenvolve o algoritmo do jogo, começando pela inicialização, e depois através do ciclo de jogo</w:t>
      </w:r>
      <w:r w:rsidR="00F62E27">
        <w:rPr>
          <w:lang w:val="pt-PT"/>
        </w:rPr>
        <w:t>.</w:t>
      </w:r>
    </w:p>
    <w:p w14:paraId="10A3672B" w14:textId="77777777" w:rsidR="00471FBA" w:rsidRDefault="00471FBA" w:rsidP="005F30FB">
      <w:pPr>
        <w:rPr>
          <w:lang w:val="pt-PT"/>
        </w:rPr>
      </w:pPr>
    </w:p>
    <w:p w14:paraId="67B99C15" w14:textId="5F24C86C" w:rsidR="00471FBA" w:rsidRDefault="00471FBA" w:rsidP="00471FBA">
      <w:pPr>
        <w:rPr>
          <w:lang w:val="pt-PT"/>
        </w:rPr>
      </w:pPr>
      <w:r>
        <w:rPr>
          <w:lang w:val="pt-PT"/>
        </w:rPr>
        <w:t xml:space="preserve">A inicialização cria um baralho, seguindo-se o baralhar das cartas. Depois é selecionado o trunfo do jogo a partir da primeira carta do baralho e finalmente divide-se as 40 cartas do baralho em 4 mãos de 10 cartas, para os 4 jogadores. As listas 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cartas_equipa </w:t>
      </w:r>
      <w:r w:rsidRPr="00471FBA">
        <w:rPr>
          <w:lang w:val="pt-PT"/>
        </w:rPr>
        <w:t>e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cartas_oponente</w:t>
      </w:r>
      <w:r>
        <w:rPr>
          <w:lang w:val="pt-PT"/>
        </w:rPr>
        <w:t xml:space="preserve"> servem para acumular o resultado de cada equipa de forma a se poder contabilizar a pontuação no final.</w:t>
      </w:r>
    </w:p>
    <w:p w14:paraId="2745F6EE" w14:textId="77777777" w:rsidR="00F62E27" w:rsidRDefault="00F62E27" w:rsidP="00F62E27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02A2ACFF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>def sueca():</w:t>
      </w:r>
    </w:p>
    <w:p w14:paraId="35D3540E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# 1. cria baralho</w:t>
      </w:r>
    </w:p>
    <w:p w14:paraId="074C7761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baralho = cria_baralho()</w:t>
      </w:r>
    </w:p>
    <w:p w14:paraId="1B8C8A00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7996D998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# 2. baralha as cartas (ex. 50 vezes)</w:t>
      </w:r>
    </w:p>
    <w:p w14:paraId="2B2693E1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baralha_cartas(baralho, 100)</w:t>
      </w:r>
    </w:p>
    <w:p w14:paraId="0203FBBA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6DDCD201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# escolhe o trunfo</w:t>
      </w:r>
    </w:p>
    <w:p w14:paraId="4B715C7D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trunfo = naipe(baralho[0])</w:t>
      </w:r>
    </w:p>
    <w:p w14:paraId="56F5F602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34EB9952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# 3. cria as mãos dos 4 jogadores (o primeiro jogador e' o humano)</w:t>
      </w:r>
    </w:p>
    <w:p w14:paraId="4D65BC86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Pr="00471FBA">
        <w:rPr>
          <w:rFonts w:ascii="Courier New" w:hAnsi="Courier New" w:cs="Courier New"/>
          <w:b/>
          <w:sz w:val="16"/>
          <w:szCs w:val="16"/>
          <w:lang w:val="en-GB"/>
        </w:rPr>
        <w:t>jogo = [0, 0, 0, 0]</w:t>
      </w:r>
    </w:p>
    <w:p w14:paraId="52FE436F" w14:textId="77777777" w:rsidR="00471FBA" w:rsidRPr="009E444D" w:rsidRDefault="00471FBA" w:rsidP="00471FBA">
      <w:pPr>
        <w:rPr>
          <w:rFonts w:ascii="Courier New" w:hAnsi="Courier New" w:cs="Courier New"/>
          <w:b/>
          <w:sz w:val="16"/>
          <w:szCs w:val="16"/>
          <w:lang w:val="en-GB"/>
        </w:rPr>
      </w:pPr>
      <w:r w:rsidRPr="00471FBA">
        <w:rPr>
          <w:rFonts w:ascii="Courier New" w:hAnsi="Courier New" w:cs="Courier New"/>
          <w:b/>
          <w:sz w:val="16"/>
          <w:szCs w:val="16"/>
          <w:lang w:val="en-GB"/>
        </w:rPr>
        <w:t xml:space="preserve">    </w:t>
      </w:r>
      <w:r w:rsidRPr="009E444D">
        <w:rPr>
          <w:rFonts w:ascii="Courier New" w:hAnsi="Courier New" w:cs="Courier New"/>
          <w:b/>
          <w:sz w:val="16"/>
          <w:szCs w:val="16"/>
          <w:lang w:val="en-GB"/>
        </w:rPr>
        <w:t>for i in range(4):</w:t>
      </w:r>
    </w:p>
    <w:p w14:paraId="7F6DE298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E444D">
        <w:rPr>
          <w:rFonts w:ascii="Courier New" w:hAnsi="Courier New" w:cs="Courier New"/>
          <w:b/>
          <w:sz w:val="16"/>
          <w:szCs w:val="16"/>
          <w:lang w:val="en-GB"/>
        </w:rPr>
        <w:t xml:space="preserve">        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>jogo[i] = baralho[i*10 : i*10 + 10]</w:t>
      </w:r>
    </w:p>
    <w:p w14:paraId="359AE94A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</w:p>
    <w:p w14:paraId="12F49054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cartas_equipa = []</w:t>
      </w:r>
    </w:p>
    <w:p w14:paraId="4B51B531" w14:textId="77777777" w:rsidR="00471FBA" w:rsidRPr="00471FBA" w:rsidRDefault="00471FBA" w:rsidP="00471FB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  cartas_oponente = []</w:t>
      </w:r>
    </w:p>
    <w:p w14:paraId="166785F1" w14:textId="2115434D" w:rsidR="00F62E27" w:rsidRPr="00471FBA" w:rsidRDefault="00471FBA" w:rsidP="005F30FB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 </w:t>
      </w:r>
    </w:p>
    <w:p w14:paraId="6F385E4C" w14:textId="60867B46" w:rsidR="0003771A" w:rsidRPr="0003771A" w:rsidRDefault="005F30FB" w:rsidP="0003771A">
      <w:pPr>
        <w:rPr>
          <w:lang w:val="pt-PT"/>
        </w:rPr>
      </w:pPr>
      <w:r w:rsidRPr="0024399D">
        <w:rPr>
          <w:lang w:val="pt-PT"/>
        </w:rPr>
        <w:t xml:space="preserve">O ciclo de jogo é executado através de </w:t>
      </w:r>
      <w:r>
        <w:rPr>
          <w:lang w:val="pt-PT"/>
        </w:rPr>
        <w:t xml:space="preserve">um ciclo </w:t>
      </w:r>
      <w:r w:rsidR="00471FBA">
        <w:rPr>
          <w:lang w:val="pt-PT"/>
        </w:rPr>
        <w:t>contado</w:t>
      </w:r>
      <w:r>
        <w:rPr>
          <w:lang w:val="pt-PT"/>
        </w:rPr>
        <w:t xml:space="preserve"> (</w:t>
      </w:r>
      <w:r w:rsidR="00471FBA">
        <w:rPr>
          <w:rFonts w:ascii="Courier New" w:hAnsi="Courier New" w:cs="Courier New"/>
          <w:b/>
          <w:sz w:val="16"/>
          <w:szCs w:val="16"/>
          <w:lang w:val="pt-BR"/>
        </w:rPr>
        <w:t>for</w:t>
      </w:r>
      <w:r>
        <w:rPr>
          <w:lang w:val="pt-PT"/>
        </w:rPr>
        <w:t xml:space="preserve">) </w:t>
      </w:r>
      <w:r w:rsidR="00471FBA">
        <w:rPr>
          <w:lang w:val="pt-PT"/>
        </w:rPr>
        <w:t>uma vez que o jogo consiste em exatamente 10 jogadas</w:t>
      </w:r>
      <w:r>
        <w:rPr>
          <w:lang w:val="pt-PT"/>
        </w:rPr>
        <w:t>.</w:t>
      </w:r>
    </w:p>
    <w:p w14:paraId="7E062E2A" w14:textId="77777777" w:rsidR="0003771A" w:rsidRPr="0003771A" w:rsidRDefault="0003771A" w:rsidP="0003771A">
      <w:pPr>
        <w:spacing w:before="120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# 4. faz jogo - 10 jogadas</w:t>
      </w:r>
    </w:p>
    <w:p w14:paraId="4E25EB81" w14:textId="77777777" w:rsidR="0003771A" w:rsidRPr="0003771A" w:rsidRDefault="0003771A" w:rsidP="0003771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jogador = 0 # comeca o jogador</w:t>
      </w:r>
    </w:p>
    <w:p w14:paraId="1FC8A395" w14:textId="77777777" w:rsidR="0003771A" w:rsidRPr="0003771A" w:rsidRDefault="0003771A" w:rsidP="0003771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for i in range(10):</w:t>
      </w:r>
    </w:p>
    <w:p w14:paraId="5B8FDABE" w14:textId="404BADEB" w:rsidR="00225F74" w:rsidRDefault="00225F74" w:rsidP="0003771A">
      <w:pPr>
        <w:spacing w:before="120"/>
        <w:rPr>
          <w:lang w:val="pt-PT"/>
        </w:rPr>
      </w:pPr>
      <w:r>
        <w:rPr>
          <w:lang w:val="pt-PT"/>
        </w:rPr>
        <w:t>O algoritmo de cada jogada é o seguinte:</w:t>
      </w:r>
    </w:p>
    <w:p w14:paraId="3D37A403" w14:textId="007567E0" w:rsidR="00656194" w:rsidRPr="00037504" w:rsidRDefault="00037504" w:rsidP="00037504">
      <w:pPr>
        <w:pStyle w:val="ListParagraph"/>
        <w:numPr>
          <w:ilvl w:val="0"/>
          <w:numId w:val="8"/>
        </w:numPr>
        <w:ind w:left="709" w:hanging="414"/>
        <w:rPr>
          <w:lang w:val="pt-BR"/>
        </w:rPr>
      </w:pPr>
      <w:r>
        <w:rPr>
          <w:lang w:val="pt-BR"/>
        </w:rPr>
        <w:t>Visualização da jogada</w:t>
      </w:r>
      <w:r w:rsidR="00656194">
        <w:rPr>
          <w:lang w:val="pt-BR"/>
        </w:rPr>
        <w:t xml:space="preserve">. </w:t>
      </w:r>
    </w:p>
    <w:p w14:paraId="05929B25" w14:textId="137DEDBD" w:rsidR="00037504" w:rsidRPr="00037504" w:rsidRDefault="00441D37" w:rsidP="00037504">
      <w:pPr>
        <w:ind w:right="-1566"/>
        <w:rPr>
          <w:rFonts w:ascii="Courier New" w:hAnsi="Courier New" w:cs="Courier New"/>
          <w:b/>
          <w:sz w:val="16"/>
          <w:szCs w:val="16"/>
          <w:lang w:val="pt-BR"/>
        </w:rPr>
      </w:pPr>
      <w:r w:rsidRPr="00D1194B">
        <w:rPr>
          <w:sz w:val="10"/>
          <w:szCs w:val="10"/>
          <w:lang w:val="pt-BR"/>
        </w:rPr>
        <w:br/>
      </w:r>
      <w:r w:rsidR="00656194" w:rsidRPr="00656194">
        <w:rPr>
          <w:rFonts w:ascii="Courier New" w:hAnsi="Courier New" w:cs="Courier New"/>
          <w:b/>
          <w:sz w:val="16"/>
          <w:szCs w:val="16"/>
          <w:lang w:val="pt-BR"/>
        </w:rPr>
        <w:t xml:space="preserve">        </w:t>
      </w:r>
      <w:r w:rsidR="00037504" w:rsidRPr="00037504">
        <w:rPr>
          <w:rFonts w:ascii="Courier New" w:hAnsi="Courier New" w:cs="Courier New"/>
          <w:b/>
          <w:sz w:val="16"/>
          <w:szCs w:val="16"/>
          <w:lang w:val="pt-BR"/>
        </w:rPr>
        <w:t># visualizar informação da jogada</w:t>
      </w:r>
    </w:p>
    <w:p w14:paraId="64567B42" w14:textId="77777777" w:rsidR="00037504" w:rsidRPr="00037504" w:rsidRDefault="00037504" w:rsidP="00037504">
      <w:pPr>
        <w:ind w:right="-1566"/>
        <w:rPr>
          <w:rFonts w:ascii="Courier New" w:hAnsi="Courier New" w:cs="Courier New"/>
          <w:b/>
          <w:sz w:val="16"/>
          <w:szCs w:val="16"/>
          <w:lang w:val="pt-BR"/>
        </w:rPr>
      </w:pPr>
      <w:r w:rsidRPr="00037504">
        <w:rPr>
          <w:rFonts w:ascii="Courier New" w:hAnsi="Courier New" w:cs="Courier New"/>
          <w:b/>
          <w:sz w:val="16"/>
          <w:szCs w:val="16"/>
          <w:lang w:val="pt-BR"/>
        </w:rPr>
        <w:t xml:space="preserve">        print("\n** Jogada " + str(i+1) + " (o trunfo e' " + trunfo + ") ** ")</w:t>
      </w:r>
    </w:p>
    <w:p w14:paraId="5885611F" w14:textId="6980D043" w:rsidR="009E4DB3" w:rsidRPr="0003771A" w:rsidRDefault="0003771A" w:rsidP="006D5519">
      <w:pPr>
        <w:pStyle w:val="ListParagraph"/>
        <w:numPr>
          <w:ilvl w:val="0"/>
          <w:numId w:val="8"/>
        </w:numPr>
        <w:ind w:left="709"/>
        <w:rPr>
          <w:lang w:val="pt-BR"/>
        </w:rPr>
      </w:pPr>
      <w:r w:rsidRPr="0003771A">
        <w:rPr>
          <w:lang w:val="pt-BR"/>
        </w:rPr>
        <w:lastRenderedPageBreak/>
        <w:t>Cada um dos 4 jogadores joga uma carta, sequencialmente, de forma a completar uma jogada. Inicializa-se a lista de 4 cartas da jogada e o naipe da jogada, que irá ser definido pelo jogador que joga primeiro.</w:t>
      </w:r>
      <w:r w:rsidR="00FA1177">
        <w:rPr>
          <w:lang w:val="pt-BR"/>
        </w:rPr>
        <w:t xml:space="preserve"> Depois, num ciclo contado (for) com 4 iterações, guarda-se a jogada de cada jogador, visualiza-se a jogada de cada um e atualiza-se o naipe da jogada, a partir da carta do primeiro jogador. </w:t>
      </w:r>
    </w:p>
    <w:p w14:paraId="5F740221" w14:textId="0082883B" w:rsidR="00FA1177" w:rsidRPr="0003771A" w:rsidRDefault="0003771A" w:rsidP="0003771A">
      <w:pPr>
        <w:spacing w:before="120"/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    # os 4 jogadores escolhem a carta a jogar</w:t>
      </w:r>
    </w:p>
    <w:p w14:paraId="5402D6B4" w14:textId="77777777" w:rsidR="0003771A" w:rsidRPr="0003771A" w:rsidRDefault="0003771A" w:rsidP="0003771A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    cartas = ["", "", "", ""]</w:t>
      </w:r>
    </w:p>
    <w:p w14:paraId="47007CED" w14:textId="48081329" w:rsidR="00705729" w:rsidRDefault="0003771A" w:rsidP="00705729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    naipe_jogada = "" # indica que o jogador que joga primeiro pode escolher o naipe</w:t>
      </w:r>
    </w:p>
    <w:p w14:paraId="19692F0F" w14:textId="77777777" w:rsidR="00705729" w:rsidRDefault="00705729" w:rsidP="00FA1177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336F1189" w14:textId="78C566DD" w:rsidR="00705729" w:rsidRDefault="0003771A" w:rsidP="00705729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    for j in range (4): </w:t>
      </w:r>
    </w:p>
    <w:p w14:paraId="733F2252" w14:textId="77777777" w:rsidR="00705729" w:rsidRDefault="00705729" w:rsidP="00705729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</w:p>
    <w:p w14:paraId="56CFBD98" w14:textId="57B770CB" w:rsidR="009F5D0A" w:rsidRPr="009F5D0A" w:rsidRDefault="00705729" w:rsidP="00705729">
      <w:pPr>
        <w:ind w:left="720"/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="009F5D0A" w:rsidRPr="009F5D0A">
        <w:rPr>
          <w:rFonts w:ascii="Courier New" w:hAnsi="Courier New" w:cs="Courier New"/>
          <w:b/>
          <w:sz w:val="16"/>
          <w:szCs w:val="16"/>
          <w:lang w:val="pt-BR"/>
        </w:rPr>
        <w:t># joga humano ou computador?</w:t>
      </w:r>
    </w:p>
    <w:p w14:paraId="7AA95FEF" w14:textId="77777777" w:rsidR="009F5D0A" w:rsidRP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F5D0A">
        <w:rPr>
          <w:rFonts w:ascii="Courier New" w:hAnsi="Courier New" w:cs="Courier New"/>
          <w:b/>
          <w:sz w:val="16"/>
          <w:szCs w:val="16"/>
          <w:lang w:val="pt-BR"/>
        </w:rPr>
        <w:t xml:space="preserve">            if  jogador == 0:</w:t>
      </w:r>
    </w:p>
    <w:p w14:paraId="4ED24D5B" w14:textId="77777777" w:rsidR="009F5D0A" w:rsidRP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F5D0A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cartas[jogador] = joga_jogador(cartas, jogo[jogador])</w:t>
      </w:r>
    </w:p>
    <w:p w14:paraId="74EE8DDF" w14:textId="77777777" w:rsidR="009F5D0A" w:rsidRP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F5D0A">
        <w:rPr>
          <w:rFonts w:ascii="Courier New" w:hAnsi="Courier New" w:cs="Courier New"/>
          <w:b/>
          <w:sz w:val="16"/>
          <w:szCs w:val="16"/>
          <w:lang w:val="pt-BR"/>
        </w:rPr>
        <w:t xml:space="preserve">            else:</w:t>
      </w:r>
    </w:p>
    <w:p w14:paraId="7EC5A0D7" w14:textId="77777777" w:rsidR="009F5D0A" w:rsidRP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F5D0A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cartas[jogador] = joga_NPC(cartas, jogo[jogador], naipe_jogada, trunfo)</w:t>
      </w:r>
    </w:p>
    <w:p w14:paraId="7EB8499E" w14:textId="77777777" w:rsidR="009F5D0A" w:rsidRP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598772F3" w14:textId="39BD8F3D" w:rsidR="009F5D0A" w:rsidRDefault="009F5D0A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9F5D0A">
        <w:rPr>
          <w:rFonts w:ascii="Courier New" w:hAnsi="Courier New" w:cs="Courier New"/>
          <w:b/>
          <w:sz w:val="16"/>
          <w:szCs w:val="16"/>
          <w:lang w:val="pt-BR"/>
        </w:rPr>
        <w:t xml:space="preserve">            print ("Jogador " + str(jogador+1) + " jo</w:t>
      </w:r>
      <w:r>
        <w:rPr>
          <w:rFonts w:ascii="Courier New" w:hAnsi="Courier New" w:cs="Courier New"/>
          <w:b/>
          <w:sz w:val="16"/>
          <w:szCs w:val="16"/>
          <w:lang w:val="pt-BR"/>
        </w:rPr>
        <w:t>gou : " + str(cartas[jogador]))</w:t>
      </w:r>
    </w:p>
    <w:p w14:paraId="66385030" w14:textId="77777777" w:rsidR="00705729" w:rsidRDefault="00705729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53F73EA0" w14:textId="77777777" w:rsidR="00705729" w:rsidRPr="00705729" w:rsidRDefault="00705729" w:rsidP="00705729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705729">
        <w:rPr>
          <w:rFonts w:ascii="Courier New" w:hAnsi="Courier New" w:cs="Courier New"/>
          <w:b/>
          <w:sz w:val="16"/>
          <w:szCs w:val="16"/>
          <w:lang w:val="pt-BR"/>
        </w:rPr>
        <w:t xml:space="preserve">            # atualiza o naipe da jogada e o proximo jogador a jogar</w:t>
      </w:r>
    </w:p>
    <w:p w14:paraId="4F2A63DB" w14:textId="77777777" w:rsidR="00705729" w:rsidRPr="00705729" w:rsidRDefault="00705729" w:rsidP="00705729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705729">
        <w:rPr>
          <w:rFonts w:ascii="Courier New" w:hAnsi="Courier New" w:cs="Courier New"/>
          <w:b/>
          <w:sz w:val="16"/>
          <w:szCs w:val="16"/>
          <w:lang w:val="pt-BR"/>
        </w:rPr>
        <w:t xml:space="preserve">            if naipe_jogada == "":</w:t>
      </w:r>
    </w:p>
    <w:p w14:paraId="28459955" w14:textId="77777777" w:rsidR="00705729" w:rsidRPr="00705729" w:rsidRDefault="00705729" w:rsidP="00705729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705729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naipe_jogada = naipe(cartas[jogador])</w:t>
      </w:r>
    </w:p>
    <w:p w14:paraId="78D3F4DE" w14:textId="7D3C9D56" w:rsidR="00705729" w:rsidRPr="009F5D0A" w:rsidRDefault="00705729" w:rsidP="009F5D0A">
      <w:pPr>
        <w:rPr>
          <w:rFonts w:ascii="Courier New" w:hAnsi="Courier New" w:cs="Courier New"/>
          <w:b/>
          <w:sz w:val="16"/>
          <w:szCs w:val="16"/>
          <w:lang w:val="pt-BR"/>
        </w:rPr>
      </w:pPr>
      <w:r w:rsidRPr="00705729">
        <w:rPr>
          <w:rFonts w:ascii="Courier New" w:hAnsi="Courier New" w:cs="Courier New"/>
          <w:b/>
          <w:sz w:val="16"/>
          <w:szCs w:val="16"/>
          <w:lang w:val="pt-BR"/>
        </w:rPr>
        <w:t xml:space="preserve">            jogador = (jogado</w:t>
      </w:r>
      <w:r w:rsidR="00FA1177">
        <w:rPr>
          <w:rFonts w:ascii="Courier New" w:hAnsi="Courier New" w:cs="Courier New"/>
          <w:b/>
          <w:sz w:val="16"/>
          <w:szCs w:val="16"/>
          <w:lang w:val="pt-BR"/>
        </w:rPr>
        <w:t>r + 1) % 4 # jogador 'a direita</w:t>
      </w:r>
    </w:p>
    <w:p w14:paraId="6D20FF31" w14:textId="2328219B" w:rsidR="009F5D0A" w:rsidRPr="00F66450" w:rsidRDefault="0036485E" w:rsidP="00F66450">
      <w:pPr>
        <w:pStyle w:val="ListParagraph"/>
        <w:numPr>
          <w:ilvl w:val="0"/>
          <w:numId w:val="8"/>
        </w:numPr>
        <w:ind w:left="709"/>
        <w:rPr>
          <w:lang w:val="pt-BR"/>
        </w:rPr>
      </w:pPr>
      <w:r>
        <w:rPr>
          <w:lang w:val="pt-BR"/>
        </w:rPr>
        <w:t xml:space="preserve">Depois de os quatro jogadores jogarem, a lista </w:t>
      </w:r>
      <w:r w:rsidRPr="000E14BD">
        <w:rPr>
          <w:rFonts w:ascii="Courier New" w:hAnsi="Courier New" w:cs="Courier New"/>
          <w:b/>
          <w:sz w:val="16"/>
          <w:szCs w:val="16"/>
          <w:lang w:val="pt-BR"/>
        </w:rPr>
        <w:t>cartas</w:t>
      </w:r>
      <w:r>
        <w:rPr>
          <w:lang w:val="pt-BR"/>
        </w:rPr>
        <w:t xml:space="preserve"> está preenchida. Primeiro verifica se alguém jogou trunfo e, em caso afirmativo ganha o jogador que tiver a carta mais alta do naipe de trunfo. Caso não haja trunfos, ganha quem tiver a carta mais alta do naipe da jogada. Atualiza-se assim a variável  </w:t>
      </w:r>
      <w:r w:rsidRPr="000E14BD">
        <w:rPr>
          <w:rFonts w:ascii="Courier New" w:hAnsi="Courier New" w:cs="Courier New"/>
          <w:b/>
          <w:sz w:val="16"/>
          <w:szCs w:val="16"/>
          <w:lang w:val="pt-BR"/>
        </w:rPr>
        <w:t>jogador</w:t>
      </w:r>
      <w:r>
        <w:rPr>
          <w:lang w:val="pt-BR"/>
        </w:rPr>
        <w:t xml:space="preserve"> com o vencedor da jogada, que será o próximo a iniciar a jogada.</w:t>
      </w:r>
    </w:p>
    <w:p w14:paraId="1507E610" w14:textId="4D14759F" w:rsidR="00C90D88" w:rsidRPr="00C90D88" w:rsidRDefault="00C90D88" w:rsidP="00656194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</w:p>
    <w:p w14:paraId="41ED5E42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# verifica-se quem ganha a jogada e acrescenta-se as cartas 'a equipa correspondente</w:t>
      </w:r>
    </w:p>
    <w:p w14:paraId="4A45F0B4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carta_naipe_trunfo = carta_maior(cartas, trunfo)</w:t>
      </w:r>
    </w:p>
    <w:p w14:paraId="7830045A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if carta_naipe_trunfo != False:</w:t>
      </w:r>
    </w:p>
    <w:p w14:paraId="6523DE2A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# ganhou quem colocou trunfo</w:t>
      </w:r>
    </w:p>
    <w:p w14:paraId="2C0ED9A2" w14:textId="77777777" w:rsidR="0036485E" w:rsidRPr="00D2092B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</w:t>
      </w:r>
      <w:r w:rsidRPr="00D2092B">
        <w:rPr>
          <w:rFonts w:ascii="Courier New" w:hAnsi="Courier New" w:cs="Courier New"/>
          <w:b/>
          <w:sz w:val="16"/>
          <w:szCs w:val="16"/>
          <w:lang w:val="en-GB"/>
        </w:rPr>
        <w:t>for j in range(len(cartas)):</w:t>
      </w:r>
    </w:p>
    <w:p w14:paraId="50BFF6AA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D2092B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r w:rsidRPr="0036485E">
        <w:rPr>
          <w:rFonts w:ascii="Courier New" w:hAnsi="Courier New" w:cs="Courier New"/>
          <w:b/>
          <w:sz w:val="16"/>
          <w:szCs w:val="16"/>
          <w:lang w:val="pt-BR"/>
        </w:rPr>
        <w:t>if figura(cartas[j]) == carta_naipe_trunfo and naipe(cartas[j])==trunfo:</w:t>
      </w:r>
    </w:p>
    <w:p w14:paraId="6F66B74A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    jogador = j</w:t>
      </w:r>
    </w:p>
    <w:p w14:paraId="5292826D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    break</w:t>
      </w:r>
    </w:p>
    <w:p w14:paraId="59A262D7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else:</w:t>
      </w:r>
    </w:p>
    <w:p w14:paraId="45B6CABD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# maior carta do naipe jogado</w:t>
      </w:r>
    </w:p>
    <w:p w14:paraId="108C9F70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carta_jogada = carta_maior(cartas, naipe_jogada)</w:t>
      </w:r>
    </w:p>
    <w:p w14:paraId="7DCD38F1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en-GB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</w:t>
      </w:r>
      <w:r w:rsidRPr="0036485E">
        <w:rPr>
          <w:rFonts w:ascii="Courier New" w:hAnsi="Courier New" w:cs="Courier New"/>
          <w:b/>
          <w:sz w:val="16"/>
          <w:szCs w:val="16"/>
          <w:lang w:val="en-GB"/>
        </w:rPr>
        <w:t>for j in range(len(cartas)):</w:t>
      </w:r>
    </w:p>
    <w:p w14:paraId="450E6AAA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en-GB"/>
        </w:rPr>
        <w:t xml:space="preserve">                </w:t>
      </w:r>
      <w:r w:rsidRPr="0036485E">
        <w:rPr>
          <w:rFonts w:ascii="Courier New" w:hAnsi="Courier New" w:cs="Courier New"/>
          <w:b/>
          <w:sz w:val="16"/>
          <w:szCs w:val="16"/>
          <w:lang w:val="pt-BR"/>
        </w:rPr>
        <w:t>if figura(cartas[j]) == carta_jogada and naipe(cartas[j])== naipe_jogada:</w:t>
      </w:r>
    </w:p>
    <w:p w14:paraId="551ED200" w14:textId="77777777" w:rsidR="0036485E" w:rsidRP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    jogador = j</w:t>
      </w:r>
    </w:p>
    <w:p w14:paraId="5AB212AD" w14:textId="36894184" w:rsidR="0036485E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36485E">
        <w:rPr>
          <w:rFonts w:ascii="Courier New" w:hAnsi="Courier New" w:cs="Courier New"/>
          <w:b/>
          <w:sz w:val="16"/>
          <w:szCs w:val="16"/>
          <w:lang w:val="pt-BR"/>
        </w:rPr>
        <w:t xml:space="preserve">                    break</w:t>
      </w:r>
    </w:p>
    <w:p w14:paraId="57CB32A9" w14:textId="37FFEE73" w:rsidR="0036485E" w:rsidRPr="00F66450" w:rsidRDefault="00AC74B1" w:rsidP="0036485E">
      <w:pPr>
        <w:pStyle w:val="ListParagraph"/>
        <w:numPr>
          <w:ilvl w:val="0"/>
          <w:numId w:val="8"/>
        </w:numPr>
        <w:ind w:left="709"/>
        <w:rPr>
          <w:lang w:val="pt-BR"/>
        </w:rPr>
      </w:pPr>
      <w:r>
        <w:rPr>
          <w:lang w:val="pt-BR"/>
        </w:rPr>
        <w:t>No final de cada jogada acrescenta-se as cartas dessa jogada à equipa do vencedor</w:t>
      </w:r>
      <w:r w:rsidR="00344DB3">
        <w:rPr>
          <w:lang w:val="pt-BR"/>
        </w:rPr>
        <w:t>, para no final ser possível contar a pontuação</w:t>
      </w:r>
      <w:r w:rsidR="0036485E">
        <w:rPr>
          <w:lang w:val="pt-BR"/>
        </w:rPr>
        <w:t>.</w:t>
      </w:r>
    </w:p>
    <w:p w14:paraId="29635523" w14:textId="77777777" w:rsidR="0036485E" w:rsidRPr="00C90D88" w:rsidRDefault="0036485E" w:rsidP="0036485E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</w:p>
    <w:p w14:paraId="011A4D76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# verifica quem ganha a jogada e acrescenta cartas para a pontuacao dessa equipa</w:t>
      </w:r>
    </w:p>
    <w:p w14:paraId="691A612F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if jogador % 2 == 0:</w:t>
      </w:r>
    </w:p>
    <w:p w14:paraId="340F468E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    cartas_equipa.extend(cartas)</w:t>
      </w:r>
    </w:p>
    <w:p w14:paraId="49128BE7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    print("Jogada para a sua equipa!")</w:t>
      </w:r>
    </w:p>
    <w:p w14:paraId="678E0059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else:</w:t>
      </w:r>
    </w:p>
    <w:p w14:paraId="4DB03198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    cartas_oponente.extend(cartas)</w:t>
      </w:r>
    </w:p>
    <w:p w14:paraId="7B6B7732" w14:textId="77777777" w:rsidR="005F036F" w:rsidRPr="005F036F" w:rsidRDefault="005F036F" w:rsidP="005F036F">
      <w:pPr>
        <w:ind w:left="3"/>
        <w:rPr>
          <w:rFonts w:ascii="Courier New" w:hAnsi="Courier New" w:cs="Courier New"/>
          <w:b/>
          <w:sz w:val="16"/>
          <w:szCs w:val="16"/>
          <w:lang w:val="pt-BR"/>
        </w:rPr>
      </w:pPr>
      <w:r w:rsidRPr="005F036F">
        <w:rPr>
          <w:rFonts w:ascii="Courier New" w:hAnsi="Courier New" w:cs="Courier New"/>
          <w:b/>
          <w:sz w:val="16"/>
          <w:szCs w:val="16"/>
          <w:lang w:val="pt-BR"/>
        </w:rPr>
        <w:t xml:space="preserve">            print("Jogada para a equipa adversaria.")</w:t>
      </w:r>
    </w:p>
    <w:p w14:paraId="284BD73B" w14:textId="77777777" w:rsidR="00584A72" w:rsidRDefault="00584A72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611750A9" w14:textId="2ED479A7" w:rsidR="00F66450" w:rsidRPr="00F66450" w:rsidRDefault="00C83061" w:rsidP="00F66450">
      <w:pPr>
        <w:rPr>
          <w:lang w:val="pt-BR"/>
        </w:rPr>
      </w:pPr>
      <w:r>
        <w:rPr>
          <w:lang w:val="pt-BR"/>
        </w:rPr>
        <w:lastRenderedPageBreak/>
        <w:t xml:space="preserve">Após o fim do </w:t>
      </w:r>
      <w:r w:rsidR="00985B7B">
        <w:rPr>
          <w:lang w:val="pt-BR"/>
        </w:rPr>
        <w:t xml:space="preserve">ciclo de </w:t>
      </w:r>
      <w:r>
        <w:rPr>
          <w:lang w:val="pt-BR"/>
        </w:rPr>
        <w:t xml:space="preserve">jogo é </w:t>
      </w:r>
      <w:r w:rsidR="00F66450">
        <w:rPr>
          <w:lang w:val="pt-BR"/>
        </w:rPr>
        <w:t>verificada a pontuação de cada equipa, indicando o vencedor (pontuação superior a 60) ou o empate (caso ambas as equipas obtenham 60 pontos).</w:t>
      </w:r>
    </w:p>
    <w:p w14:paraId="658A2021" w14:textId="0813B593" w:rsidR="00F66450" w:rsidRDefault="00F66450" w:rsidP="003D1334">
      <w:pPr>
        <w:spacing w:before="120"/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03771A">
        <w:rPr>
          <w:rFonts w:ascii="Courier New" w:hAnsi="Courier New" w:cs="Courier New"/>
          <w:b/>
          <w:sz w:val="16"/>
          <w:szCs w:val="16"/>
          <w:lang w:val="pt-BR"/>
        </w:rPr>
        <w:t xml:space="preserve">    #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verifica a equipa vencedora  </w:t>
      </w:r>
    </w:p>
    <w:p w14:paraId="527580A3" w14:textId="77296A7E" w:rsidR="00F66450" w:rsidRPr="00F66450" w:rsidRDefault="003D1334" w:rsidP="003D1334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rFonts w:ascii="Courier New" w:hAnsi="Courier New" w:cs="Courier New"/>
          <w:b/>
          <w:sz w:val="16"/>
          <w:szCs w:val="16"/>
          <w:lang w:val="pt-BR"/>
        </w:rPr>
        <w:t xml:space="preserve">    </w:t>
      </w:r>
      <w:r w:rsidR="00F66450" w:rsidRPr="00F66450">
        <w:rPr>
          <w:rFonts w:ascii="Courier New" w:hAnsi="Courier New" w:cs="Courier New"/>
          <w:b/>
          <w:sz w:val="16"/>
          <w:szCs w:val="16"/>
          <w:lang w:val="pt-BR"/>
        </w:rPr>
        <w:t>if pontuacao(cartas_equipa) &gt; 60:</w:t>
      </w:r>
    </w:p>
    <w:p w14:paraId="00D4C0EA" w14:textId="77777777" w:rsidR="00F66450" w:rsidRPr="00F66450" w:rsidRDefault="00F66450" w:rsidP="003D1334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        print("Ganhou sua a equipa. " + str(pontuacao(cartas_equipa)) + " pontos. Parabens!")</w:t>
      </w:r>
    </w:p>
    <w:p w14:paraId="7CF9805C" w14:textId="77777777" w:rsidR="00F66450" w:rsidRPr="00F66450" w:rsidRDefault="00F66450" w:rsidP="003D1334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    elif pontuacao(cartas_oponente) &gt; 60:</w:t>
      </w:r>
    </w:p>
    <w:p w14:paraId="0ABE41D6" w14:textId="77777777" w:rsidR="00F66450" w:rsidRPr="00F66450" w:rsidRDefault="00F66450" w:rsidP="003D1334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        print("Ganhou a equipa adversaria" + str(pontuacao(cartas_oponente)) + " pontos.")</w:t>
      </w:r>
    </w:p>
    <w:p w14:paraId="3FF069DC" w14:textId="77777777" w:rsidR="00F66450" w:rsidRPr="00F66450" w:rsidRDefault="00F66450" w:rsidP="003D1334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    else: </w:t>
      </w:r>
    </w:p>
    <w:p w14:paraId="0D7C6B62" w14:textId="37444597" w:rsidR="002F482F" w:rsidRDefault="00F66450" w:rsidP="00AC74B1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  <w:r w:rsidRPr="00F66450">
        <w:rPr>
          <w:rFonts w:ascii="Courier New" w:hAnsi="Courier New" w:cs="Courier New"/>
          <w:b/>
          <w:sz w:val="16"/>
          <w:szCs w:val="16"/>
          <w:lang w:val="pt-BR"/>
        </w:rPr>
        <w:t xml:space="preserve">        print("Empataram com 60 pontos.")</w:t>
      </w:r>
    </w:p>
    <w:p w14:paraId="512E88B2" w14:textId="77777777" w:rsidR="00AC74B1" w:rsidRPr="007D7206" w:rsidRDefault="00AC74B1" w:rsidP="00AC74B1">
      <w:pPr>
        <w:ind w:right="-1565"/>
        <w:rPr>
          <w:rFonts w:ascii="Courier New" w:hAnsi="Courier New" w:cs="Courier New"/>
          <w:b/>
          <w:sz w:val="16"/>
          <w:szCs w:val="16"/>
          <w:lang w:val="pt-BR"/>
        </w:rPr>
      </w:pPr>
    </w:p>
    <w:p w14:paraId="79B3DAE5" w14:textId="5FFBA04B" w:rsidR="00C83061" w:rsidRPr="00C83061" w:rsidRDefault="00C83061" w:rsidP="002F482F">
      <w:pPr>
        <w:rPr>
          <w:lang w:val="pt-BR"/>
        </w:rPr>
      </w:pPr>
      <w:r>
        <w:rPr>
          <w:lang w:val="pt-BR"/>
        </w:rPr>
        <w:t xml:space="preserve">Teste o jogo com a seguida chamada da função </w:t>
      </w:r>
      <w:r w:rsidR="00666910">
        <w:rPr>
          <w:rFonts w:ascii="Courier New" w:hAnsi="Courier New" w:cs="Courier New"/>
          <w:b/>
          <w:sz w:val="16"/>
          <w:szCs w:val="16"/>
          <w:lang w:val="pt-BR"/>
        </w:rPr>
        <w:t>sueca</w:t>
      </w:r>
      <w:r w:rsidR="003B7092">
        <w:rPr>
          <w:lang w:val="pt-BR"/>
        </w:rPr>
        <w:t>:</w:t>
      </w:r>
    </w:p>
    <w:p w14:paraId="7F2F233C" w14:textId="77777777" w:rsidR="00985B7B" w:rsidRDefault="00985B7B" w:rsidP="00985B7B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0DBE1F59" w14:textId="7D045B7A" w:rsidR="001C1890" w:rsidRDefault="00666910" w:rsidP="00985B7B">
      <w:pPr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rFonts w:ascii="Courier New" w:hAnsi="Courier New" w:cs="Courier New"/>
          <w:b/>
          <w:sz w:val="16"/>
          <w:szCs w:val="16"/>
          <w:lang w:val="pt-BR"/>
        </w:rPr>
        <w:t>Sueca()</w:t>
      </w:r>
    </w:p>
    <w:p w14:paraId="66ABE8F1" w14:textId="4C367261" w:rsidR="00883383" w:rsidRPr="0024399D" w:rsidRDefault="00883383" w:rsidP="00883383">
      <w:pPr>
        <w:pStyle w:val="Heading1"/>
      </w:pPr>
      <w:r w:rsidRPr="0024399D">
        <w:t>Desafio final</w:t>
      </w:r>
    </w:p>
    <w:p w14:paraId="0627E1CF" w14:textId="5DD69895" w:rsidR="0060127B" w:rsidRDefault="0096653B" w:rsidP="00D40439">
      <w:pPr>
        <w:rPr>
          <w:lang w:val="pt-BR"/>
        </w:rPr>
      </w:pPr>
      <w:r>
        <w:rPr>
          <w:lang w:val="pt-BR"/>
        </w:rPr>
        <w:t xml:space="preserve">Uma das características dos jogos digitais é terem interfaces com o utilizador muito intuitivas. Melhore as funções </w:t>
      </w:r>
      <w:r w:rsidR="00B7126D">
        <w:rPr>
          <w:lang w:val="pt-BR"/>
        </w:rPr>
        <w:t>de visualização de</w:t>
      </w:r>
      <w:r>
        <w:rPr>
          <w:lang w:val="pt-BR"/>
        </w:rPr>
        <w:t xml:space="preserve"> informação ao jogador para </w:t>
      </w:r>
      <w:r w:rsidR="00B7126D">
        <w:rPr>
          <w:lang w:val="pt-BR"/>
        </w:rPr>
        <w:t>incrementar</w:t>
      </w:r>
      <w:r>
        <w:rPr>
          <w:lang w:val="pt-BR"/>
        </w:rPr>
        <w:t xml:space="preserve"> esta interação</w:t>
      </w:r>
      <w:r w:rsidR="0088520F">
        <w:rPr>
          <w:lang w:val="pt-BR"/>
        </w:rPr>
        <w:t xml:space="preserve">. </w:t>
      </w:r>
    </w:p>
    <w:p w14:paraId="31CD032F" w14:textId="3FDF96BB" w:rsidR="0096653B" w:rsidRPr="00CC05CF" w:rsidRDefault="0096653B" w:rsidP="00D40439">
      <w:pPr>
        <w:rPr>
          <w:lang w:val="pt-BR"/>
        </w:rPr>
      </w:pPr>
      <w:r>
        <w:rPr>
          <w:lang w:val="pt-BR"/>
        </w:rPr>
        <w:t xml:space="preserve">Um desafio de nível elevado, </w:t>
      </w:r>
      <w:r w:rsidR="00B7126D">
        <w:rPr>
          <w:lang w:val="pt-BR"/>
        </w:rPr>
        <w:t xml:space="preserve">que se propõe </w:t>
      </w:r>
      <w:r w:rsidR="00657EAA">
        <w:rPr>
          <w:lang w:val="pt-BR"/>
        </w:rPr>
        <w:t xml:space="preserve">a título </w:t>
      </w:r>
      <w:r>
        <w:rPr>
          <w:lang w:val="pt-BR"/>
        </w:rPr>
        <w:t xml:space="preserve">opcional, </w:t>
      </w:r>
      <w:r w:rsidR="00657EAA">
        <w:rPr>
          <w:lang w:val="pt-BR"/>
        </w:rPr>
        <w:t xml:space="preserve">é melhorar o algoritmo de </w:t>
      </w:r>
      <w:r w:rsidR="006E4CA7">
        <w:rPr>
          <w:lang w:val="pt-BR"/>
        </w:rPr>
        <w:t xml:space="preserve">Ia do </w:t>
      </w:r>
      <w:r w:rsidR="00657EAA">
        <w:rPr>
          <w:lang w:val="pt-BR"/>
        </w:rPr>
        <w:t>computador.</w:t>
      </w:r>
    </w:p>
    <w:p w14:paraId="7CBDF705" w14:textId="77777777" w:rsidR="00265AA0" w:rsidRPr="0088520F" w:rsidRDefault="00265AA0" w:rsidP="00883383">
      <w:pPr>
        <w:pStyle w:val="Heading1"/>
        <w:numPr>
          <w:ilvl w:val="0"/>
          <w:numId w:val="0"/>
        </w:numPr>
      </w:pPr>
      <w:r w:rsidRPr="0088520F">
        <w:t>Bibliografia</w:t>
      </w:r>
    </w:p>
    <w:p w14:paraId="0267B1F5" w14:textId="65DB3377" w:rsidR="00AD0671" w:rsidRPr="00402D12" w:rsidRDefault="00BB11AA" w:rsidP="00CD54CF">
      <w:pPr>
        <w:pStyle w:val="ListParagraph"/>
        <w:numPr>
          <w:ilvl w:val="0"/>
          <w:numId w:val="7"/>
        </w:numPr>
        <w:rPr>
          <w:lang w:val="en-US"/>
        </w:rPr>
      </w:pPr>
      <w:r w:rsidRPr="009E444D">
        <w:rPr>
          <w:lang w:val="en-GB"/>
        </w:rPr>
        <w:t>How to Think Like a Computer Scientist: Learning with Python 3ed; Peter Wen</w:t>
      </w:r>
      <w:r w:rsidRPr="008104DA">
        <w:rPr>
          <w:lang w:val="en-GB"/>
        </w:rPr>
        <w:t>tworth, Jeffrey Elkner, Allen B. Downey</w:t>
      </w:r>
      <w:r w:rsidRPr="00402D12">
        <w:rPr>
          <w:lang w:val="en-US"/>
        </w:rPr>
        <w:t xml:space="preserve">, and Chris Meyers, 2012 </w:t>
      </w:r>
      <w:r w:rsidR="00AD0671" w:rsidRPr="00402D12">
        <w:rPr>
          <w:lang w:val="en-US"/>
        </w:rPr>
        <w:br/>
      </w:r>
      <w:r w:rsidR="00AD0671" w:rsidRPr="00402D12">
        <w:rPr>
          <w:i/>
          <w:lang w:val="en-US"/>
        </w:rPr>
        <w:t xml:space="preserve">Available online at: </w:t>
      </w:r>
      <w:r w:rsidRPr="00402D12">
        <w:rPr>
          <w:lang w:val="en-US"/>
        </w:rPr>
        <w:t xml:space="preserve"> </w:t>
      </w:r>
      <w:hyperlink r:id="rId10" w:history="1">
        <w:r w:rsidR="00AD0671" w:rsidRPr="00402D12">
          <w:rPr>
            <w:rStyle w:val="Hyperlink"/>
            <w:lang w:val="en-US"/>
          </w:rPr>
          <w:t>http://www.openbookproject.net/thinkcs/python/english3e/</w:t>
        </w:r>
      </w:hyperlink>
    </w:p>
    <w:p w14:paraId="587D982A" w14:textId="189741CF" w:rsidR="005A416E" w:rsidRPr="00402D12" w:rsidRDefault="005A4211" w:rsidP="00CD54CF">
      <w:pPr>
        <w:pStyle w:val="ListParagraph"/>
        <w:numPr>
          <w:ilvl w:val="0"/>
          <w:numId w:val="7"/>
        </w:numPr>
        <w:rPr>
          <w:lang w:val="en-US"/>
        </w:rPr>
      </w:pPr>
      <w:r w:rsidRPr="00402D12">
        <w:rPr>
          <w:lang w:val="en-US"/>
        </w:rPr>
        <w:t xml:space="preserve">Python Programming Language – Official Website. </w:t>
      </w:r>
      <w:r w:rsidR="00AD0671" w:rsidRPr="00402D12">
        <w:rPr>
          <w:lang w:val="en-US"/>
        </w:rPr>
        <w:br/>
      </w:r>
      <w:r w:rsidRPr="00402D12">
        <w:rPr>
          <w:i/>
          <w:lang w:val="en-US"/>
        </w:rPr>
        <w:t>Available online at:</w:t>
      </w:r>
      <w:r w:rsidR="00AD0671" w:rsidRPr="00402D12">
        <w:rPr>
          <w:i/>
          <w:lang w:val="en-US"/>
        </w:rPr>
        <w:t xml:space="preserve"> </w:t>
      </w:r>
      <w:hyperlink r:id="rId11" w:history="1">
        <w:r w:rsidRPr="00402D12">
          <w:rPr>
            <w:rStyle w:val="Hyperlink"/>
            <w:lang w:val="en-US"/>
          </w:rPr>
          <w:t>http://www.python.org/</w:t>
        </w:r>
      </w:hyperlink>
    </w:p>
    <w:sectPr w:rsidR="005A416E" w:rsidRPr="00402D12" w:rsidSect="00515F9A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68DDA" w14:textId="77777777" w:rsidR="00312260" w:rsidRDefault="00312260" w:rsidP="00BB5106">
      <w:r>
        <w:separator/>
      </w:r>
    </w:p>
  </w:endnote>
  <w:endnote w:type="continuationSeparator" w:id="0">
    <w:p w14:paraId="7741CA75" w14:textId="77777777" w:rsidR="00312260" w:rsidRDefault="00312260" w:rsidP="00B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6F345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6E1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F83E5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02839" w14:textId="77777777" w:rsidR="00312260" w:rsidRDefault="00312260" w:rsidP="00BB5106">
      <w:r>
        <w:separator/>
      </w:r>
    </w:p>
  </w:footnote>
  <w:footnote w:type="continuationSeparator" w:id="0">
    <w:p w14:paraId="1BB3BD78" w14:textId="77777777" w:rsidR="00312260" w:rsidRDefault="00312260" w:rsidP="00BB51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D7677" w14:textId="06DFD35D" w:rsidR="002F2B25" w:rsidRDefault="002F2B25" w:rsidP="005F756F">
    <w:pPr>
      <w:pStyle w:val="Header"/>
      <w:pBdr>
        <w:bottom w:val="single" w:sz="4" w:space="1" w:color="auto"/>
      </w:pBdr>
    </w:pPr>
    <w:r>
      <w:t>MM/UP – Introdução à Programação</w:t>
    </w:r>
    <w:r>
      <w:tab/>
    </w:r>
    <w:r>
      <w:tab/>
    </w:r>
    <w:r w:rsidR="00402D12">
      <w:t>T</w:t>
    </w:r>
    <w:r w:rsidR="00665FDF">
      <w:t>9</w:t>
    </w:r>
    <w:r w:rsidR="00816F8C" w:rsidRPr="00816F8C">
      <w:t xml:space="preserve">. </w:t>
    </w:r>
    <w:r w:rsidR="00BF44CA">
      <w:t>Sopa de letras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A2169"/>
    <w:multiLevelType w:val="hybridMultilevel"/>
    <w:tmpl w:val="C2EA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B6382"/>
    <w:multiLevelType w:val="hybridMultilevel"/>
    <w:tmpl w:val="CBC27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047440D"/>
    <w:multiLevelType w:val="hybridMultilevel"/>
    <w:tmpl w:val="A8CAE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61286E"/>
    <w:multiLevelType w:val="hybridMultilevel"/>
    <w:tmpl w:val="A1F84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827FB"/>
    <w:multiLevelType w:val="hybridMultilevel"/>
    <w:tmpl w:val="1F30E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6619B6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E05CDF"/>
    <w:multiLevelType w:val="hybridMultilevel"/>
    <w:tmpl w:val="46D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2169B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8D2128"/>
    <w:multiLevelType w:val="hybridMultilevel"/>
    <w:tmpl w:val="9A3450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56304D8"/>
    <w:multiLevelType w:val="hybridMultilevel"/>
    <w:tmpl w:val="2958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54D2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110DF6"/>
    <w:multiLevelType w:val="hybridMultilevel"/>
    <w:tmpl w:val="9636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B0F4A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545C0"/>
    <w:multiLevelType w:val="hybridMultilevel"/>
    <w:tmpl w:val="CBC27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16"/>
  </w:num>
  <w:num w:numId="5">
    <w:abstractNumId w:val="19"/>
  </w:num>
  <w:num w:numId="6">
    <w:abstractNumId w:val="6"/>
  </w:num>
  <w:num w:numId="7">
    <w:abstractNumId w:val="14"/>
  </w:num>
  <w:num w:numId="8">
    <w:abstractNumId w:val="22"/>
  </w:num>
  <w:num w:numId="9">
    <w:abstractNumId w:val="10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17"/>
  </w:num>
  <w:num w:numId="16">
    <w:abstractNumId w:val="8"/>
  </w:num>
  <w:num w:numId="17">
    <w:abstractNumId w:val="11"/>
  </w:num>
  <w:num w:numId="18">
    <w:abstractNumId w:val="3"/>
  </w:num>
  <w:num w:numId="19">
    <w:abstractNumId w:val="9"/>
  </w:num>
  <w:num w:numId="20">
    <w:abstractNumId w:val="23"/>
  </w:num>
  <w:num w:numId="21">
    <w:abstractNumId w:val="18"/>
  </w:num>
  <w:num w:numId="22">
    <w:abstractNumId w:val="7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io Coelho">
    <w15:presenceInfo w15:providerId="Windows Live" w15:userId="21872bfad01a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embedSystemFonts/>
  <w:revisionView w:markup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24"/>
    <w:rsid w:val="00004E67"/>
    <w:rsid w:val="000076DD"/>
    <w:rsid w:val="00007F66"/>
    <w:rsid w:val="00011151"/>
    <w:rsid w:val="00011BDA"/>
    <w:rsid w:val="00011F40"/>
    <w:rsid w:val="00013225"/>
    <w:rsid w:val="0001714B"/>
    <w:rsid w:val="00017BC7"/>
    <w:rsid w:val="000210DC"/>
    <w:rsid w:val="00022D0B"/>
    <w:rsid w:val="00026594"/>
    <w:rsid w:val="0003213E"/>
    <w:rsid w:val="00037504"/>
    <w:rsid w:val="0003750F"/>
    <w:rsid w:val="0003771A"/>
    <w:rsid w:val="000377AC"/>
    <w:rsid w:val="0004440E"/>
    <w:rsid w:val="000448A5"/>
    <w:rsid w:val="00045FFA"/>
    <w:rsid w:val="0004600D"/>
    <w:rsid w:val="0005415F"/>
    <w:rsid w:val="00057B1C"/>
    <w:rsid w:val="0006395B"/>
    <w:rsid w:val="00065425"/>
    <w:rsid w:val="00067977"/>
    <w:rsid w:val="000701FA"/>
    <w:rsid w:val="00073CAF"/>
    <w:rsid w:val="00074F05"/>
    <w:rsid w:val="00090A49"/>
    <w:rsid w:val="000930F2"/>
    <w:rsid w:val="000A05C8"/>
    <w:rsid w:val="000A0F5B"/>
    <w:rsid w:val="000A24F0"/>
    <w:rsid w:val="000A3BE2"/>
    <w:rsid w:val="000B1258"/>
    <w:rsid w:val="000C02A5"/>
    <w:rsid w:val="000C2B0B"/>
    <w:rsid w:val="000C36AE"/>
    <w:rsid w:val="000C5897"/>
    <w:rsid w:val="000D1D56"/>
    <w:rsid w:val="000D4301"/>
    <w:rsid w:val="000D4E42"/>
    <w:rsid w:val="000D559F"/>
    <w:rsid w:val="000E0749"/>
    <w:rsid w:val="000E0A9F"/>
    <w:rsid w:val="000E13F7"/>
    <w:rsid w:val="000E14BD"/>
    <w:rsid w:val="000E2DD7"/>
    <w:rsid w:val="000E3527"/>
    <w:rsid w:val="000E4156"/>
    <w:rsid w:val="000F6577"/>
    <w:rsid w:val="0010198F"/>
    <w:rsid w:val="00101F6E"/>
    <w:rsid w:val="001052F8"/>
    <w:rsid w:val="0010632C"/>
    <w:rsid w:val="0011249C"/>
    <w:rsid w:val="00114889"/>
    <w:rsid w:val="00115F14"/>
    <w:rsid w:val="00117E7E"/>
    <w:rsid w:val="00121A98"/>
    <w:rsid w:val="00123053"/>
    <w:rsid w:val="00124916"/>
    <w:rsid w:val="00125CCA"/>
    <w:rsid w:val="0012735E"/>
    <w:rsid w:val="0014019F"/>
    <w:rsid w:val="00155A7A"/>
    <w:rsid w:val="00156030"/>
    <w:rsid w:val="00157F01"/>
    <w:rsid w:val="0016160E"/>
    <w:rsid w:val="00161D36"/>
    <w:rsid w:val="001662D9"/>
    <w:rsid w:val="00167CAE"/>
    <w:rsid w:val="00167F59"/>
    <w:rsid w:val="001769DE"/>
    <w:rsid w:val="00177278"/>
    <w:rsid w:val="00180B82"/>
    <w:rsid w:val="0018259B"/>
    <w:rsid w:val="00184761"/>
    <w:rsid w:val="001901D1"/>
    <w:rsid w:val="001936DD"/>
    <w:rsid w:val="00193F41"/>
    <w:rsid w:val="00194107"/>
    <w:rsid w:val="00196E00"/>
    <w:rsid w:val="00197CC2"/>
    <w:rsid w:val="001A5F9F"/>
    <w:rsid w:val="001B1651"/>
    <w:rsid w:val="001B529C"/>
    <w:rsid w:val="001B5557"/>
    <w:rsid w:val="001B5724"/>
    <w:rsid w:val="001C1890"/>
    <w:rsid w:val="001C220F"/>
    <w:rsid w:val="001C2902"/>
    <w:rsid w:val="001C29F6"/>
    <w:rsid w:val="001C7463"/>
    <w:rsid w:val="001C7840"/>
    <w:rsid w:val="001D22DC"/>
    <w:rsid w:val="001E12C1"/>
    <w:rsid w:val="001E3383"/>
    <w:rsid w:val="001E3B84"/>
    <w:rsid w:val="001E3D1F"/>
    <w:rsid w:val="001F2273"/>
    <w:rsid w:val="001F586C"/>
    <w:rsid w:val="001F67AA"/>
    <w:rsid w:val="0020106C"/>
    <w:rsid w:val="00205170"/>
    <w:rsid w:val="002055D6"/>
    <w:rsid w:val="00207743"/>
    <w:rsid w:val="002077B0"/>
    <w:rsid w:val="002112BF"/>
    <w:rsid w:val="00213828"/>
    <w:rsid w:val="00216AF3"/>
    <w:rsid w:val="002204A0"/>
    <w:rsid w:val="002245AB"/>
    <w:rsid w:val="00225395"/>
    <w:rsid w:val="00225F74"/>
    <w:rsid w:val="00230D9B"/>
    <w:rsid w:val="002317DA"/>
    <w:rsid w:val="002337EA"/>
    <w:rsid w:val="00233F00"/>
    <w:rsid w:val="00240165"/>
    <w:rsid w:val="002411A7"/>
    <w:rsid w:val="002418B3"/>
    <w:rsid w:val="0024399D"/>
    <w:rsid w:val="002455BD"/>
    <w:rsid w:val="002509BB"/>
    <w:rsid w:val="0025143C"/>
    <w:rsid w:val="00262305"/>
    <w:rsid w:val="00265AA0"/>
    <w:rsid w:val="00265B9C"/>
    <w:rsid w:val="0026617E"/>
    <w:rsid w:val="00266633"/>
    <w:rsid w:val="002668C4"/>
    <w:rsid w:val="0027780A"/>
    <w:rsid w:val="002816E1"/>
    <w:rsid w:val="002829B7"/>
    <w:rsid w:val="00282BF8"/>
    <w:rsid w:val="00284989"/>
    <w:rsid w:val="0028625A"/>
    <w:rsid w:val="0028773D"/>
    <w:rsid w:val="00290979"/>
    <w:rsid w:val="00290C16"/>
    <w:rsid w:val="00293475"/>
    <w:rsid w:val="00293482"/>
    <w:rsid w:val="0029439E"/>
    <w:rsid w:val="0029669C"/>
    <w:rsid w:val="00296B6D"/>
    <w:rsid w:val="002A6360"/>
    <w:rsid w:val="002B1144"/>
    <w:rsid w:val="002B19CF"/>
    <w:rsid w:val="002B53C3"/>
    <w:rsid w:val="002B6346"/>
    <w:rsid w:val="002C15E2"/>
    <w:rsid w:val="002C2511"/>
    <w:rsid w:val="002C7B44"/>
    <w:rsid w:val="002D6FFF"/>
    <w:rsid w:val="002E2EF0"/>
    <w:rsid w:val="002F2B25"/>
    <w:rsid w:val="002F482F"/>
    <w:rsid w:val="002F5AF2"/>
    <w:rsid w:val="002F65CF"/>
    <w:rsid w:val="00300B63"/>
    <w:rsid w:val="00302C86"/>
    <w:rsid w:val="00304D47"/>
    <w:rsid w:val="00304D59"/>
    <w:rsid w:val="0030720C"/>
    <w:rsid w:val="00311D27"/>
    <w:rsid w:val="00312260"/>
    <w:rsid w:val="00313B69"/>
    <w:rsid w:val="00324038"/>
    <w:rsid w:val="00324BF6"/>
    <w:rsid w:val="00325047"/>
    <w:rsid w:val="003267B7"/>
    <w:rsid w:val="003301B3"/>
    <w:rsid w:val="003316BF"/>
    <w:rsid w:val="00333EE2"/>
    <w:rsid w:val="003406DF"/>
    <w:rsid w:val="00342848"/>
    <w:rsid w:val="00344DB3"/>
    <w:rsid w:val="00346884"/>
    <w:rsid w:val="00350AA4"/>
    <w:rsid w:val="0035166D"/>
    <w:rsid w:val="00351936"/>
    <w:rsid w:val="00351B86"/>
    <w:rsid w:val="00360D9E"/>
    <w:rsid w:val="003618B8"/>
    <w:rsid w:val="00362F9B"/>
    <w:rsid w:val="00363B3D"/>
    <w:rsid w:val="0036485E"/>
    <w:rsid w:val="0036544A"/>
    <w:rsid w:val="0036575D"/>
    <w:rsid w:val="00365AD4"/>
    <w:rsid w:val="00381CF8"/>
    <w:rsid w:val="0038624B"/>
    <w:rsid w:val="00387611"/>
    <w:rsid w:val="00387ADE"/>
    <w:rsid w:val="00396FAE"/>
    <w:rsid w:val="003A247A"/>
    <w:rsid w:val="003A4255"/>
    <w:rsid w:val="003A4839"/>
    <w:rsid w:val="003A4E76"/>
    <w:rsid w:val="003A7F73"/>
    <w:rsid w:val="003B37C3"/>
    <w:rsid w:val="003B4A06"/>
    <w:rsid w:val="003B7092"/>
    <w:rsid w:val="003C1253"/>
    <w:rsid w:val="003C27BF"/>
    <w:rsid w:val="003C42CB"/>
    <w:rsid w:val="003D1334"/>
    <w:rsid w:val="003D29A8"/>
    <w:rsid w:val="003D5B22"/>
    <w:rsid w:val="003D7EC9"/>
    <w:rsid w:val="003E17D1"/>
    <w:rsid w:val="003F10DF"/>
    <w:rsid w:val="003F4552"/>
    <w:rsid w:val="003F7010"/>
    <w:rsid w:val="00402D12"/>
    <w:rsid w:val="00406237"/>
    <w:rsid w:val="00411766"/>
    <w:rsid w:val="00414B12"/>
    <w:rsid w:val="0041703D"/>
    <w:rsid w:val="00420E41"/>
    <w:rsid w:val="00420E6F"/>
    <w:rsid w:val="00421F4D"/>
    <w:rsid w:val="00426E28"/>
    <w:rsid w:val="004308A8"/>
    <w:rsid w:val="00432246"/>
    <w:rsid w:val="00432C72"/>
    <w:rsid w:val="00441D37"/>
    <w:rsid w:val="00446289"/>
    <w:rsid w:val="00447EC4"/>
    <w:rsid w:val="00450007"/>
    <w:rsid w:val="0045121E"/>
    <w:rsid w:val="00451714"/>
    <w:rsid w:val="0045234C"/>
    <w:rsid w:val="00452666"/>
    <w:rsid w:val="004526E0"/>
    <w:rsid w:val="00454F2A"/>
    <w:rsid w:val="00464A58"/>
    <w:rsid w:val="00464A9D"/>
    <w:rsid w:val="004666E6"/>
    <w:rsid w:val="00470F33"/>
    <w:rsid w:val="0047169F"/>
    <w:rsid w:val="00471FBA"/>
    <w:rsid w:val="00474512"/>
    <w:rsid w:val="00474618"/>
    <w:rsid w:val="0047579F"/>
    <w:rsid w:val="00475E86"/>
    <w:rsid w:val="0048069D"/>
    <w:rsid w:val="00482D4A"/>
    <w:rsid w:val="00484AC4"/>
    <w:rsid w:val="00487A1F"/>
    <w:rsid w:val="00490551"/>
    <w:rsid w:val="004917D2"/>
    <w:rsid w:val="00492AA5"/>
    <w:rsid w:val="00496584"/>
    <w:rsid w:val="004B2037"/>
    <w:rsid w:val="004B3274"/>
    <w:rsid w:val="004B47EC"/>
    <w:rsid w:val="004C2F4D"/>
    <w:rsid w:val="004C5286"/>
    <w:rsid w:val="004C7C5A"/>
    <w:rsid w:val="004D408C"/>
    <w:rsid w:val="004D57C9"/>
    <w:rsid w:val="004D7596"/>
    <w:rsid w:val="004E7E79"/>
    <w:rsid w:val="004F126B"/>
    <w:rsid w:val="004F4B6A"/>
    <w:rsid w:val="004F52FC"/>
    <w:rsid w:val="004F5886"/>
    <w:rsid w:val="00504391"/>
    <w:rsid w:val="00504B0F"/>
    <w:rsid w:val="00507954"/>
    <w:rsid w:val="00515F9A"/>
    <w:rsid w:val="005211FB"/>
    <w:rsid w:val="00521677"/>
    <w:rsid w:val="00522C50"/>
    <w:rsid w:val="005268DA"/>
    <w:rsid w:val="00535E6E"/>
    <w:rsid w:val="005461D3"/>
    <w:rsid w:val="00546D07"/>
    <w:rsid w:val="00547EBA"/>
    <w:rsid w:val="00550B43"/>
    <w:rsid w:val="005615A1"/>
    <w:rsid w:val="00563434"/>
    <w:rsid w:val="00564EE8"/>
    <w:rsid w:val="00566DAB"/>
    <w:rsid w:val="005674F2"/>
    <w:rsid w:val="0057126D"/>
    <w:rsid w:val="00577CDB"/>
    <w:rsid w:val="00584A72"/>
    <w:rsid w:val="00584AFF"/>
    <w:rsid w:val="005852D1"/>
    <w:rsid w:val="00586FD1"/>
    <w:rsid w:val="00587568"/>
    <w:rsid w:val="0058775A"/>
    <w:rsid w:val="005943C9"/>
    <w:rsid w:val="005A416E"/>
    <w:rsid w:val="005A4211"/>
    <w:rsid w:val="005A561E"/>
    <w:rsid w:val="005A7324"/>
    <w:rsid w:val="005B0F9A"/>
    <w:rsid w:val="005C01C5"/>
    <w:rsid w:val="005C1D81"/>
    <w:rsid w:val="005C649D"/>
    <w:rsid w:val="005D30CC"/>
    <w:rsid w:val="005D6365"/>
    <w:rsid w:val="005D6AEC"/>
    <w:rsid w:val="005D7BE3"/>
    <w:rsid w:val="005E1258"/>
    <w:rsid w:val="005E24A5"/>
    <w:rsid w:val="005F036F"/>
    <w:rsid w:val="005F30FB"/>
    <w:rsid w:val="005F756F"/>
    <w:rsid w:val="0060127B"/>
    <w:rsid w:val="00601707"/>
    <w:rsid w:val="00606353"/>
    <w:rsid w:val="00607C23"/>
    <w:rsid w:val="006161A4"/>
    <w:rsid w:val="00616769"/>
    <w:rsid w:val="00624D06"/>
    <w:rsid w:val="006314D6"/>
    <w:rsid w:val="00634F85"/>
    <w:rsid w:val="0064015E"/>
    <w:rsid w:val="00645509"/>
    <w:rsid w:val="00645C66"/>
    <w:rsid w:val="0064658D"/>
    <w:rsid w:val="006530B8"/>
    <w:rsid w:val="00656194"/>
    <w:rsid w:val="00657EAA"/>
    <w:rsid w:val="00661CB0"/>
    <w:rsid w:val="00662112"/>
    <w:rsid w:val="00665FDF"/>
    <w:rsid w:val="00666910"/>
    <w:rsid w:val="00676F00"/>
    <w:rsid w:val="006843A0"/>
    <w:rsid w:val="00686247"/>
    <w:rsid w:val="006866E3"/>
    <w:rsid w:val="00687475"/>
    <w:rsid w:val="00691674"/>
    <w:rsid w:val="00691C65"/>
    <w:rsid w:val="0069370B"/>
    <w:rsid w:val="006946A2"/>
    <w:rsid w:val="006960B6"/>
    <w:rsid w:val="006A0789"/>
    <w:rsid w:val="006A0BC6"/>
    <w:rsid w:val="006A76CE"/>
    <w:rsid w:val="006B3D37"/>
    <w:rsid w:val="006B5A72"/>
    <w:rsid w:val="006B716E"/>
    <w:rsid w:val="006B75CC"/>
    <w:rsid w:val="006C3140"/>
    <w:rsid w:val="006C4179"/>
    <w:rsid w:val="006D3128"/>
    <w:rsid w:val="006D5090"/>
    <w:rsid w:val="006E4CA7"/>
    <w:rsid w:val="006F257B"/>
    <w:rsid w:val="006F3980"/>
    <w:rsid w:val="006F7680"/>
    <w:rsid w:val="00705729"/>
    <w:rsid w:val="00710733"/>
    <w:rsid w:val="00714173"/>
    <w:rsid w:val="00714FE1"/>
    <w:rsid w:val="007167D5"/>
    <w:rsid w:val="00730EF3"/>
    <w:rsid w:val="007311AE"/>
    <w:rsid w:val="0073392B"/>
    <w:rsid w:val="00736DF1"/>
    <w:rsid w:val="007420A0"/>
    <w:rsid w:val="00747336"/>
    <w:rsid w:val="00750046"/>
    <w:rsid w:val="00750664"/>
    <w:rsid w:val="00753A2E"/>
    <w:rsid w:val="00753CFF"/>
    <w:rsid w:val="00761996"/>
    <w:rsid w:val="00763C16"/>
    <w:rsid w:val="00763C82"/>
    <w:rsid w:val="007729B5"/>
    <w:rsid w:val="00772C34"/>
    <w:rsid w:val="00790EBE"/>
    <w:rsid w:val="0079257E"/>
    <w:rsid w:val="007955DA"/>
    <w:rsid w:val="007A61F9"/>
    <w:rsid w:val="007A6BD4"/>
    <w:rsid w:val="007A7A52"/>
    <w:rsid w:val="007B7929"/>
    <w:rsid w:val="007C0EB3"/>
    <w:rsid w:val="007C190C"/>
    <w:rsid w:val="007C3B48"/>
    <w:rsid w:val="007C744A"/>
    <w:rsid w:val="007D7206"/>
    <w:rsid w:val="007D79EF"/>
    <w:rsid w:val="007E1762"/>
    <w:rsid w:val="007E1CBC"/>
    <w:rsid w:val="007E46D9"/>
    <w:rsid w:val="007F2974"/>
    <w:rsid w:val="007F29D7"/>
    <w:rsid w:val="007F4179"/>
    <w:rsid w:val="007F6256"/>
    <w:rsid w:val="007F6683"/>
    <w:rsid w:val="00807419"/>
    <w:rsid w:val="008104DA"/>
    <w:rsid w:val="00810FD3"/>
    <w:rsid w:val="00814A00"/>
    <w:rsid w:val="00816C82"/>
    <w:rsid w:val="00816F8C"/>
    <w:rsid w:val="00834061"/>
    <w:rsid w:val="00841875"/>
    <w:rsid w:val="0084312F"/>
    <w:rsid w:val="00845639"/>
    <w:rsid w:val="008501A5"/>
    <w:rsid w:val="00850A04"/>
    <w:rsid w:val="008515AA"/>
    <w:rsid w:val="00854DE9"/>
    <w:rsid w:val="008570E1"/>
    <w:rsid w:val="008577FC"/>
    <w:rsid w:val="0086103A"/>
    <w:rsid w:val="0087168F"/>
    <w:rsid w:val="00873226"/>
    <w:rsid w:val="008761D2"/>
    <w:rsid w:val="00880BD3"/>
    <w:rsid w:val="00883383"/>
    <w:rsid w:val="0088520F"/>
    <w:rsid w:val="00885807"/>
    <w:rsid w:val="0088594D"/>
    <w:rsid w:val="00891BBD"/>
    <w:rsid w:val="008922BA"/>
    <w:rsid w:val="008939DF"/>
    <w:rsid w:val="00894FDF"/>
    <w:rsid w:val="008A009A"/>
    <w:rsid w:val="008A1DE4"/>
    <w:rsid w:val="008A1E32"/>
    <w:rsid w:val="008A1EDF"/>
    <w:rsid w:val="008A5207"/>
    <w:rsid w:val="008B1E91"/>
    <w:rsid w:val="008B28D3"/>
    <w:rsid w:val="008B3CC6"/>
    <w:rsid w:val="008B4784"/>
    <w:rsid w:val="008C4C00"/>
    <w:rsid w:val="008C66D1"/>
    <w:rsid w:val="008D1E48"/>
    <w:rsid w:val="008D3A1A"/>
    <w:rsid w:val="008D574F"/>
    <w:rsid w:val="008D71F1"/>
    <w:rsid w:val="008E05B7"/>
    <w:rsid w:val="008E123D"/>
    <w:rsid w:val="008E33E0"/>
    <w:rsid w:val="008E3BF3"/>
    <w:rsid w:val="008E58A5"/>
    <w:rsid w:val="008F11C4"/>
    <w:rsid w:val="008F20C4"/>
    <w:rsid w:val="008F3223"/>
    <w:rsid w:val="008F494B"/>
    <w:rsid w:val="00907185"/>
    <w:rsid w:val="00911D17"/>
    <w:rsid w:val="00911E6C"/>
    <w:rsid w:val="00916DF4"/>
    <w:rsid w:val="00922047"/>
    <w:rsid w:val="00922518"/>
    <w:rsid w:val="009301F3"/>
    <w:rsid w:val="00934DF4"/>
    <w:rsid w:val="009416F5"/>
    <w:rsid w:val="00943CAE"/>
    <w:rsid w:val="009461E5"/>
    <w:rsid w:val="009576FD"/>
    <w:rsid w:val="00960A03"/>
    <w:rsid w:val="00962447"/>
    <w:rsid w:val="00962DDF"/>
    <w:rsid w:val="0096581C"/>
    <w:rsid w:val="0096653B"/>
    <w:rsid w:val="00970BFD"/>
    <w:rsid w:val="00971F4C"/>
    <w:rsid w:val="00975621"/>
    <w:rsid w:val="00976D57"/>
    <w:rsid w:val="00985B7B"/>
    <w:rsid w:val="0098644A"/>
    <w:rsid w:val="009871CD"/>
    <w:rsid w:val="00993400"/>
    <w:rsid w:val="0099668F"/>
    <w:rsid w:val="00996EED"/>
    <w:rsid w:val="009A25BF"/>
    <w:rsid w:val="009B5027"/>
    <w:rsid w:val="009C32D6"/>
    <w:rsid w:val="009C5847"/>
    <w:rsid w:val="009C7803"/>
    <w:rsid w:val="009D2AAC"/>
    <w:rsid w:val="009E097D"/>
    <w:rsid w:val="009E183F"/>
    <w:rsid w:val="009E1D39"/>
    <w:rsid w:val="009E22AE"/>
    <w:rsid w:val="009E276D"/>
    <w:rsid w:val="009E444D"/>
    <w:rsid w:val="009E4DB3"/>
    <w:rsid w:val="009E534A"/>
    <w:rsid w:val="009E6EA9"/>
    <w:rsid w:val="009E6F8A"/>
    <w:rsid w:val="009E713B"/>
    <w:rsid w:val="009F0FE1"/>
    <w:rsid w:val="009F4139"/>
    <w:rsid w:val="009F5530"/>
    <w:rsid w:val="009F5D0A"/>
    <w:rsid w:val="009F5DC4"/>
    <w:rsid w:val="00A00750"/>
    <w:rsid w:val="00A0187F"/>
    <w:rsid w:val="00A0203E"/>
    <w:rsid w:val="00A14426"/>
    <w:rsid w:val="00A16A74"/>
    <w:rsid w:val="00A238CB"/>
    <w:rsid w:val="00A242CE"/>
    <w:rsid w:val="00A25998"/>
    <w:rsid w:val="00A27CED"/>
    <w:rsid w:val="00A32316"/>
    <w:rsid w:val="00A3729E"/>
    <w:rsid w:val="00A40F6C"/>
    <w:rsid w:val="00A432B6"/>
    <w:rsid w:val="00A43754"/>
    <w:rsid w:val="00A46CF8"/>
    <w:rsid w:val="00A62BC8"/>
    <w:rsid w:val="00A65C29"/>
    <w:rsid w:val="00A726C6"/>
    <w:rsid w:val="00A76091"/>
    <w:rsid w:val="00A765F0"/>
    <w:rsid w:val="00A76F6B"/>
    <w:rsid w:val="00A83D53"/>
    <w:rsid w:val="00A8592E"/>
    <w:rsid w:val="00A862B5"/>
    <w:rsid w:val="00A87A75"/>
    <w:rsid w:val="00A900F2"/>
    <w:rsid w:val="00A93BB9"/>
    <w:rsid w:val="00A94A4D"/>
    <w:rsid w:val="00AA0602"/>
    <w:rsid w:val="00AA4140"/>
    <w:rsid w:val="00AA449F"/>
    <w:rsid w:val="00AA4DD8"/>
    <w:rsid w:val="00AA652D"/>
    <w:rsid w:val="00AB035D"/>
    <w:rsid w:val="00AB1894"/>
    <w:rsid w:val="00AB41DA"/>
    <w:rsid w:val="00AC263F"/>
    <w:rsid w:val="00AC321F"/>
    <w:rsid w:val="00AC74B1"/>
    <w:rsid w:val="00AD0569"/>
    <w:rsid w:val="00AD0671"/>
    <w:rsid w:val="00AD159E"/>
    <w:rsid w:val="00AD1CA8"/>
    <w:rsid w:val="00AD7B5D"/>
    <w:rsid w:val="00AD7C39"/>
    <w:rsid w:val="00AE1165"/>
    <w:rsid w:val="00AE2143"/>
    <w:rsid w:val="00AF2D8C"/>
    <w:rsid w:val="00AF5377"/>
    <w:rsid w:val="00AF5924"/>
    <w:rsid w:val="00AF6BE3"/>
    <w:rsid w:val="00B0030C"/>
    <w:rsid w:val="00B029DF"/>
    <w:rsid w:val="00B02FD9"/>
    <w:rsid w:val="00B031AE"/>
    <w:rsid w:val="00B1410C"/>
    <w:rsid w:val="00B15024"/>
    <w:rsid w:val="00B17805"/>
    <w:rsid w:val="00B17A7E"/>
    <w:rsid w:val="00B341CA"/>
    <w:rsid w:val="00B3421F"/>
    <w:rsid w:val="00B37771"/>
    <w:rsid w:val="00B40087"/>
    <w:rsid w:val="00B41F3B"/>
    <w:rsid w:val="00B45DFB"/>
    <w:rsid w:val="00B46845"/>
    <w:rsid w:val="00B50678"/>
    <w:rsid w:val="00B50AB6"/>
    <w:rsid w:val="00B53325"/>
    <w:rsid w:val="00B57A4B"/>
    <w:rsid w:val="00B57DFB"/>
    <w:rsid w:val="00B61F52"/>
    <w:rsid w:val="00B63395"/>
    <w:rsid w:val="00B65599"/>
    <w:rsid w:val="00B658ED"/>
    <w:rsid w:val="00B662BD"/>
    <w:rsid w:val="00B7126D"/>
    <w:rsid w:val="00B714F5"/>
    <w:rsid w:val="00B72E60"/>
    <w:rsid w:val="00B74058"/>
    <w:rsid w:val="00B75372"/>
    <w:rsid w:val="00B75DA4"/>
    <w:rsid w:val="00B766B2"/>
    <w:rsid w:val="00B76FFC"/>
    <w:rsid w:val="00B77149"/>
    <w:rsid w:val="00B86CFB"/>
    <w:rsid w:val="00B9302E"/>
    <w:rsid w:val="00B949F3"/>
    <w:rsid w:val="00B955C4"/>
    <w:rsid w:val="00BA0009"/>
    <w:rsid w:val="00BA5303"/>
    <w:rsid w:val="00BA5C29"/>
    <w:rsid w:val="00BB11AA"/>
    <w:rsid w:val="00BB4FF9"/>
    <w:rsid w:val="00BB5106"/>
    <w:rsid w:val="00BB5B48"/>
    <w:rsid w:val="00BB74F1"/>
    <w:rsid w:val="00BC1B02"/>
    <w:rsid w:val="00BD168B"/>
    <w:rsid w:val="00BD2357"/>
    <w:rsid w:val="00BD4FF6"/>
    <w:rsid w:val="00BD716D"/>
    <w:rsid w:val="00BF1885"/>
    <w:rsid w:val="00BF44CA"/>
    <w:rsid w:val="00BF4824"/>
    <w:rsid w:val="00BF77B8"/>
    <w:rsid w:val="00C103A8"/>
    <w:rsid w:val="00C24A2A"/>
    <w:rsid w:val="00C30D17"/>
    <w:rsid w:val="00C31690"/>
    <w:rsid w:val="00C44132"/>
    <w:rsid w:val="00C500AF"/>
    <w:rsid w:val="00C56AE4"/>
    <w:rsid w:val="00C628F5"/>
    <w:rsid w:val="00C62F82"/>
    <w:rsid w:val="00C63A7A"/>
    <w:rsid w:val="00C63FD1"/>
    <w:rsid w:val="00C70BC0"/>
    <w:rsid w:val="00C7286A"/>
    <w:rsid w:val="00C72CBF"/>
    <w:rsid w:val="00C749B6"/>
    <w:rsid w:val="00C77F24"/>
    <w:rsid w:val="00C81B7B"/>
    <w:rsid w:val="00C81FB9"/>
    <w:rsid w:val="00C83061"/>
    <w:rsid w:val="00C84085"/>
    <w:rsid w:val="00C84814"/>
    <w:rsid w:val="00C90D88"/>
    <w:rsid w:val="00C915B9"/>
    <w:rsid w:val="00C91FF9"/>
    <w:rsid w:val="00C949BE"/>
    <w:rsid w:val="00C959EC"/>
    <w:rsid w:val="00C969B0"/>
    <w:rsid w:val="00CA3D41"/>
    <w:rsid w:val="00CB6FF2"/>
    <w:rsid w:val="00CB7BB5"/>
    <w:rsid w:val="00CC05CF"/>
    <w:rsid w:val="00CC06E6"/>
    <w:rsid w:val="00CC1B1B"/>
    <w:rsid w:val="00CC5573"/>
    <w:rsid w:val="00CD1BE5"/>
    <w:rsid w:val="00CD54CF"/>
    <w:rsid w:val="00CD73A6"/>
    <w:rsid w:val="00CE1853"/>
    <w:rsid w:val="00CE1F1D"/>
    <w:rsid w:val="00CE3C90"/>
    <w:rsid w:val="00CE52A8"/>
    <w:rsid w:val="00CF0F42"/>
    <w:rsid w:val="00CF1CAE"/>
    <w:rsid w:val="00CF211E"/>
    <w:rsid w:val="00CF23AE"/>
    <w:rsid w:val="00D1083B"/>
    <w:rsid w:val="00D1194B"/>
    <w:rsid w:val="00D15A94"/>
    <w:rsid w:val="00D16A12"/>
    <w:rsid w:val="00D2092B"/>
    <w:rsid w:val="00D20F8B"/>
    <w:rsid w:val="00D21163"/>
    <w:rsid w:val="00D2352E"/>
    <w:rsid w:val="00D236FD"/>
    <w:rsid w:val="00D23D65"/>
    <w:rsid w:val="00D2411D"/>
    <w:rsid w:val="00D24650"/>
    <w:rsid w:val="00D33550"/>
    <w:rsid w:val="00D366FC"/>
    <w:rsid w:val="00D40439"/>
    <w:rsid w:val="00D4056B"/>
    <w:rsid w:val="00D4323A"/>
    <w:rsid w:val="00D438E5"/>
    <w:rsid w:val="00D43978"/>
    <w:rsid w:val="00D441EC"/>
    <w:rsid w:val="00D52631"/>
    <w:rsid w:val="00D5512F"/>
    <w:rsid w:val="00D56C45"/>
    <w:rsid w:val="00D573F2"/>
    <w:rsid w:val="00D5766C"/>
    <w:rsid w:val="00D6057C"/>
    <w:rsid w:val="00D715D5"/>
    <w:rsid w:val="00D73409"/>
    <w:rsid w:val="00D753C9"/>
    <w:rsid w:val="00D83C27"/>
    <w:rsid w:val="00D84CDA"/>
    <w:rsid w:val="00D87901"/>
    <w:rsid w:val="00D87F1E"/>
    <w:rsid w:val="00DA4C7F"/>
    <w:rsid w:val="00DA7A67"/>
    <w:rsid w:val="00DB4E22"/>
    <w:rsid w:val="00DC01CF"/>
    <w:rsid w:val="00DC4024"/>
    <w:rsid w:val="00DD1A79"/>
    <w:rsid w:val="00DD52B3"/>
    <w:rsid w:val="00DD58A7"/>
    <w:rsid w:val="00DE21DB"/>
    <w:rsid w:val="00DE2241"/>
    <w:rsid w:val="00DE4808"/>
    <w:rsid w:val="00DF2362"/>
    <w:rsid w:val="00DF4543"/>
    <w:rsid w:val="00DF720A"/>
    <w:rsid w:val="00E01ED8"/>
    <w:rsid w:val="00E021E9"/>
    <w:rsid w:val="00E17542"/>
    <w:rsid w:val="00E226A8"/>
    <w:rsid w:val="00E23C99"/>
    <w:rsid w:val="00E279C4"/>
    <w:rsid w:val="00E307BE"/>
    <w:rsid w:val="00E51200"/>
    <w:rsid w:val="00E52B5F"/>
    <w:rsid w:val="00E56EEC"/>
    <w:rsid w:val="00E57439"/>
    <w:rsid w:val="00E605E2"/>
    <w:rsid w:val="00E66E05"/>
    <w:rsid w:val="00E75CDC"/>
    <w:rsid w:val="00E8244C"/>
    <w:rsid w:val="00E95F47"/>
    <w:rsid w:val="00E96060"/>
    <w:rsid w:val="00EA62D0"/>
    <w:rsid w:val="00EC14AA"/>
    <w:rsid w:val="00EC4238"/>
    <w:rsid w:val="00EC60B9"/>
    <w:rsid w:val="00EC7209"/>
    <w:rsid w:val="00ED0E73"/>
    <w:rsid w:val="00ED131C"/>
    <w:rsid w:val="00ED3DAD"/>
    <w:rsid w:val="00ED45A8"/>
    <w:rsid w:val="00ED580F"/>
    <w:rsid w:val="00ED5C67"/>
    <w:rsid w:val="00EE23BC"/>
    <w:rsid w:val="00EE77E1"/>
    <w:rsid w:val="00EF2ED0"/>
    <w:rsid w:val="00EF32FA"/>
    <w:rsid w:val="00EF32FB"/>
    <w:rsid w:val="00EF37EE"/>
    <w:rsid w:val="00EF46AB"/>
    <w:rsid w:val="00F02DA1"/>
    <w:rsid w:val="00F02F20"/>
    <w:rsid w:val="00F07B0C"/>
    <w:rsid w:val="00F115A6"/>
    <w:rsid w:val="00F12A1A"/>
    <w:rsid w:val="00F14894"/>
    <w:rsid w:val="00F15AB9"/>
    <w:rsid w:val="00F1715D"/>
    <w:rsid w:val="00F2134D"/>
    <w:rsid w:val="00F21F3B"/>
    <w:rsid w:val="00F23E9A"/>
    <w:rsid w:val="00F24A56"/>
    <w:rsid w:val="00F26C19"/>
    <w:rsid w:val="00F27588"/>
    <w:rsid w:val="00F321B3"/>
    <w:rsid w:val="00F33DFC"/>
    <w:rsid w:val="00F356C7"/>
    <w:rsid w:val="00F4121D"/>
    <w:rsid w:val="00F460A4"/>
    <w:rsid w:val="00F46796"/>
    <w:rsid w:val="00F4778D"/>
    <w:rsid w:val="00F62E27"/>
    <w:rsid w:val="00F66450"/>
    <w:rsid w:val="00F731F5"/>
    <w:rsid w:val="00F766EA"/>
    <w:rsid w:val="00F76800"/>
    <w:rsid w:val="00F805B3"/>
    <w:rsid w:val="00F909A3"/>
    <w:rsid w:val="00F92C7C"/>
    <w:rsid w:val="00F93A40"/>
    <w:rsid w:val="00F97765"/>
    <w:rsid w:val="00FA0263"/>
    <w:rsid w:val="00FA1177"/>
    <w:rsid w:val="00FB393C"/>
    <w:rsid w:val="00FB4762"/>
    <w:rsid w:val="00FB4B7C"/>
    <w:rsid w:val="00FB51E5"/>
    <w:rsid w:val="00FC2C7A"/>
    <w:rsid w:val="00FC6408"/>
    <w:rsid w:val="00FC7E3D"/>
    <w:rsid w:val="00FD04F7"/>
    <w:rsid w:val="00FD29EB"/>
    <w:rsid w:val="00FD58CA"/>
    <w:rsid w:val="00FD757C"/>
    <w:rsid w:val="00FE034E"/>
    <w:rsid w:val="00FE0AC0"/>
    <w:rsid w:val="00FE0CB2"/>
    <w:rsid w:val="00FE1AC9"/>
    <w:rsid w:val="00FE24CD"/>
    <w:rsid w:val="00FE3514"/>
    <w:rsid w:val="00FE5DEC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0979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83383"/>
    <w:pPr>
      <w:keepNext/>
      <w:numPr>
        <w:numId w:val="1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uppressAutoHyphens/>
      <w:spacing w:before="240"/>
      <w:outlineLvl w:val="1"/>
    </w:pPr>
    <w:rPr>
      <w:rFonts w:ascii="Garamond" w:hAnsi="Garamond"/>
      <w:b/>
      <w:szCs w:val="22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120"/>
      <w:outlineLvl w:val="2"/>
    </w:pPr>
    <w:rPr>
      <w:rFonts w:ascii="Garamond" w:hAnsi="Garamond"/>
      <w:szCs w:val="22"/>
      <w:lang w:val="pt-PT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suppressAutoHyphens/>
      <w:spacing w:before="120"/>
      <w:outlineLvl w:val="3"/>
    </w:pPr>
    <w:rPr>
      <w:rFonts w:ascii="Garamond" w:hAnsi="Garamond"/>
      <w:b/>
      <w:sz w:val="28"/>
      <w:szCs w:val="22"/>
      <w:lang w:val="pt-PT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spacing w:before="120"/>
      <w:outlineLvl w:val="5"/>
    </w:pPr>
    <w:rPr>
      <w:rFonts w:ascii="Garamond" w:hAnsi="Garamond"/>
      <w:b/>
      <w:szCs w:val="22"/>
      <w:lang w:val="pt-PT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uppressAutoHyphen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uppressAutoHyphen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uppressAutoHyphen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Tahoma" w:hAnsi="Arial" w:cs="Tahoma"/>
      <w:sz w:val="28"/>
      <w:szCs w:val="28"/>
      <w:lang w:val="pt-PT"/>
    </w:rPr>
  </w:style>
  <w:style w:type="paragraph" w:styleId="BodyText">
    <w:name w:val="Body Text"/>
    <w:basedOn w:val="Normal"/>
    <w:pPr>
      <w:suppressAutoHyphens/>
      <w:spacing w:before="120"/>
    </w:pPr>
    <w:rPr>
      <w:rFonts w:ascii="Garamond" w:hAnsi="Garamond"/>
      <w:szCs w:val="22"/>
      <w:lang w:val="pt-PT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i/>
      <w:iCs/>
      <w:lang w:val="pt-PT"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sz w:val="22"/>
      <w:szCs w:val="22"/>
      <w:lang w:val="pt-PT"/>
    </w:rPr>
  </w:style>
  <w:style w:type="paragraph" w:styleId="FootnoteText">
    <w:name w:val="footnote text"/>
    <w:basedOn w:val="Normal"/>
    <w:pPr>
      <w:suppressAutoHyphens/>
      <w:spacing w:before="120"/>
    </w:pPr>
    <w:rPr>
      <w:sz w:val="22"/>
      <w:szCs w:val="22"/>
      <w:lang w:val="pt-PT"/>
    </w:rPr>
  </w:style>
  <w:style w:type="paragraph" w:customStyle="1" w:styleId="Corpodetexto2">
    <w:name w:val="Corpo de texto 2"/>
    <w:basedOn w:val="Normal"/>
    <w:pPr>
      <w:suppressAutoHyphens/>
      <w:spacing w:before="120"/>
    </w:pPr>
    <w:rPr>
      <w:rFonts w:ascii="Garamond" w:hAnsi="Garamond"/>
      <w:szCs w:val="22"/>
      <w:lang w:val="pt-PT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before="120"/>
    </w:pPr>
    <w:rPr>
      <w:sz w:val="22"/>
      <w:szCs w:val="22"/>
      <w:lang w:val="pt-PT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before="120"/>
    </w:pPr>
    <w:rPr>
      <w:sz w:val="22"/>
      <w:szCs w:val="22"/>
      <w:lang w:val="pt-PT"/>
    </w:rPr>
  </w:style>
  <w:style w:type="paragraph" w:customStyle="1" w:styleId="Textodecomentrio">
    <w:name w:val="Texto de comentário"/>
    <w:basedOn w:val="Normal"/>
    <w:pPr>
      <w:suppressAutoHyphens/>
      <w:spacing w:before="120"/>
    </w:pPr>
    <w:rPr>
      <w:sz w:val="22"/>
      <w:szCs w:val="22"/>
      <w:lang w:val="pt-PT"/>
    </w:rPr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pPr>
      <w:suppressAutoHyphens/>
      <w:spacing w:before="120"/>
    </w:pPr>
    <w:rPr>
      <w:rFonts w:ascii="Tahoma" w:hAnsi="Tahoma" w:cs="Tahoma"/>
      <w:sz w:val="16"/>
      <w:szCs w:val="16"/>
      <w:lang w:val="pt-PT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  <w:pPr>
      <w:suppressAutoHyphens/>
      <w:spacing w:before="120"/>
    </w:pPr>
    <w:rPr>
      <w:sz w:val="22"/>
      <w:szCs w:val="22"/>
      <w:lang w:val="pt-PT"/>
    </w:rPr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pPr>
      <w:suppressAutoHyphens/>
      <w:spacing w:before="120"/>
    </w:pPr>
    <w:rPr>
      <w:rFonts w:ascii="Tahoma" w:hAnsi="Tahoma" w:cs="Tahoma"/>
      <w:sz w:val="16"/>
      <w:szCs w:val="16"/>
      <w:lang w:val="pt-PT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suppressAutoHyphens/>
      <w:spacing w:before="120"/>
      <w:ind w:left="720"/>
      <w:contextualSpacing/>
    </w:pPr>
    <w:rPr>
      <w:sz w:val="22"/>
      <w:szCs w:val="22"/>
      <w:lang w:val="pt-PT"/>
    </w:r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06395B"/>
    <w:pPr>
      <w:numPr>
        <w:ilvl w:val="0"/>
        <w:numId w:val="0"/>
      </w:numPr>
      <w:tabs>
        <w:tab w:val="left" w:pos="360"/>
      </w:tabs>
      <w:spacing w:before="0"/>
      <w:ind w:left="357"/>
      <w:jc w:val="left"/>
    </w:pPr>
    <w:rPr>
      <w:rFonts w:ascii="Courier New" w:hAnsi="Courier New" w:cs="Courier New"/>
      <w:sz w:val="16"/>
      <w:szCs w:val="16"/>
    </w:rPr>
  </w:style>
  <w:style w:type="character" w:customStyle="1" w:styleId="codigoChar">
    <w:name w:val="codigo Char"/>
    <w:basedOn w:val="Heading2Char"/>
    <w:link w:val="codigo"/>
    <w:rsid w:val="0006395B"/>
    <w:rPr>
      <w:rFonts w:ascii="Courier New" w:hAnsi="Courier New" w:cs="Courier New"/>
      <w:b/>
      <w:sz w:val="16"/>
      <w:szCs w:val="16"/>
      <w:lang w:val="pt-PT"/>
    </w:rPr>
  </w:style>
  <w:style w:type="paragraph" w:styleId="NormalWeb">
    <w:name w:val="Normal (Web)"/>
    <w:basedOn w:val="Normal"/>
    <w:uiPriority w:val="99"/>
    <w:unhideWhenUsed/>
    <w:rsid w:val="00661CB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B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61C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61CB0"/>
  </w:style>
  <w:style w:type="character" w:customStyle="1" w:styleId="hljs-tag">
    <w:name w:val="hljs-tag"/>
    <w:basedOn w:val="DefaultParagraphFont"/>
    <w:rsid w:val="00661CB0"/>
  </w:style>
  <w:style w:type="character" w:customStyle="1" w:styleId="hljs-name">
    <w:name w:val="hljs-name"/>
    <w:basedOn w:val="DefaultParagraphFont"/>
    <w:rsid w:val="00661CB0"/>
  </w:style>
  <w:style w:type="character" w:customStyle="1" w:styleId="hljs-attr">
    <w:name w:val="hljs-attr"/>
    <w:basedOn w:val="DefaultParagraphFont"/>
    <w:rsid w:val="00661CB0"/>
  </w:style>
  <w:style w:type="character" w:customStyle="1" w:styleId="hljs-string">
    <w:name w:val="hljs-string"/>
    <w:basedOn w:val="DefaultParagraphFont"/>
    <w:rsid w:val="00661CB0"/>
  </w:style>
  <w:style w:type="character" w:customStyle="1" w:styleId="undefined">
    <w:name w:val="undefined"/>
    <w:basedOn w:val="DefaultParagraphFont"/>
    <w:rsid w:val="00661CB0"/>
  </w:style>
  <w:style w:type="character" w:customStyle="1" w:styleId="javascript">
    <w:name w:val="javascript"/>
    <w:basedOn w:val="DefaultParagraphFont"/>
    <w:rsid w:val="00661CB0"/>
  </w:style>
  <w:style w:type="character" w:customStyle="1" w:styleId="hljs-comment">
    <w:name w:val="hljs-comment"/>
    <w:basedOn w:val="DefaultParagraphFont"/>
    <w:rsid w:val="00661CB0"/>
  </w:style>
  <w:style w:type="character" w:customStyle="1" w:styleId="hljs-function">
    <w:name w:val="hljs-function"/>
    <w:basedOn w:val="DefaultParagraphFont"/>
    <w:rsid w:val="00661CB0"/>
  </w:style>
  <w:style w:type="character" w:customStyle="1" w:styleId="hljs-keyword">
    <w:name w:val="hljs-keyword"/>
    <w:basedOn w:val="DefaultParagraphFont"/>
    <w:rsid w:val="00661CB0"/>
  </w:style>
  <w:style w:type="character" w:customStyle="1" w:styleId="hljs-title">
    <w:name w:val="hljs-title"/>
    <w:basedOn w:val="DefaultParagraphFont"/>
    <w:rsid w:val="00661CB0"/>
  </w:style>
  <w:style w:type="character" w:customStyle="1" w:styleId="hljs-number">
    <w:name w:val="hljs-number"/>
    <w:basedOn w:val="DefaultParagraphFont"/>
    <w:rsid w:val="00661CB0"/>
  </w:style>
  <w:style w:type="character" w:customStyle="1" w:styleId="hljs-builtin">
    <w:name w:val="hljs-built_in"/>
    <w:basedOn w:val="DefaultParagraphFont"/>
    <w:rsid w:val="00661CB0"/>
  </w:style>
  <w:style w:type="character" w:styleId="PlaceholderText">
    <w:name w:val="Placeholder Text"/>
    <w:basedOn w:val="DefaultParagraphFont"/>
    <w:uiPriority w:val="99"/>
    <w:semiHidden/>
    <w:rsid w:val="00B14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ython.org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openbookproject.net/thinkcs/python/english3e/tuples.html" TargetMode="External"/><Relationship Id="rId9" Type="http://schemas.openxmlformats.org/officeDocument/2006/relationships/hyperlink" Target="http://www.openbookproject.net/thinkcs/python/english3e/lists.html" TargetMode="External"/><Relationship Id="rId10" Type="http://schemas.openxmlformats.org/officeDocument/2006/relationships/hyperlink" Target="http://www.openbookproject.net/thinkcs/python/english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9</Pages>
  <Words>2475</Words>
  <Characters>14114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16556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Antonio Coelho</cp:lastModifiedBy>
  <cp:revision>273</cp:revision>
  <cp:lastPrinted>2013-03-25T23:18:00Z</cp:lastPrinted>
  <dcterms:created xsi:type="dcterms:W3CDTF">2018-10-01T09:46:00Z</dcterms:created>
  <dcterms:modified xsi:type="dcterms:W3CDTF">2019-12-13T10:29:00Z</dcterms:modified>
</cp:coreProperties>
</file>