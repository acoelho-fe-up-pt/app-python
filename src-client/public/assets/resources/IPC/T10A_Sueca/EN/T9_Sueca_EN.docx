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80D8" w14:textId="77777777" w:rsidR="0035166D" w:rsidRPr="00FF406D" w:rsidRDefault="0035166D" w:rsidP="00351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36" w:hanging="4536"/>
        <w:rPr>
          <w:rFonts w:ascii="Arial" w:hAnsi="Arial" w:cs="Arial"/>
          <w:b/>
          <w:sz w:val="32"/>
          <w:lang w:val="pt-BR"/>
        </w:rPr>
      </w:pPr>
      <w:r w:rsidRPr="00FB0068"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792F564" wp14:editId="3706AD6D">
            <wp:simplePos x="0" y="0"/>
            <wp:positionH relativeFrom="column">
              <wp:posOffset>48890</wp:posOffset>
            </wp:positionH>
            <wp:positionV relativeFrom="paragraph">
              <wp:posOffset>34925</wp:posOffset>
            </wp:positionV>
            <wp:extent cx="2120265" cy="949960"/>
            <wp:effectExtent l="0" t="0" r="0" b="0"/>
            <wp:wrapNone/>
            <wp:docPr id="5" name="Imagem 11" descr="Description: LogoUP-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escription: LogoUP-FE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E4" w:rsidRPr="00FF406D">
        <w:rPr>
          <w:rFonts w:ascii="Arial" w:hAnsi="Arial" w:cs="Arial"/>
          <w:b/>
          <w:sz w:val="16"/>
          <w:szCs w:val="16"/>
          <w:lang w:val="pt-BR"/>
        </w:rPr>
        <w:br/>
      </w:r>
      <w:r w:rsidR="00F4121D" w:rsidRPr="00FF406D">
        <w:rPr>
          <w:rFonts w:ascii="Arial" w:hAnsi="Arial" w:cs="Arial"/>
          <w:b/>
          <w:sz w:val="32"/>
          <w:lang w:val="pt-BR"/>
        </w:rPr>
        <w:t>Introdução à Programação</w:t>
      </w:r>
    </w:p>
    <w:p w14:paraId="390CBC6E" w14:textId="5891781A" w:rsidR="0035166D" w:rsidRPr="00FF406D" w:rsidRDefault="0035166D" w:rsidP="00A40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36" w:hanging="4536"/>
        <w:rPr>
          <w:rFonts w:ascii="Arial" w:hAnsi="Arial" w:cs="Arial"/>
          <w:sz w:val="32"/>
          <w:lang w:val="pt-BR"/>
        </w:rPr>
      </w:pPr>
      <w:r w:rsidRPr="00FF406D">
        <w:rPr>
          <w:rFonts w:ascii="Arial" w:hAnsi="Arial" w:cs="Arial"/>
          <w:sz w:val="32"/>
          <w:lang w:val="pt-BR"/>
        </w:rPr>
        <w:tab/>
      </w:r>
      <w:r w:rsidR="00F4121D" w:rsidRPr="00FF406D">
        <w:rPr>
          <w:rFonts w:ascii="Arial" w:hAnsi="Arial" w:cs="Arial"/>
          <w:sz w:val="32"/>
          <w:lang w:val="pt-BR"/>
        </w:rPr>
        <w:t xml:space="preserve">Mestrado em </w:t>
      </w:r>
      <w:proofErr w:type="spellStart"/>
      <w:r w:rsidR="00F4121D" w:rsidRPr="00FF406D">
        <w:rPr>
          <w:rFonts w:ascii="Arial" w:hAnsi="Arial" w:cs="Arial"/>
          <w:sz w:val="32"/>
          <w:lang w:val="pt-BR"/>
        </w:rPr>
        <w:t>Multimédia</w:t>
      </w:r>
      <w:proofErr w:type="spellEnd"/>
    </w:p>
    <w:p w14:paraId="697E2EE3" w14:textId="144784CA" w:rsidR="00F4121D" w:rsidRPr="00FF406D" w:rsidRDefault="005D30CC" w:rsidP="00883383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240"/>
        <w:jc w:val="center"/>
        <w:rPr>
          <w:lang w:val="pt-BR"/>
        </w:rPr>
      </w:pPr>
      <w:ins w:id="0" w:author="Antonio Coelho" w:date="2018-10-01T09:34:00Z">
        <w:r w:rsidRPr="00FF406D">
          <w:rPr>
            <w:lang w:val="pt-BR"/>
          </w:rPr>
          <w:t>T</w:t>
        </w:r>
      </w:ins>
      <w:r w:rsidR="00665FDF" w:rsidRPr="00FF406D">
        <w:rPr>
          <w:lang w:val="pt-BR"/>
        </w:rPr>
        <w:t>P9</w:t>
      </w:r>
      <w:ins w:id="1" w:author="Antonio Coelho" w:date="2018-10-01T09:34:00Z">
        <w:r w:rsidRPr="00FF406D">
          <w:rPr>
            <w:lang w:val="pt-BR"/>
          </w:rPr>
          <w:t xml:space="preserve">. </w:t>
        </w:r>
      </w:ins>
      <w:proofErr w:type="spellStart"/>
      <w:r w:rsidR="00C01371" w:rsidRPr="00FF406D">
        <w:rPr>
          <w:lang w:val="pt-BR"/>
        </w:rPr>
        <w:t>Card</w:t>
      </w:r>
      <w:proofErr w:type="spellEnd"/>
      <w:r w:rsidR="00C01371" w:rsidRPr="00FF406D">
        <w:rPr>
          <w:lang w:val="pt-BR"/>
        </w:rPr>
        <w:t xml:space="preserve"> game “Sueca”</w:t>
      </w:r>
    </w:p>
    <w:p w14:paraId="7596F009" w14:textId="785BD9B3" w:rsidR="006B3D37" w:rsidRPr="00FF406D" w:rsidRDefault="009A25BF" w:rsidP="005D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lang w:val="pt-BR"/>
        </w:rPr>
      </w:pPr>
      <w:r w:rsidRPr="00FF406D">
        <w:rPr>
          <w:rFonts w:ascii="Trebuchet MS" w:hAnsi="Trebuchet MS"/>
          <w:lang w:val="pt-BR"/>
        </w:rPr>
        <w:t>António Coelho</w:t>
      </w:r>
    </w:p>
    <w:p w14:paraId="46A1B0EA" w14:textId="77777777" w:rsidR="00C56AE4" w:rsidRPr="00FF406D" w:rsidRDefault="00C56AE4" w:rsidP="00C56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sz w:val="10"/>
          <w:szCs w:val="10"/>
          <w:lang w:val="pt-BR"/>
        </w:rPr>
      </w:pPr>
    </w:p>
    <w:p w14:paraId="1E53E309" w14:textId="77777777" w:rsidR="000E0749" w:rsidRPr="00FF406D" w:rsidRDefault="000E0749" w:rsidP="009A25BF">
      <w:pPr>
        <w:rPr>
          <w:lang w:val="pt-BR"/>
        </w:rPr>
      </w:pPr>
    </w:p>
    <w:p w14:paraId="17E2874C" w14:textId="77777777" w:rsidR="00C01371" w:rsidRPr="00FB0068" w:rsidRDefault="00C01371" w:rsidP="00C01371">
      <w:pPr>
        <w:rPr>
          <w:lang w:val="en-GB"/>
        </w:rPr>
      </w:pPr>
      <w:r w:rsidRPr="00FB0068">
        <w:rPr>
          <w:lang w:val="en-GB"/>
        </w:rPr>
        <w:t>The main purpose of this tutorial is to work on data abstractions and reinforce the use of iteration for problem solving.</w:t>
      </w:r>
    </w:p>
    <w:p w14:paraId="0CEF29BA" w14:textId="3C63E1F5" w:rsidR="007C744A" w:rsidRPr="00FB0068" w:rsidRDefault="00C01371" w:rsidP="00C01371">
      <w:pPr>
        <w:rPr>
          <w:lang w:val="en-GB"/>
        </w:rPr>
      </w:pPr>
      <w:r w:rsidRPr="00FB0068">
        <w:rPr>
          <w:lang w:val="en-GB"/>
        </w:rPr>
        <w:t>More specifically we will explore the following learning objectives</w:t>
      </w:r>
      <w:r w:rsidR="007C744A" w:rsidRPr="00FB0068">
        <w:rPr>
          <w:lang w:val="en-GB"/>
        </w:rPr>
        <w:t>:</w:t>
      </w:r>
    </w:p>
    <w:p w14:paraId="43B6F791" w14:textId="2F0C2140" w:rsidR="00E8244C" w:rsidRPr="00FB0068" w:rsidRDefault="0035715B" w:rsidP="00CD54CF">
      <w:pPr>
        <w:pStyle w:val="ListParagraph"/>
        <w:numPr>
          <w:ilvl w:val="0"/>
          <w:numId w:val="2"/>
        </w:numPr>
        <w:rPr>
          <w:lang w:val="en-GB"/>
        </w:rPr>
      </w:pPr>
      <w:r w:rsidRPr="00FB0068">
        <w:rPr>
          <w:lang w:val="en-GB"/>
        </w:rPr>
        <w:t>Use iteration to solve problems involving task repetition</w:t>
      </w:r>
      <w:r w:rsidR="00474512" w:rsidRPr="00FB0068">
        <w:rPr>
          <w:lang w:val="en-GB"/>
        </w:rPr>
        <w:t>;</w:t>
      </w:r>
    </w:p>
    <w:p w14:paraId="45A7DE64" w14:textId="7D623175" w:rsidR="00D236FD" w:rsidRPr="00FB0068" w:rsidRDefault="002603B5" w:rsidP="00F46796">
      <w:pPr>
        <w:pStyle w:val="ListParagraph"/>
        <w:numPr>
          <w:ilvl w:val="0"/>
          <w:numId w:val="2"/>
        </w:numPr>
        <w:rPr>
          <w:lang w:val="en-GB"/>
        </w:rPr>
      </w:pPr>
      <w:r w:rsidRPr="00FB0068">
        <w:rPr>
          <w:lang w:val="en-GB"/>
        </w:rPr>
        <w:t xml:space="preserve">Apply lists and tuples </w:t>
      </w:r>
      <w:r w:rsidR="0035715B" w:rsidRPr="00FB0068">
        <w:rPr>
          <w:lang w:val="en-GB"/>
        </w:rPr>
        <w:t>for problem solving</w:t>
      </w:r>
      <w:r w:rsidR="00D5766C" w:rsidRPr="00FB0068">
        <w:rPr>
          <w:lang w:val="en-GB"/>
        </w:rPr>
        <w:t>.</w:t>
      </w:r>
    </w:p>
    <w:p w14:paraId="25BCB547" w14:textId="6BADAE0A" w:rsidR="001F2273" w:rsidRPr="00FB0068" w:rsidRDefault="001F2273" w:rsidP="001F2273">
      <w:pPr>
        <w:pStyle w:val="ListParagraph"/>
        <w:rPr>
          <w:lang w:val="en-GB"/>
        </w:rPr>
      </w:pPr>
    </w:p>
    <w:p w14:paraId="3ECCF5D0" w14:textId="7081F4FA" w:rsidR="00FE0AC0" w:rsidRPr="00FB0068" w:rsidRDefault="0035715B" w:rsidP="00FE0AC0">
      <w:pPr>
        <w:rPr>
          <w:lang w:val="en-GB"/>
        </w:rPr>
      </w:pPr>
      <w:r w:rsidRPr="00FB0068">
        <w:rPr>
          <w:lang w:val="en-GB"/>
        </w:rPr>
        <w:t>It is recommended to read the following supporting texts before the tutorial</w:t>
      </w:r>
      <w:r w:rsidR="00FE0AC0" w:rsidRPr="00FB0068">
        <w:rPr>
          <w:lang w:val="en-GB"/>
        </w:rPr>
        <w:t>:</w:t>
      </w:r>
    </w:p>
    <w:p w14:paraId="21C17DCC" w14:textId="77777777" w:rsidR="001662D9" w:rsidRPr="00FB0068" w:rsidRDefault="001662D9" w:rsidP="001662D9">
      <w:pPr>
        <w:rPr>
          <w:lang w:val="en-GB"/>
        </w:rPr>
      </w:pPr>
      <w:r w:rsidRPr="00FB0068">
        <w:rPr>
          <w:lang w:val="en-GB"/>
        </w:rPr>
        <w:t xml:space="preserve">How to Think Like a Computer Scientist: Learning with Python 3ed; Peter Wentworth, Jeffrey </w:t>
      </w:r>
      <w:proofErr w:type="spellStart"/>
      <w:r w:rsidRPr="00FB0068">
        <w:rPr>
          <w:lang w:val="en-GB"/>
        </w:rPr>
        <w:t>Elkner</w:t>
      </w:r>
      <w:proofErr w:type="spellEnd"/>
      <w:r w:rsidRPr="00FB0068">
        <w:rPr>
          <w:lang w:val="en-GB"/>
        </w:rPr>
        <w:t>, Allen B. Downey, and Chris Meyers, 2012</w:t>
      </w:r>
    </w:p>
    <w:p w14:paraId="3762DF75" w14:textId="4A59A809" w:rsidR="00EF32FB" w:rsidRPr="00FB0068" w:rsidRDefault="0035715B" w:rsidP="00EF32FB">
      <w:pPr>
        <w:pStyle w:val="ListParagraph"/>
        <w:numPr>
          <w:ilvl w:val="0"/>
          <w:numId w:val="3"/>
        </w:numPr>
        <w:jc w:val="left"/>
        <w:rPr>
          <w:lang w:val="en-GB"/>
        </w:rPr>
      </w:pPr>
      <w:r w:rsidRPr="00FB0068">
        <w:rPr>
          <w:lang w:val="en-GB"/>
        </w:rPr>
        <w:t>Chapter</w:t>
      </w:r>
      <w:r w:rsidR="00EF32FB" w:rsidRPr="00FB0068">
        <w:rPr>
          <w:lang w:val="en-GB"/>
        </w:rPr>
        <w:t xml:space="preserve"> 9 - </w:t>
      </w:r>
      <w:hyperlink r:id="rId8" w:history="1">
        <w:r w:rsidR="00EF32FB" w:rsidRPr="00FB0068">
          <w:rPr>
            <w:rStyle w:val="Hyperlink"/>
            <w:lang w:val="en-GB"/>
          </w:rPr>
          <w:t>Tuples</w:t>
        </w:r>
      </w:hyperlink>
    </w:p>
    <w:p w14:paraId="0C03BE3F" w14:textId="7252A8B2" w:rsidR="00EF32FB" w:rsidRPr="00FB0068" w:rsidRDefault="0035715B" w:rsidP="00EF32FB">
      <w:pPr>
        <w:pStyle w:val="ListParagraph"/>
        <w:numPr>
          <w:ilvl w:val="0"/>
          <w:numId w:val="3"/>
        </w:numPr>
        <w:jc w:val="left"/>
        <w:rPr>
          <w:lang w:val="en-GB"/>
        </w:rPr>
      </w:pPr>
      <w:r w:rsidRPr="00FB0068">
        <w:rPr>
          <w:lang w:val="en-GB"/>
        </w:rPr>
        <w:t>Chapter</w:t>
      </w:r>
      <w:r w:rsidR="00EF32FB" w:rsidRPr="00FB0068">
        <w:rPr>
          <w:lang w:val="en-GB"/>
        </w:rPr>
        <w:t xml:space="preserve"> 11 - </w:t>
      </w:r>
      <w:hyperlink r:id="rId9" w:history="1">
        <w:r w:rsidR="00EF32FB" w:rsidRPr="00FB0068">
          <w:rPr>
            <w:rStyle w:val="Hyperlink"/>
            <w:lang w:val="en-GB"/>
          </w:rPr>
          <w:t>Lists</w:t>
        </w:r>
      </w:hyperlink>
      <w:r w:rsidR="00EF32FB" w:rsidRPr="00FB0068">
        <w:rPr>
          <w:lang w:val="en-GB"/>
        </w:rPr>
        <w:br/>
      </w:r>
    </w:p>
    <w:p w14:paraId="22E73D65" w14:textId="77777777" w:rsidR="00ED0E73" w:rsidRPr="00FB0068" w:rsidRDefault="00ED0E73" w:rsidP="009A25BF">
      <w:pPr>
        <w:rPr>
          <w:i/>
          <w:lang w:val="en-GB"/>
        </w:rPr>
      </w:pPr>
    </w:p>
    <w:p w14:paraId="2BA442EF" w14:textId="20DB93C9" w:rsidR="00661CB0" w:rsidRPr="00FB0068" w:rsidRDefault="00661CB0" w:rsidP="00365AD4">
      <w:pPr>
        <w:rPr>
          <w:rFonts w:ascii="Verdana" w:hAnsi="Verdana"/>
          <w:color w:val="000000"/>
          <w:sz w:val="22"/>
          <w:szCs w:val="22"/>
          <w:lang w:val="en-GB"/>
        </w:rPr>
      </w:pPr>
      <w:r w:rsidRPr="00FB0068">
        <w:rPr>
          <w:rFonts w:ascii="Verdana" w:hAnsi="Verdana"/>
          <w:color w:val="000000"/>
          <w:sz w:val="22"/>
          <w:szCs w:val="22"/>
          <w:lang w:val="en-GB"/>
        </w:rPr>
        <w:br/>
      </w:r>
    </w:p>
    <w:p w14:paraId="03733233" w14:textId="77777777" w:rsidR="00ED0E73" w:rsidRPr="00FB0068" w:rsidRDefault="00ED0E73" w:rsidP="009A25BF">
      <w:pPr>
        <w:rPr>
          <w:i/>
          <w:lang w:val="en-GB"/>
        </w:rPr>
      </w:pPr>
    </w:p>
    <w:p w14:paraId="0F2E325B" w14:textId="6F0500DA" w:rsidR="008C4C00" w:rsidRPr="00FB0068" w:rsidRDefault="008C4C00" w:rsidP="009A25BF">
      <w:pPr>
        <w:rPr>
          <w:i/>
          <w:lang w:val="en-GB"/>
        </w:rPr>
      </w:pPr>
    </w:p>
    <w:p w14:paraId="7A4E8D92" w14:textId="77777777" w:rsidR="009A25BF" w:rsidRPr="00FB0068" w:rsidRDefault="009A25BF" w:rsidP="009A25BF">
      <w:pPr>
        <w:rPr>
          <w:i/>
          <w:lang w:val="en-GB"/>
        </w:rPr>
      </w:pPr>
    </w:p>
    <w:p w14:paraId="7F447A40" w14:textId="77777777" w:rsidR="00C63A7A" w:rsidRPr="00FB0068" w:rsidRDefault="00C63A7A" w:rsidP="00CD54CF">
      <w:pPr>
        <w:pStyle w:val="ListParagraph"/>
        <w:numPr>
          <w:ilvl w:val="0"/>
          <w:numId w:val="4"/>
        </w:numPr>
        <w:suppressAutoHyphens w:val="0"/>
        <w:spacing w:before="0"/>
        <w:jc w:val="left"/>
        <w:rPr>
          <w:rFonts w:ascii="Arial" w:hAnsi="Arial"/>
          <w:b/>
          <w:kern w:val="1"/>
          <w:sz w:val="32"/>
          <w:szCs w:val="32"/>
          <w:lang w:val="en-GB"/>
        </w:rPr>
      </w:pPr>
      <w:r w:rsidRPr="00FB0068">
        <w:rPr>
          <w:lang w:val="en-GB"/>
        </w:rPr>
        <w:br w:type="page"/>
      </w:r>
    </w:p>
    <w:p w14:paraId="596F966A" w14:textId="6FE9403E" w:rsidR="009A25BF" w:rsidRPr="00FB0068" w:rsidRDefault="003E2D73" w:rsidP="00883383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 w:rsidRPr="00FB0068">
        <w:rPr>
          <w:lang w:val="en-GB"/>
        </w:rPr>
        <w:lastRenderedPageBreak/>
        <w:t>The card game</w:t>
      </w:r>
      <w:r w:rsidR="00714173" w:rsidRPr="00FB0068">
        <w:rPr>
          <w:lang w:val="en-GB"/>
        </w:rPr>
        <w:t xml:space="preserve"> </w:t>
      </w:r>
      <w:r w:rsidRPr="00FB0068">
        <w:rPr>
          <w:lang w:val="en-GB"/>
        </w:rPr>
        <w:t>“</w:t>
      </w:r>
      <w:proofErr w:type="spellStart"/>
      <w:r w:rsidR="0026617E" w:rsidRPr="00FB0068">
        <w:rPr>
          <w:lang w:val="en-GB"/>
        </w:rPr>
        <w:t>Sueca</w:t>
      </w:r>
      <w:proofErr w:type="spellEnd"/>
      <w:r w:rsidRPr="00FB0068">
        <w:rPr>
          <w:lang w:val="en-GB"/>
        </w:rPr>
        <w:t>”</w:t>
      </w:r>
    </w:p>
    <w:p w14:paraId="482BC037" w14:textId="37EFDF8F" w:rsidR="00CE5B57" w:rsidRPr="00FB0068" w:rsidRDefault="00CE5B57" w:rsidP="00CE5B57">
      <w:pPr>
        <w:spacing w:after="120"/>
        <w:rPr>
          <w:lang w:val="en-GB"/>
        </w:rPr>
      </w:pPr>
      <w:r w:rsidRPr="00FB0068">
        <w:rPr>
          <w:lang w:val="en-GB"/>
        </w:rPr>
        <w:t>In this tutorial, we will develop a version of the “</w:t>
      </w:r>
      <w:hyperlink r:id="rId10" w:history="1">
        <w:r w:rsidRPr="00FB0068">
          <w:rPr>
            <w:rStyle w:val="Hyperlink"/>
            <w:lang w:val="en-GB"/>
          </w:rPr>
          <w:t xml:space="preserve">Jogo da </w:t>
        </w:r>
        <w:proofErr w:type="spellStart"/>
        <w:r w:rsidRPr="00FB0068">
          <w:rPr>
            <w:rStyle w:val="Hyperlink"/>
            <w:lang w:val="en-GB"/>
          </w:rPr>
          <w:t>Sueca</w:t>
        </w:r>
        <w:proofErr w:type="spellEnd"/>
      </w:hyperlink>
      <w:r w:rsidRPr="00FB0068">
        <w:rPr>
          <w:lang w:val="en-GB"/>
        </w:rPr>
        <w:t>” (</w:t>
      </w:r>
      <w:r w:rsidR="00F61E91" w:rsidRPr="00FB0068">
        <w:rPr>
          <w:lang w:val="en-GB"/>
        </w:rPr>
        <w:t>Swedish</w:t>
      </w:r>
      <w:r w:rsidRPr="00FB0068">
        <w:rPr>
          <w:lang w:val="en-GB"/>
        </w:rPr>
        <w:t xml:space="preserve"> game) where four players play in teams of two. In this version of the game one of the players will be the "human" and the other 3 will be controlled by the computer.</w:t>
      </w:r>
    </w:p>
    <w:p w14:paraId="5179D738" w14:textId="219157E9" w:rsidR="00CE5B57" w:rsidRPr="00FB0068" w:rsidRDefault="00CE5B57" w:rsidP="00CE5B57">
      <w:pPr>
        <w:spacing w:after="120"/>
        <w:rPr>
          <w:lang w:val="en-GB"/>
        </w:rPr>
      </w:pPr>
      <w:r w:rsidRPr="00FB0068">
        <w:rPr>
          <w:lang w:val="en-GB"/>
        </w:rPr>
        <w:t>In this game</w:t>
      </w:r>
      <w:r w:rsidR="00406427" w:rsidRPr="00FB0068">
        <w:rPr>
          <w:lang w:val="en-GB"/>
        </w:rPr>
        <w:t>,</w:t>
      </w:r>
      <w:r w:rsidRPr="00FB0068">
        <w:rPr>
          <w:lang w:val="en-GB"/>
        </w:rPr>
        <w:t xml:space="preserve"> each player has a hand</w:t>
      </w:r>
      <w:r w:rsidR="00406427" w:rsidRPr="00FB0068">
        <w:rPr>
          <w:lang w:val="en-GB"/>
        </w:rPr>
        <w:t xml:space="preserve"> of 10 cards</w:t>
      </w:r>
      <w:r w:rsidRPr="00FB0068">
        <w:rPr>
          <w:lang w:val="en-GB"/>
        </w:rPr>
        <w:t xml:space="preserve"> which is </w:t>
      </w:r>
      <w:r w:rsidR="00406427" w:rsidRPr="00FB0068">
        <w:rPr>
          <w:lang w:val="en-GB"/>
        </w:rPr>
        <w:t xml:space="preserve">going to be drawn, card by card, </w:t>
      </w:r>
      <w:r w:rsidRPr="00FB0068">
        <w:rPr>
          <w:lang w:val="en-GB"/>
        </w:rPr>
        <w:t xml:space="preserve">over 10 </w:t>
      </w:r>
      <w:r w:rsidR="00406427" w:rsidRPr="00FB0068">
        <w:rPr>
          <w:lang w:val="en-GB"/>
        </w:rPr>
        <w:t>turns</w:t>
      </w:r>
      <w:r w:rsidR="006D022D" w:rsidRPr="00FB0068">
        <w:rPr>
          <w:lang w:val="en-GB"/>
        </w:rPr>
        <w:t>,</w:t>
      </w:r>
      <w:r w:rsidRPr="00FB0068">
        <w:rPr>
          <w:lang w:val="en-GB"/>
        </w:rPr>
        <w:t xml:space="preserve"> until players run out of cards to play. At the end of the game it is necessary to count the number of points of each team of 2 players through the cards won in the game (total of 120 points).</w:t>
      </w:r>
    </w:p>
    <w:p w14:paraId="0134176C" w14:textId="51AF2DA2" w:rsidR="00B02FD9" w:rsidRPr="00FB0068" w:rsidRDefault="00CE5B57" w:rsidP="006D022D">
      <w:pPr>
        <w:spacing w:after="120"/>
        <w:jc w:val="left"/>
        <w:rPr>
          <w:lang w:val="en-GB"/>
        </w:rPr>
      </w:pPr>
      <w:r w:rsidRPr="00FB0068">
        <w:rPr>
          <w:lang w:val="en-GB"/>
        </w:rPr>
        <w:t xml:space="preserve">In this game cards 8, 9 and 10 are not used, </w:t>
      </w:r>
      <w:r w:rsidR="00406427" w:rsidRPr="00FB0068">
        <w:rPr>
          <w:lang w:val="en-GB"/>
        </w:rPr>
        <w:t xml:space="preserve">so the deck has 40 cards in total. </w:t>
      </w:r>
      <w:r w:rsidR="006D022D" w:rsidRPr="00FB0068">
        <w:rPr>
          <w:lang w:val="en-GB"/>
        </w:rPr>
        <w:br/>
        <w:t>The rank of each card has the following number of points</w:t>
      </w:r>
      <w:r w:rsidR="00B02FD9" w:rsidRPr="00FB0068">
        <w:rPr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603"/>
        <w:gridCol w:w="604"/>
        <w:gridCol w:w="604"/>
        <w:gridCol w:w="604"/>
        <w:gridCol w:w="604"/>
        <w:gridCol w:w="604"/>
        <w:gridCol w:w="604"/>
        <w:gridCol w:w="604"/>
        <w:gridCol w:w="607"/>
        <w:gridCol w:w="607"/>
      </w:tblGrid>
      <w:tr w:rsidR="00B02FD9" w:rsidRPr="00FB0068" w14:paraId="46EEF80F" w14:textId="77777777" w:rsidTr="00DA487B">
        <w:trPr>
          <w:jc w:val="center"/>
        </w:trPr>
        <w:tc>
          <w:tcPr>
            <w:tcW w:w="766" w:type="dxa"/>
          </w:tcPr>
          <w:p w14:paraId="4673377E" w14:textId="77777777" w:rsidR="00B02FD9" w:rsidRPr="00FB0068" w:rsidRDefault="00B02FD9" w:rsidP="00DA487B">
            <w:pPr>
              <w:spacing w:before="60" w:after="60"/>
              <w:rPr>
                <w:lang w:val="en-GB"/>
              </w:rPr>
            </w:pPr>
            <w:r w:rsidRPr="00FB0068">
              <w:rPr>
                <w:lang w:val="en-GB"/>
              </w:rPr>
              <w:t>Carta</w:t>
            </w:r>
          </w:p>
        </w:tc>
        <w:tc>
          <w:tcPr>
            <w:tcW w:w="603" w:type="dxa"/>
          </w:tcPr>
          <w:p w14:paraId="4D24AB86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“A”</w:t>
            </w:r>
          </w:p>
        </w:tc>
        <w:tc>
          <w:tcPr>
            <w:tcW w:w="604" w:type="dxa"/>
          </w:tcPr>
          <w:p w14:paraId="12D51550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2</w:t>
            </w:r>
          </w:p>
        </w:tc>
        <w:tc>
          <w:tcPr>
            <w:tcW w:w="604" w:type="dxa"/>
          </w:tcPr>
          <w:p w14:paraId="139F6B8B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3</w:t>
            </w:r>
          </w:p>
        </w:tc>
        <w:tc>
          <w:tcPr>
            <w:tcW w:w="604" w:type="dxa"/>
          </w:tcPr>
          <w:p w14:paraId="65ED5FED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4</w:t>
            </w:r>
          </w:p>
        </w:tc>
        <w:tc>
          <w:tcPr>
            <w:tcW w:w="604" w:type="dxa"/>
          </w:tcPr>
          <w:p w14:paraId="5E85FC49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5</w:t>
            </w:r>
          </w:p>
        </w:tc>
        <w:tc>
          <w:tcPr>
            <w:tcW w:w="604" w:type="dxa"/>
          </w:tcPr>
          <w:p w14:paraId="552C59A8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6</w:t>
            </w:r>
          </w:p>
        </w:tc>
        <w:tc>
          <w:tcPr>
            <w:tcW w:w="604" w:type="dxa"/>
          </w:tcPr>
          <w:p w14:paraId="21785368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7</w:t>
            </w:r>
          </w:p>
        </w:tc>
        <w:tc>
          <w:tcPr>
            <w:tcW w:w="604" w:type="dxa"/>
          </w:tcPr>
          <w:p w14:paraId="20247A4D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“Q”</w:t>
            </w:r>
          </w:p>
        </w:tc>
        <w:tc>
          <w:tcPr>
            <w:tcW w:w="607" w:type="dxa"/>
          </w:tcPr>
          <w:p w14:paraId="32749452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“J”</w:t>
            </w:r>
          </w:p>
        </w:tc>
        <w:tc>
          <w:tcPr>
            <w:tcW w:w="607" w:type="dxa"/>
          </w:tcPr>
          <w:p w14:paraId="3D6AD80B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“K”</w:t>
            </w:r>
          </w:p>
        </w:tc>
      </w:tr>
      <w:tr w:rsidR="00B02FD9" w:rsidRPr="00FB0068" w14:paraId="54E4788D" w14:textId="77777777" w:rsidTr="00DA487B">
        <w:trPr>
          <w:jc w:val="center"/>
        </w:trPr>
        <w:tc>
          <w:tcPr>
            <w:tcW w:w="766" w:type="dxa"/>
          </w:tcPr>
          <w:p w14:paraId="58AF3E06" w14:textId="77777777" w:rsidR="00B02FD9" w:rsidRPr="00FB0068" w:rsidRDefault="00B02FD9" w:rsidP="00DA487B">
            <w:pPr>
              <w:spacing w:before="60" w:after="60"/>
              <w:rPr>
                <w:lang w:val="en-GB"/>
              </w:rPr>
            </w:pPr>
            <w:proofErr w:type="spellStart"/>
            <w:r w:rsidRPr="00FB0068">
              <w:rPr>
                <w:lang w:val="en-GB"/>
              </w:rPr>
              <w:t>Valor</w:t>
            </w:r>
            <w:proofErr w:type="spellEnd"/>
          </w:p>
        </w:tc>
        <w:tc>
          <w:tcPr>
            <w:tcW w:w="603" w:type="dxa"/>
          </w:tcPr>
          <w:p w14:paraId="55EB5F91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11</w:t>
            </w:r>
          </w:p>
        </w:tc>
        <w:tc>
          <w:tcPr>
            <w:tcW w:w="604" w:type="dxa"/>
          </w:tcPr>
          <w:p w14:paraId="41BE3363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0</w:t>
            </w:r>
          </w:p>
        </w:tc>
        <w:tc>
          <w:tcPr>
            <w:tcW w:w="604" w:type="dxa"/>
          </w:tcPr>
          <w:p w14:paraId="38C64484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0</w:t>
            </w:r>
          </w:p>
        </w:tc>
        <w:tc>
          <w:tcPr>
            <w:tcW w:w="604" w:type="dxa"/>
          </w:tcPr>
          <w:p w14:paraId="293F56D8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0</w:t>
            </w:r>
          </w:p>
        </w:tc>
        <w:tc>
          <w:tcPr>
            <w:tcW w:w="604" w:type="dxa"/>
          </w:tcPr>
          <w:p w14:paraId="7DF35C9B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0</w:t>
            </w:r>
          </w:p>
        </w:tc>
        <w:tc>
          <w:tcPr>
            <w:tcW w:w="604" w:type="dxa"/>
          </w:tcPr>
          <w:p w14:paraId="7C3492BA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0</w:t>
            </w:r>
          </w:p>
        </w:tc>
        <w:tc>
          <w:tcPr>
            <w:tcW w:w="604" w:type="dxa"/>
          </w:tcPr>
          <w:p w14:paraId="07EDE37B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10</w:t>
            </w:r>
          </w:p>
        </w:tc>
        <w:tc>
          <w:tcPr>
            <w:tcW w:w="604" w:type="dxa"/>
          </w:tcPr>
          <w:p w14:paraId="4C3CAD8A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2</w:t>
            </w:r>
          </w:p>
        </w:tc>
        <w:tc>
          <w:tcPr>
            <w:tcW w:w="607" w:type="dxa"/>
          </w:tcPr>
          <w:p w14:paraId="4EDA6864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3</w:t>
            </w:r>
          </w:p>
        </w:tc>
        <w:tc>
          <w:tcPr>
            <w:tcW w:w="607" w:type="dxa"/>
          </w:tcPr>
          <w:p w14:paraId="2BE39554" w14:textId="77777777" w:rsidR="00B02FD9" w:rsidRPr="00FB0068" w:rsidRDefault="00B02FD9" w:rsidP="00DA487B">
            <w:pPr>
              <w:spacing w:before="60" w:after="60"/>
              <w:jc w:val="center"/>
              <w:rPr>
                <w:lang w:val="en-GB"/>
              </w:rPr>
            </w:pPr>
            <w:r w:rsidRPr="00FB0068">
              <w:rPr>
                <w:lang w:val="en-GB"/>
              </w:rPr>
              <w:t>4</w:t>
            </w:r>
          </w:p>
        </w:tc>
      </w:tr>
    </w:tbl>
    <w:p w14:paraId="5284F7EA" w14:textId="1F20EBDE" w:rsidR="00406427" w:rsidRPr="00FB0068" w:rsidRDefault="00406427" w:rsidP="00777311">
      <w:pPr>
        <w:spacing w:before="120"/>
        <w:rPr>
          <w:lang w:val="en-GB"/>
        </w:rPr>
      </w:pPr>
      <w:r w:rsidRPr="00FB0068">
        <w:rPr>
          <w:lang w:val="en-GB"/>
        </w:rPr>
        <w:t xml:space="preserve">Note that </w:t>
      </w:r>
      <w:r w:rsidR="00C2083F" w:rsidRPr="00FB0068">
        <w:rPr>
          <w:lang w:val="en-GB"/>
        </w:rPr>
        <w:t>ranks</w:t>
      </w:r>
      <w:r w:rsidRPr="00FB0068">
        <w:rPr>
          <w:lang w:val="en-GB"/>
        </w:rPr>
        <w:t xml:space="preserve"> 2 through 6 have no value, while </w:t>
      </w:r>
      <w:r w:rsidR="00C2083F" w:rsidRPr="00FB0068">
        <w:rPr>
          <w:lang w:val="en-GB"/>
        </w:rPr>
        <w:t>rank</w:t>
      </w:r>
      <w:r w:rsidRPr="00FB0068">
        <w:rPr>
          <w:lang w:val="en-GB"/>
        </w:rPr>
        <w:t xml:space="preserve"> 7 is worth 10 points. The </w:t>
      </w:r>
      <w:r w:rsidR="00C2083F" w:rsidRPr="00FB0068">
        <w:rPr>
          <w:lang w:val="en-GB"/>
        </w:rPr>
        <w:t>faces</w:t>
      </w:r>
      <w:r w:rsidRPr="00FB0068">
        <w:rPr>
          <w:lang w:val="en-GB"/>
        </w:rPr>
        <w:t xml:space="preserve"> are represented by capital letters: “A”, “Q”, “J” and “K”.</w:t>
      </w:r>
    </w:p>
    <w:p w14:paraId="5227AC97" w14:textId="3FBB9C68" w:rsidR="00406427" w:rsidRPr="00FB0068" w:rsidRDefault="00406427" w:rsidP="00406427">
      <w:pPr>
        <w:rPr>
          <w:lang w:val="en-GB"/>
        </w:rPr>
      </w:pPr>
      <w:r w:rsidRPr="00FB0068">
        <w:rPr>
          <w:lang w:val="en-GB"/>
        </w:rPr>
        <w:t xml:space="preserve">Each “hand” of a player is a list of cards, where each card is represented by a tuple with 2 elements: the </w:t>
      </w:r>
      <w:r w:rsidR="00AE1A22" w:rsidRPr="00FB0068">
        <w:rPr>
          <w:lang w:val="en-GB"/>
        </w:rPr>
        <w:t>rank (one character</w:t>
      </w:r>
      <w:r w:rsidRPr="00FB0068">
        <w:rPr>
          <w:lang w:val="en-GB"/>
        </w:rPr>
        <w:t xml:space="preserve"> </w:t>
      </w:r>
      <w:r w:rsidR="00AE1A22" w:rsidRPr="00FB0068">
        <w:rPr>
          <w:lang w:val="en-GB"/>
        </w:rPr>
        <w:t xml:space="preserve">or a number) </w:t>
      </w:r>
      <w:r w:rsidRPr="00FB0068">
        <w:rPr>
          <w:lang w:val="en-GB"/>
        </w:rPr>
        <w:t>and the suit (one character).</w:t>
      </w:r>
    </w:p>
    <w:p w14:paraId="5714FBDD" w14:textId="073F3C7C" w:rsidR="00406427" w:rsidRPr="00FB0068" w:rsidRDefault="00406427" w:rsidP="00406427">
      <w:pPr>
        <w:rPr>
          <w:lang w:val="en-GB"/>
        </w:rPr>
      </w:pPr>
      <w:r w:rsidRPr="00FB0068">
        <w:rPr>
          <w:lang w:val="en-GB"/>
        </w:rPr>
        <w:t>The suit is represented by the initial letter: “</w:t>
      </w:r>
      <w:r w:rsidR="00A524CA" w:rsidRPr="00FB0068">
        <w:rPr>
          <w:lang w:val="en-GB"/>
        </w:rPr>
        <w:t>D</w:t>
      </w:r>
      <w:r w:rsidRPr="00FB0068">
        <w:rPr>
          <w:lang w:val="en-GB"/>
        </w:rPr>
        <w:t xml:space="preserve">” - </w:t>
      </w:r>
      <w:r w:rsidR="000D5AF0" w:rsidRPr="00FB0068">
        <w:rPr>
          <w:lang w:val="en-GB"/>
        </w:rPr>
        <w:t>D</w:t>
      </w:r>
      <w:r w:rsidRPr="00FB0068">
        <w:rPr>
          <w:lang w:val="en-GB"/>
        </w:rPr>
        <w:t>iamonds; "</w:t>
      </w:r>
      <w:r w:rsidR="00A524CA" w:rsidRPr="00FB0068">
        <w:rPr>
          <w:lang w:val="en-GB"/>
        </w:rPr>
        <w:t>H</w:t>
      </w:r>
      <w:r w:rsidRPr="00FB0068">
        <w:rPr>
          <w:lang w:val="en-GB"/>
        </w:rPr>
        <w:t xml:space="preserve">" - </w:t>
      </w:r>
      <w:r w:rsidR="000D5AF0" w:rsidRPr="00FB0068">
        <w:rPr>
          <w:lang w:val="en-GB"/>
        </w:rPr>
        <w:t>H</w:t>
      </w:r>
      <w:r w:rsidRPr="00FB0068">
        <w:rPr>
          <w:lang w:val="en-GB"/>
        </w:rPr>
        <w:t>earts; "</w:t>
      </w:r>
      <w:r w:rsidR="00A524CA" w:rsidRPr="00FB0068">
        <w:rPr>
          <w:lang w:val="en-GB"/>
        </w:rPr>
        <w:t xml:space="preserve">S" - </w:t>
      </w:r>
      <w:r w:rsidR="000D5AF0" w:rsidRPr="00FB0068">
        <w:rPr>
          <w:lang w:val="en-GB"/>
        </w:rPr>
        <w:t>S</w:t>
      </w:r>
      <w:r w:rsidR="00E05CB4" w:rsidRPr="00FB0068">
        <w:rPr>
          <w:lang w:val="en-GB"/>
        </w:rPr>
        <w:t>pades</w:t>
      </w:r>
      <w:r w:rsidR="00A524CA" w:rsidRPr="00FB0068">
        <w:rPr>
          <w:lang w:val="en-GB"/>
        </w:rPr>
        <w:t>; "</w:t>
      </w:r>
      <w:r w:rsidR="00E05CB4" w:rsidRPr="00FB0068">
        <w:rPr>
          <w:lang w:val="en-GB"/>
        </w:rPr>
        <w:t>C</w:t>
      </w:r>
      <w:r w:rsidRPr="00FB0068">
        <w:rPr>
          <w:lang w:val="en-GB"/>
        </w:rPr>
        <w:t xml:space="preserve">" - </w:t>
      </w:r>
      <w:r w:rsidR="000D5AF0" w:rsidRPr="00FB0068">
        <w:rPr>
          <w:lang w:val="en-GB"/>
        </w:rPr>
        <w:t>C</w:t>
      </w:r>
      <w:r w:rsidR="00AB78BE" w:rsidRPr="00FB0068">
        <w:rPr>
          <w:lang w:val="en-GB"/>
        </w:rPr>
        <w:t>lubs</w:t>
      </w:r>
      <w:r w:rsidRPr="00FB0068">
        <w:rPr>
          <w:lang w:val="en-GB"/>
        </w:rPr>
        <w:t>.</w:t>
      </w:r>
    </w:p>
    <w:p w14:paraId="34541FDB" w14:textId="137BB16F" w:rsidR="00B02FD9" w:rsidRPr="00FB0068" w:rsidRDefault="00406427" w:rsidP="00406427">
      <w:pPr>
        <w:rPr>
          <w:lang w:val="en-GB"/>
        </w:rPr>
      </w:pPr>
      <w:r w:rsidRPr="00FB0068">
        <w:rPr>
          <w:lang w:val="en-GB"/>
        </w:rPr>
        <w:t>As an example</w:t>
      </w:r>
      <w:r w:rsidR="0049515F" w:rsidRPr="00FB0068">
        <w:rPr>
          <w:lang w:val="en-GB"/>
        </w:rPr>
        <w:t>,</w:t>
      </w:r>
      <w:r w:rsidRPr="00FB0068">
        <w:rPr>
          <w:lang w:val="en-GB"/>
        </w:rPr>
        <w:t xml:space="preserve"> </w:t>
      </w:r>
      <w:r w:rsidR="0049515F" w:rsidRPr="00FB0068">
        <w:rPr>
          <w:lang w:val="en-GB"/>
        </w:rPr>
        <w:t>analyse</w:t>
      </w:r>
      <w:r w:rsidRPr="00FB0068">
        <w:rPr>
          <w:lang w:val="en-GB"/>
        </w:rPr>
        <w:t xml:space="preserve"> the following player</w:t>
      </w:r>
      <w:r w:rsidR="002A6659" w:rsidRPr="00FB0068">
        <w:rPr>
          <w:lang w:val="en-GB"/>
        </w:rPr>
        <w:t>’s hand</w:t>
      </w:r>
      <w:r w:rsidR="00B02FD9" w:rsidRPr="00FB0068">
        <w:rPr>
          <w:lang w:val="en-GB"/>
        </w:rPr>
        <w:t>:</w:t>
      </w:r>
    </w:p>
    <w:p w14:paraId="79F7324D" w14:textId="23F69208" w:rsidR="00DA4C7F" w:rsidRPr="00FF406D" w:rsidRDefault="00D10283" w:rsidP="005E24A5">
      <w:pPr>
        <w:spacing w:before="120" w:line="480" w:lineRule="auto"/>
        <w:jc w:val="center"/>
        <w:rPr>
          <w:rFonts w:ascii="Courier New" w:hAnsi="Courier New" w:cs="Courier New"/>
          <w:b/>
          <w:sz w:val="16"/>
          <w:szCs w:val="16"/>
          <w:lang w:val="pt-BR"/>
        </w:rPr>
      </w:pPr>
      <w:proofErr w:type="spellStart"/>
      <w:r w:rsidRPr="00FF406D">
        <w:rPr>
          <w:rFonts w:ascii="Courier New" w:hAnsi="Courier New" w:cs="Courier New"/>
          <w:b/>
          <w:sz w:val="16"/>
          <w:szCs w:val="16"/>
          <w:lang w:val="pt-BR"/>
        </w:rPr>
        <w:t>hand</w:t>
      </w:r>
      <w:proofErr w:type="spellEnd"/>
      <w:r w:rsidR="005B3C3F" w:rsidRPr="00FF406D">
        <w:rPr>
          <w:rFonts w:ascii="Courier New" w:hAnsi="Courier New" w:cs="Courier New"/>
          <w:b/>
          <w:sz w:val="16"/>
          <w:szCs w:val="16"/>
          <w:lang w:val="pt-BR"/>
        </w:rPr>
        <w:t xml:space="preserve"> = [(3, "H</w:t>
      </w:r>
      <w:r w:rsidR="00B02FD9" w:rsidRPr="00FF406D">
        <w:rPr>
          <w:rFonts w:ascii="Courier New" w:hAnsi="Courier New" w:cs="Courier New"/>
          <w:b/>
          <w:sz w:val="16"/>
          <w:szCs w:val="16"/>
          <w:lang w:val="pt-BR"/>
        </w:rPr>
        <w:t>"),("A","</w:t>
      </w:r>
      <w:r w:rsidR="005B3C3F" w:rsidRPr="00FF406D">
        <w:rPr>
          <w:rFonts w:ascii="Courier New" w:hAnsi="Courier New" w:cs="Courier New"/>
          <w:b/>
          <w:sz w:val="16"/>
          <w:szCs w:val="16"/>
          <w:lang w:val="pt-BR"/>
        </w:rPr>
        <w:t>H</w:t>
      </w:r>
      <w:r w:rsidR="00B02FD9" w:rsidRPr="00FF406D">
        <w:rPr>
          <w:rFonts w:ascii="Courier New" w:hAnsi="Courier New" w:cs="Courier New"/>
          <w:b/>
          <w:sz w:val="16"/>
          <w:szCs w:val="16"/>
          <w:lang w:val="pt-BR"/>
        </w:rPr>
        <w:t>"), (2, "</w:t>
      </w:r>
      <w:r w:rsidR="005B3C3F" w:rsidRPr="00FF406D">
        <w:rPr>
          <w:rFonts w:ascii="Courier New" w:hAnsi="Courier New" w:cs="Courier New"/>
          <w:b/>
          <w:sz w:val="16"/>
          <w:szCs w:val="16"/>
          <w:lang w:val="pt-BR"/>
        </w:rPr>
        <w:t>D</w:t>
      </w:r>
      <w:r w:rsidR="00B02FD9" w:rsidRPr="00FF406D">
        <w:rPr>
          <w:rFonts w:ascii="Courier New" w:hAnsi="Courier New" w:cs="Courier New"/>
          <w:b/>
          <w:sz w:val="16"/>
          <w:szCs w:val="16"/>
          <w:lang w:val="pt-BR"/>
        </w:rPr>
        <w:t>"), ("K","</w:t>
      </w:r>
      <w:r w:rsidR="00E05CB4" w:rsidRPr="00FF406D">
        <w:rPr>
          <w:rFonts w:ascii="Courier New" w:hAnsi="Courier New" w:cs="Courier New"/>
          <w:b/>
          <w:sz w:val="16"/>
          <w:szCs w:val="16"/>
          <w:lang w:val="pt-BR"/>
        </w:rPr>
        <w:t>C</w:t>
      </w:r>
      <w:r w:rsidR="00B02FD9" w:rsidRPr="00FF406D">
        <w:rPr>
          <w:rFonts w:ascii="Courier New" w:hAnsi="Courier New" w:cs="Courier New"/>
          <w:b/>
          <w:sz w:val="16"/>
          <w:szCs w:val="16"/>
          <w:lang w:val="pt-BR"/>
        </w:rPr>
        <w:t>"), (7, "</w:t>
      </w:r>
      <w:r w:rsidR="005B3C3F" w:rsidRPr="00FF406D">
        <w:rPr>
          <w:rFonts w:ascii="Courier New" w:hAnsi="Courier New" w:cs="Courier New"/>
          <w:b/>
          <w:sz w:val="16"/>
          <w:szCs w:val="16"/>
          <w:lang w:val="pt-BR"/>
        </w:rPr>
        <w:t>S</w:t>
      </w:r>
      <w:r w:rsidR="00B02FD9" w:rsidRPr="00FF406D">
        <w:rPr>
          <w:rFonts w:ascii="Courier New" w:hAnsi="Courier New" w:cs="Courier New"/>
          <w:b/>
          <w:sz w:val="16"/>
          <w:szCs w:val="16"/>
          <w:lang w:val="pt-BR"/>
        </w:rPr>
        <w:t>")]</w:t>
      </w:r>
    </w:p>
    <w:p w14:paraId="713EB609" w14:textId="58567EF7" w:rsidR="00CE1853" w:rsidRPr="00FB0068" w:rsidRDefault="00860B27" w:rsidP="00AA4DD8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 w:rsidRPr="00FB0068">
        <w:rPr>
          <w:lang w:val="en-GB"/>
        </w:rPr>
        <w:t>Game structure</w:t>
      </w:r>
    </w:p>
    <w:p w14:paraId="55C13788" w14:textId="4A0E6772" w:rsidR="009F5530" w:rsidRPr="00FB0068" w:rsidRDefault="00E80EB6" w:rsidP="00A93BB9">
      <w:pPr>
        <w:rPr>
          <w:lang w:val="en-GB"/>
        </w:rPr>
      </w:pPr>
      <w:r w:rsidRPr="00FB0068">
        <w:rPr>
          <w:lang w:val="en-GB"/>
        </w:rPr>
        <w:t>This game has some complexity, so it will be useful to use decomposition to better structure the game into subproblems</w:t>
      </w:r>
      <w:r w:rsidR="009F5530" w:rsidRPr="00FB0068">
        <w:rPr>
          <w:lang w:val="en-GB"/>
        </w:rPr>
        <w:t>:</w:t>
      </w:r>
    </w:p>
    <w:p w14:paraId="010992EB" w14:textId="44DCA8EA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>"Card" abstraction: functions to create cards and access the "</w:t>
      </w:r>
      <w:r w:rsidR="005D6D4B" w:rsidRPr="00FB0068">
        <w:rPr>
          <w:lang w:val="en-GB"/>
        </w:rPr>
        <w:t>rank</w:t>
      </w:r>
      <w:r w:rsidRPr="00FB0068">
        <w:rPr>
          <w:lang w:val="en-GB"/>
        </w:rPr>
        <w:t>" and "suit";</w:t>
      </w:r>
    </w:p>
    <w:p w14:paraId="6755E82F" w14:textId="2447E781" w:rsidR="00836263" w:rsidRPr="00FB0068" w:rsidRDefault="005D6D4B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>Rank</w:t>
      </w:r>
      <w:r w:rsidR="00836263" w:rsidRPr="00FB0068">
        <w:rPr>
          <w:lang w:val="en-GB"/>
        </w:rPr>
        <w:t xml:space="preserve"> of a card: returns the value</w:t>
      </w:r>
      <w:r w:rsidRPr="00FB0068">
        <w:rPr>
          <w:lang w:val="en-GB"/>
        </w:rPr>
        <w:t xml:space="preserve"> (points)</w:t>
      </w:r>
      <w:r w:rsidR="00836263" w:rsidRPr="00FB0068">
        <w:rPr>
          <w:lang w:val="en-GB"/>
        </w:rPr>
        <w:t xml:space="preserve"> of a card;</w:t>
      </w:r>
    </w:p>
    <w:p w14:paraId="65B9305C" w14:textId="6FF738E1" w:rsidR="00836263" w:rsidRPr="00FB0068" w:rsidRDefault="005D6D4B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>Draw</w:t>
      </w:r>
      <w:r w:rsidR="00836263" w:rsidRPr="00FB0068">
        <w:rPr>
          <w:lang w:val="en-GB"/>
        </w:rPr>
        <w:t>: Create a specific card from the deck.</w:t>
      </w:r>
    </w:p>
    <w:p w14:paraId="0C812433" w14:textId="29D97043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>Score: calculate the score of a set of cards;</w:t>
      </w:r>
    </w:p>
    <w:p w14:paraId="515665C9" w14:textId="1301157D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 xml:space="preserve">Highest card: determine the highest card of a suit in a </w:t>
      </w:r>
      <w:r w:rsidR="002E2A1A" w:rsidRPr="00FB0068">
        <w:rPr>
          <w:lang w:val="en-GB"/>
        </w:rPr>
        <w:t>hand</w:t>
      </w:r>
      <w:r w:rsidRPr="00FB0068">
        <w:rPr>
          <w:lang w:val="en-GB"/>
        </w:rPr>
        <w:t xml:space="preserve"> of cards;</w:t>
      </w:r>
    </w:p>
    <w:p w14:paraId="7A8B9EC4" w14:textId="047EBB2C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 xml:space="preserve">Create the Deck of Cards: Create a list of 40 cards with all 10 </w:t>
      </w:r>
      <w:r w:rsidR="002E2A1A" w:rsidRPr="00FB0068">
        <w:rPr>
          <w:lang w:val="en-GB"/>
        </w:rPr>
        <w:t>ranks</w:t>
      </w:r>
      <w:r w:rsidRPr="00FB0068">
        <w:rPr>
          <w:lang w:val="en-GB"/>
        </w:rPr>
        <w:t xml:space="preserve"> of the 4 suits;</w:t>
      </w:r>
    </w:p>
    <w:p w14:paraId="5956C1BC" w14:textId="75C277DF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 xml:space="preserve">Shuffle the cards: </w:t>
      </w:r>
      <w:r w:rsidR="002E2A1A" w:rsidRPr="00FB0068">
        <w:rPr>
          <w:lang w:val="en-GB"/>
        </w:rPr>
        <w:t>shuffle the deck of</w:t>
      </w:r>
      <w:r w:rsidRPr="00FB0068">
        <w:rPr>
          <w:lang w:val="en-GB"/>
        </w:rPr>
        <w:t xml:space="preserve"> cards at random;</w:t>
      </w:r>
    </w:p>
    <w:p w14:paraId="3FD6CEA1" w14:textId="6D7F3BDB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 xml:space="preserve">Player Interaction: Show the player's hand and ask the </w:t>
      </w:r>
      <w:r w:rsidR="005A3091" w:rsidRPr="00FB0068">
        <w:rPr>
          <w:lang w:val="en-GB"/>
        </w:rPr>
        <w:t xml:space="preserve">player to </w:t>
      </w:r>
      <w:r w:rsidRPr="00FB0068">
        <w:rPr>
          <w:lang w:val="en-GB"/>
        </w:rPr>
        <w:t>play</w:t>
      </w:r>
      <w:r w:rsidR="005A3091" w:rsidRPr="00FB0068">
        <w:rPr>
          <w:lang w:val="en-GB"/>
        </w:rPr>
        <w:t xml:space="preserve"> a card</w:t>
      </w:r>
      <w:r w:rsidRPr="00FB0068">
        <w:rPr>
          <w:lang w:val="en-GB"/>
        </w:rPr>
        <w:t>;</w:t>
      </w:r>
    </w:p>
    <w:p w14:paraId="2EC1D0A1" w14:textId="3146ED3F" w:rsidR="00836263" w:rsidRPr="00FB0068" w:rsidRDefault="0083626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 xml:space="preserve">Artificial Intelligence: </w:t>
      </w:r>
      <w:r w:rsidR="005A3091" w:rsidRPr="00FB0068">
        <w:rPr>
          <w:lang w:val="en-GB"/>
        </w:rPr>
        <w:t>The card played</w:t>
      </w:r>
      <w:r w:rsidRPr="00FB0068">
        <w:rPr>
          <w:lang w:val="en-GB"/>
        </w:rPr>
        <w:t xml:space="preserve"> by other players, controlled by the computer.</w:t>
      </w:r>
    </w:p>
    <w:p w14:paraId="24447985" w14:textId="09086228" w:rsidR="009F5530" w:rsidRPr="00FB0068" w:rsidRDefault="00717603" w:rsidP="00836263">
      <w:pPr>
        <w:pStyle w:val="ListParagraph"/>
        <w:numPr>
          <w:ilvl w:val="0"/>
          <w:numId w:val="16"/>
        </w:numPr>
        <w:rPr>
          <w:lang w:val="en-GB"/>
        </w:rPr>
      </w:pPr>
      <w:r w:rsidRPr="00FB0068">
        <w:rPr>
          <w:lang w:val="en-GB"/>
        </w:rPr>
        <w:t>The</w:t>
      </w:r>
      <w:r w:rsidR="00836263" w:rsidRPr="00FB0068">
        <w:rPr>
          <w:lang w:val="en-GB"/>
        </w:rPr>
        <w:t xml:space="preserve"> game: finally</w:t>
      </w:r>
      <w:r w:rsidR="005A3091" w:rsidRPr="00FB0068">
        <w:rPr>
          <w:lang w:val="en-GB"/>
        </w:rPr>
        <w:t>,</w:t>
      </w:r>
      <w:r w:rsidR="00836263" w:rsidRPr="00FB0068">
        <w:rPr>
          <w:lang w:val="en-GB"/>
        </w:rPr>
        <w:t xml:space="preserve"> the game algorithm ...</w:t>
      </w:r>
    </w:p>
    <w:p w14:paraId="35910BFA" w14:textId="77777777" w:rsidR="000747BD" w:rsidRPr="00FB0068" w:rsidRDefault="000747BD">
      <w:pPr>
        <w:jc w:val="left"/>
        <w:rPr>
          <w:rFonts w:ascii="Arial" w:hAnsi="Arial"/>
          <w:b/>
          <w:kern w:val="1"/>
          <w:sz w:val="32"/>
          <w:szCs w:val="32"/>
          <w:lang w:val="en-GB"/>
        </w:rPr>
      </w:pPr>
      <w:r w:rsidRPr="00FB0068">
        <w:rPr>
          <w:lang w:val="en-GB"/>
        </w:rPr>
        <w:br w:type="page"/>
      </w:r>
    </w:p>
    <w:p w14:paraId="5DA13F4F" w14:textId="51C960BD" w:rsidR="00AA4DD8" w:rsidRPr="00FB0068" w:rsidRDefault="00836263" w:rsidP="00F15AB9">
      <w:pPr>
        <w:pStyle w:val="Heading1"/>
        <w:rPr>
          <w:lang w:val="en-GB"/>
        </w:rPr>
      </w:pPr>
      <w:r w:rsidRPr="00FB0068">
        <w:rPr>
          <w:lang w:val="en-GB"/>
        </w:rPr>
        <w:lastRenderedPageBreak/>
        <w:t>“</w:t>
      </w:r>
      <w:r w:rsidR="00317263" w:rsidRPr="00FB0068">
        <w:rPr>
          <w:lang w:val="en-GB"/>
        </w:rPr>
        <w:t>Card</w:t>
      </w:r>
      <w:r w:rsidRPr="00FB0068">
        <w:rPr>
          <w:lang w:val="en-GB"/>
        </w:rPr>
        <w:t>”</w:t>
      </w:r>
      <w:r w:rsidR="00317263" w:rsidRPr="00FB0068">
        <w:rPr>
          <w:lang w:val="en-GB"/>
        </w:rPr>
        <w:t xml:space="preserve"> abstraction</w:t>
      </w:r>
    </w:p>
    <w:p w14:paraId="4354E739" w14:textId="38C7E0FC" w:rsidR="00FC6408" w:rsidRPr="00FB0068" w:rsidRDefault="002007D4" w:rsidP="00FC6408">
      <w:pPr>
        <w:rPr>
          <w:lang w:val="en-GB"/>
        </w:rPr>
      </w:pPr>
      <w:r w:rsidRPr="00FB0068">
        <w:rPr>
          <w:lang w:val="en-GB"/>
        </w:rPr>
        <w:t xml:space="preserve">A card is represented by a tuple of two values: the </w:t>
      </w:r>
      <w:r w:rsidR="001341B9" w:rsidRPr="00FB0068">
        <w:rPr>
          <w:lang w:val="en-GB"/>
        </w:rPr>
        <w:t>rank</w:t>
      </w:r>
      <w:r w:rsidRPr="00FB0068">
        <w:rPr>
          <w:lang w:val="en-GB"/>
        </w:rPr>
        <w:t xml:space="preserve"> and the suit</w:t>
      </w:r>
      <w:r w:rsidR="00FC6408" w:rsidRPr="00FB0068">
        <w:rPr>
          <w:lang w:val="en-GB"/>
        </w:rPr>
        <w:t>.</w:t>
      </w:r>
    </w:p>
    <w:p w14:paraId="365078D7" w14:textId="77777777" w:rsidR="0084312F" w:rsidRPr="00FB0068" w:rsidRDefault="0084312F" w:rsidP="00FC6408">
      <w:pPr>
        <w:rPr>
          <w:rFonts w:ascii="Courier New" w:hAnsi="Courier New" w:cs="Courier New"/>
          <w:sz w:val="16"/>
          <w:szCs w:val="16"/>
          <w:lang w:val="en-GB"/>
        </w:rPr>
      </w:pPr>
    </w:p>
    <w:p w14:paraId="7FA1663F" w14:textId="04CDAE39" w:rsidR="0084312F" w:rsidRPr="00FB0068" w:rsidRDefault="0084312F" w:rsidP="002007D4">
      <w:pPr>
        <w:spacing w:after="120"/>
        <w:jc w:val="center"/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>(</w:t>
      </w:r>
      <w:r w:rsidR="001341B9" w:rsidRPr="00FB0068">
        <w:rPr>
          <w:rFonts w:ascii="Courier New" w:hAnsi="Courier New" w:cs="Courier New"/>
          <w:b/>
          <w:sz w:val="16"/>
          <w:szCs w:val="16"/>
          <w:lang w:val="en-GB"/>
        </w:rPr>
        <w:t>rank</w:t>
      </w: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r w:rsidR="001341B9" w:rsidRPr="00FB0068">
        <w:rPr>
          <w:rFonts w:ascii="Courier New" w:hAnsi="Courier New" w:cs="Courier New"/>
          <w:b/>
          <w:sz w:val="16"/>
          <w:szCs w:val="16"/>
          <w:lang w:val="en-GB"/>
        </w:rPr>
        <w:t>suit</w:t>
      </w:r>
      <w:r w:rsidRPr="00FB0068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3EC69B6A" w14:textId="4889B188" w:rsidR="00FC6408" w:rsidRPr="00FB0068" w:rsidRDefault="00EA21F3" w:rsidP="00FC6408">
      <w:pPr>
        <w:rPr>
          <w:lang w:val="en-GB"/>
        </w:rPr>
      </w:pPr>
      <w:r w:rsidRPr="00FB0068">
        <w:rPr>
          <w:lang w:val="en-GB"/>
        </w:rPr>
        <w:t>Function</w:t>
      </w:r>
      <w:r w:rsidR="00FC6408" w:rsidRPr="00FB0068">
        <w:rPr>
          <w:lang w:val="en-GB"/>
        </w:rPr>
        <w:t xml:space="preserve"> </w:t>
      </w:r>
      <w:proofErr w:type="spellStart"/>
      <w:r w:rsidR="009179E8" w:rsidRPr="00FB0068">
        <w:rPr>
          <w:rFonts w:ascii="Courier New" w:hAnsi="Courier New" w:cs="Courier New"/>
          <w:b/>
          <w:sz w:val="18"/>
          <w:szCs w:val="16"/>
          <w:lang w:val="en-GB"/>
        </w:rPr>
        <w:t>create_card</w:t>
      </w:r>
      <w:proofErr w:type="spellEnd"/>
      <w:r w:rsidR="009179E8" w:rsidRPr="00FB0068">
        <w:rPr>
          <w:rFonts w:ascii="Courier New" w:hAnsi="Courier New" w:cs="Courier New"/>
          <w:b/>
          <w:sz w:val="18"/>
          <w:szCs w:val="16"/>
          <w:lang w:val="en-GB"/>
        </w:rPr>
        <w:t>(rank, suite</w:t>
      </w:r>
      <w:r w:rsidR="0084312F" w:rsidRPr="00FB0068">
        <w:rPr>
          <w:rFonts w:ascii="Courier New" w:hAnsi="Courier New" w:cs="Courier New"/>
          <w:b/>
          <w:sz w:val="18"/>
          <w:szCs w:val="16"/>
          <w:lang w:val="en-GB"/>
        </w:rPr>
        <w:t>)</w:t>
      </w:r>
      <w:r w:rsidRPr="00FB006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6C3140" w:rsidRPr="00FB0068">
        <w:rPr>
          <w:lang w:val="en-GB"/>
        </w:rPr>
        <w:t>r</w:t>
      </w:r>
      <w:r w:rsidRPr="00FB0068">
        <w:rPr>
          <w:lang w:val="en-GB"/>
        </w:rPr>
        <w:t>erturns</w:t>
      </w:r>
      <w:proofErr w:type="spellEnd"/>
      <w:r w:rsidRPr="00FB0068">
        <w:rPr>
          <w:lang w:val="en-GB"/>
        </w:rPr>
        <w:t xml:space="preserve"> a tuple from two parameters: the rank and the suit</w:t>
      </w:r>
      <w:r w:rsidR="0084312F" w:rsidRPr="00FB0068">
        <w:rPr>
          <w:lang w:val="en-GB"/>
        </w:rPr>
        <w:t>.</w:t>
      </w:r>
      <w:r w:rsidR="00F2134D" w:rsidRPr="00FB0068">
        <w:rPr>
          <w:lang w:val="en-GB"/>
        </w:rPr>
        <w:t xml:space="preserve"> </w:t>
      </w:r>
      <w:r w:rsidRPr="00FB0068">
        <w:rPr>
          <w:lang w:val="en-GB"/>
        </w:rPr>
        <w:t>It is the constructor of abstraction “Card”</w:t>
      </w:r>
      <w:r w:rsidR="00F2134D" w:rsidRPr="00FB0068">
        <w:rPr>
          <w:lang w:val="en-GB"/>
        </w:rPr>
        <w:t>.</w:t>
      </w:r>
    </w:p>
    <w:p w14:paraId="1DD6D33C" w14:textId="77777777" w:rsidR="00F2134D" w:rsidRPr="00FB0068" w:rsidRDefault="00F2134D" w:rsidP="0084312F">
      <w:pPr>
        <w:pStyle w:val="codigo"/>
        <w:ind w:left="0" w:right="-999"/>
        <w:rPr>
          <w:lang w:val="en-GB"/>
        </w:rPr>
      </w:pPr>
    </w:p>
    <w:p w14:paraId="76A8DC86" w14:textId="77777777" w:rsidR="000E7AB2" w:rsidRPr="00FB0068" w:rsidRDefault="000E7AB2" w:rsidP="000E7AB2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># Card abstraction(tuple)</w:t>
      </w:r>
    </w:p>
    <w:p w14:paraId="4720F80A" w14:textId="77777777" w:rsidR="000E7AB2" w:rsidRPr="00FB0068" w:rsidRDefault="000E7AB2" w:rsidP="000E7AB2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def </w:t>
      </w:r>
      <w:proofErr w:type="spellStart"/>
      <w:r w:rsidRPr="00FB0068">
        <w:rPr>
          <w:lang w:val="en-GB"/>
        </w:rPr>
        <w:t>create_card</w:t>
      </w:r>
      <w:proofErr w:type="spellEnd"/>
      <w:r w:rsidRPr="00FB0068">
        <w:rPr>
          <w:lang w:val="en-GB"/>
        </w:rPr>
        <w:t>(rank, suite):</w:t>
      </w:r>
    </w:p>
    <w:p w14:paraId="56D87F1C" w14:textId="09036F00" w:rsidR="000E7AB2" w:rsidRPr="00FB0068" w:rsidRDefault="000E7AB2" w:rsidP="000E7AB2">
      <w:pPr>
        <w:pStyle w:val="codigo"/>
        <w:ind w:right="-999"/>
        <w:rPr>
          <w:lang w:val="en-GB"/>
        </w:rPr>
      </w:pPr>
      <w:r w:rsidRPr="00FB0068">
        <w:rPr>
          <w:lang w:val="en-GB"/>
        </w:rPr>
        <w:t># returns a tuple with both values</w:t>
      </w:r>
    </w:p>
    <w:p w14:paraId="64E5279A" w14:textId="6968A15F" w:rsidR="006C3140" w:rsidRPr="00FB0068" w:rsidRDefault="000E7AB2" w:rsidP="0070781B">
      <w:pPr>
        <w:pStyle w:val="codigo"/>
        <w:ind w:right="-999"/>
        <w:rPr>
          <w:lang w:val="en-GB"/>
        </w:rPr>
      </w:pPr>
      <w:r w:rsidRPr="00FB0068">
        <w:rPr>
          <w:lang w:val="en-GB"/>
        </w:rPr>
        <w:t>return (rank, suite)</w:t>
      </w:r>
    </w:p>
    <w:p w14:paraId="462D187C" w14:textId="77777777" w:rsidR="006C3140" w:rsidRPr="00FB0068" w:rsidRDefault="006C3140" w:rsidP="0084312F">
      <w:pPr>
        <w:pStyle w:val="codigo"/>
        <w:ind w:left="0" w:right="-999"/>
        <w:rPr>
          <w:lang w:val="en-GB"/>
        </w:rPr>
      </w:pPr>
    </w:p>
    <w:p w14:paraId="7BFDB72B" w14:textId="4AA99FE8" w:rsidR="00F2134D" w:rsidRPr="00FB0068" w:rsidRDefault="00E4204A" w:rsidP="00F2134D">
      <w:pPr>
        <w:rPr>
          <w:lang w:val="en-GB"/>
        </w:rPr>
      </w:pPr>
      <w:r w:rsidRPr="00FB0068">
        <w:rPr>
          <w:lang w:val="en-GB"/>
        </w:rPr>
        <w:t>To access the two values of a card, two selectors of the abstraction “Card” were created.</w:t>
      </w:r>
      <w:r w:rsidR="00F2134D" w:rsidRPr="00FB0068">
        <w:rPr>
          <w:lang w:val="en-GB"/>
        </w:rPr>
        <w:t>:</w:t>
      </w:r>
    </w:p>
    <w:p w14:paraId="37B51491" w14:textId="77777777" w:rsidR="00F2134D" w:rsidRPr="00FB0068" w:rsidRDefault="00F2134D" w:rsidP="0084312F">
      <w:pPr>
        <w:pStyle w:val="codigo"/>
        <w:ind w:left="0" w:right="-999"/>
        <w:rPr>
          <w:lang w:val="en-GB"/>
        </w:rPr>
      </w:pPr>
    </w:p>
    <w:p w14:paraId="5CC43240" w14:textId="77777777" w:rsidR="00E4204A" w:rsidRPr="00FB0068" w:rsidRDefault="00E4204A" w:rsidP="00E4204A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>def rank(card):</w:t>
      </w:r>
    </w:p>
    <w:p w14:paraId="6DC8B802" w14:textId="77777777" w:rsidR="00E4204A" w:rsidRPr="00FB0068" w:rsidRDefault="00E4204A" w:rsidP="00E4204A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return card[0]</w:t>
      </w:r>
    </w:p>
    <w:p w14:paraId="4848211B" w14:textId="77777777" w:rsidR="00E4204A" w:rsidRPr="00FB0068" w:rsidRDefault="00E4204A" w:rsidP="00E4204A">
      <w:pPr>
        <w:pStyle w:val="codigo"/>
        <w:ind w:right="-999"/>
        <w:rPr>
          <w:lang w:val="en-GB"/>
        </w:rPr>
      </w:pPr>
    </w:p>
    <w:p w14:paraId="122AF6BB" w14:textId="77777777" w:rsidR="00E4204A" w:rsidRPr="00FB0068" w:rsidRDefault="00E4204A" w:rsidP="00E4204A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>def suit(card):</w:t>
      </w:r>
    </w:p>
    <w:p w14:paraId="12C990C7" w14:textId="66AE75CD" w:rsidR="006C3140" w:rsidRPr="00FB0068" w:rsidRDefault="00E4204A" w:rsidP="009F4139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return card[1]</w:t>
      </w:r>
    </w:p>
    <w:p w14:paraId="2F76EB9C" w14:textId="45D60E5F" w:rsidR="00F15AB9" w:rsidRPr="00FB0068" w:rsidRDefault="001E29B5" w:rsidP="00F15AB9">
      <w:pPr>
        <w:pStyle w:val="Heading1"/>
        <w:rPr>
          <w:lang w:val="en-GB"/>
        </w:rPr>
      </w:pPr>
      <w:r w:rsidRPr="00FB0068">
        <w:rPr>
          <w:lang w:val="en-GB"/>
        </w:rPr>
        <w:t>Score of a card</w:t>
      </w:r>
    </w:p>
    <w:p w14:paraId="4FE87835" w14:textId="7605EEC8" w:rsidR="00393B05" w:rsidRPr="00FB0068" w:rsidRDefault="001E29B5" w:rsidP="00393B05">
      <w:pPr>
        <w:rPr>
          <w:lang w:val="en-GB"/>
        </w:rPr>
      </w:pPr>
      <w:r w:rsidRPr="00FB0068">
        <w:rPr>
          <w:lang w:val="en-GB"/>
        </w:rPr>
        <w:t>Function</w:t>
      </w:r>
      <w:r w:rsidR="00F15AB9" w:rsidRPr="00FB0068">
        <w:rPr>
          <w:lang w:val="en-GB"/>
        </w:rPr>
        <w:t xml:space="preserve"> </w:t>
      </w:r>
      <w:r w:rsidR="00177E8A" w:rsidRPr="00FB0068">
        <w:rPr>
          <w:rFonts w:ascii="Courier New" w:hAnsi="Courier New" w:cs="Courier New"/>
          <w:b/>
          <w:sz w:val="18"/>
          <w:szCs w:val="16"/>
          <w:lang w:val="en-GB"/>
        </w:rPr>
        <w:t>points(rank</w:t>
      </w:r>
      <w:r w:rsidR="00F15AB9" w:rsidRPr="00FB0068">
        <w:rPr>
          <w:rFonts w:ascii="Courier New" w:hAnsi="Courier New" w:cs="Courier New"/>
          <w:b/>
          <w:sz w:val="18"/>
          <w:szCs w:val="16"/>
          <w:lang w:val="en-GB"/>
        </w:rPr>
        <w:t>)</w:t>
      </w:r>
      <w:r w:rsidR="0029443F"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r w:rsidR="00393B05" w:rsidRPr="00FB0068">
        <w:rPr>
          <w:lang w:val="en-GB"/>
        </w:rPr>
        <w:t xml:space="preserve">returns an integer corresponding to the </w:t>
      </w:r>
      <w:r w:rsidR="0029443F" w:rsidRPr="00FB0068">
        <w:rPr>
          <w:lang w:val="en-GB"/>
        </w:rPr>
        <w:t xml:space="preserve">points </w:t>
      </w:r>
      <w:r w:rsidR="00393B05" w:rsidRPr="00FB0068">
        <w:rPr>
          <w:lang w:val="en-GB"/>
        </w:rPr>
        <w:t xml:space="preserve">of the </w:t>
      </w:r>
      <w:r w:rsidR="0029443F" w:rsidRPr="00FB0068">
        <w:rPr>
          <w:lang w:val="en-GB"/>
        </w:rPr>
        <w:t>rank of the card</w:t>
      </w:r>
      <w:r w:rsidR="00393B05" w:rsidRPr="00FB0068">
        <w:rPr>
          <w:lang w:val="en-GB"/>
        </w:rPr>
        <w:t xml:space="preserve"> according to the table above. This function has only one parameter, the </w:t>
      </w:r>
      <w:r w:rsidR="00716360" w:rsidRPr="00FB0068">
        <w:rPr>
          <w:lang w:val="en-GB"/>
        </w:rPr>
        <w:t xml:space="preserve">rank of the </w:t>
      </w:r>
      <w:r w:rsidR="0029443F" w:rsidRPr="00FB0068">
        <w:rPr>
          <w:lang w:val="en-GB"/>
        </w:rPr>
        <w:t>card</w:t>
      </w:r>
      <w:r w:rsidR="00393B05" w:rsidRPr="00FB0068">
        <w:rPr>
          <w:lang w:val="en-GB"/>
        </w:rPr>
        <w:t>, which can be either an integer or a character.</w:t>
      </w:r>
    </w:p>
    <w:p w14:paraId="3A65574B" w14:textId="2C21AFC9" w:rsidR="00482D4A" w:rsidRPr="00FB0068" w:rsidRDefault="00716360" w:rsidP="00393B05">
      <w:pPr>
        <w:rPr>
          <w:lang w:val="en-GB"/>
        </w:rPr>
      </w:pPr>
      <w:r w:rsidRPr="00FB0068">
        <w:rPr>
          <w:lang w:val="en-GB"/>
        </w:rPr>
        <w:t xml:space="preserve">Review the code of the function </w:t>
      </w:r>
      <w:r w:rsidR="00792072" w:rsidRPr="00FB0068">
        <w:rPr>
          <w:rFonts w:ascii="Courier New" w:hAnsi="Courier New" w:cs="Courier New"/>
          <w:b/>
          <w:sz w:val="20"/>
          <w:szCs w:val="16"/>
          <w:lang w:val="en-GB"/>
        </w:rPr>
        <w:t>points(rank</w:t>
      </w:r>
      <w:r w:rsidR="00482D4A" w:rsidRPr="00FB0068">
        <w:rPr>
          <w:rFonts w:ascii="Courier New" w:hAnsi="Courier New" w:cs="Courier New"/>
          <w:b/>
          <w:sz w:val="20"/>
          <w:szCs w:val="16"/>
          <w:lang w:val="en-GB"/>
        </w:rPr>
        <w:t>)</w:t>
      </w:r>
      <w:r w:rsidR="00482D4A" w:rsidRPr="00FB0068">
        <w:rPr>
          <w:lang w:val="en-GB"/>
        </w:rPr>
        <w:t>.</w:t>
      </w:r>
    </w:p>
    <w:p w14:paraId="1AEF9D31" w14:textId="77777777" w:rsidR="00482D4A" w:rsidRPr="00FB0068" w:rsidRDefault="00482D4A" w:rsidP="006161A4">
      <w:pPr>
        <w:pStyle w:val="codigo"/>
        <w:ind w:left="0" w:right="-999"/>
        <w:rPr>
          <w:lang w:val="en-GB"/>
        </w:rPr>
      </w:pPr>
    </w:p>
    <w:p w14:paraId="1C0F5920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>def points(rank):</w:t>
      </w:r>
    </w:p>
    <w:p w14:paraId="13DAE8C9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if rank == "A":</w:t>
      </w:r>
    </w:p>
    <w:p w14:paraId="5021176C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11</w:t>
      </w:r>
    </w:p>
    <w:p w14:paraId="208C711D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rank == "Q":</w:t>
      </w:r>
    </w:p>
    <w:p w14:paraId="46DC2812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2</w:t>
      </w:r>
    </w:p>
    <w:p w14:paraId="06FA1FC5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rank == "J":</w:t>
      </w:r>
    </w:p>
    <w:p w14:paraId="44A18B41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3</w:t>
      </w:r>
    </w:p>
    <w:p w14:paraId="0468096B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rank == "K":</w:t>
      </w:r>
    </w:p>
    <w:p w14:paraId="263E0851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4</w:t>
      </w:r>
    </w:p>
    <w:p w14:paraId="34D1D8FA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rank == 7:</w:t>
      </w:r>
    </w:p>
    <w:p w14:paraId="717DC895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10</w:t>
      </w:r>
    </w:p>
    <w:p w14:paraId="0184ED33" w14:textId="77777777" w:rsidR="0028384F" w:rsidRPr="00FB0068" w:rsidRDefault="0028384F" w:rsidP="0028384F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else:</w:t>
      </w:r>
    </w:p>
    <w:p w14:paraId="69F5FF27" w14:textId="3D8B4F47" w:rsidR="00F15AB9" w:rsidRPr="00FB0068" w:rsidRDefault="0028384F" w:rsidP="006F257B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0</w:t>
      </w:r>
    </w:p>
    <w:p w14:paraId="1D4A6844" w14:textId="5C7F028C" w:rsidR="00F15AB9" w:rsidRPr="00FB0068" w:rsidRDefault="00F8632C" w:rsidP="00F15AB9">
      <w:pPr>
        <w:pStyle w:val="Heading1"/>
        <w:rPr>
          <w:lang w:val="en-GB"/>
        </w:rPr>
      </w:pPr>
      <w:r w:rsidRPr="00FB0068">
        <w:rPr>
          <w:lang w:val="en-GB"/>
        </w:rPr>
        <w:t>Draw a card</w:t>
      </w:r>
    </w:p>
    <w:p w14:paraId="1954E1F7" w14:textId="52FDCE93" w:rsidR="00B0030C" w:rsidRPr="00FB0068" w:rsidRDefault="00F8632C" w:rsidP="00F15AB9">
      <w:pPr>
        <w:spacing w:after="120"/>
        <w:rPr>
          <w:lang w:val="en-GB"/>
        </w:rPr>
      </w:pPr>
      <w:r w:rsidRPr="00FB0068">
        <w:rPr>
          <w:lang w:val="en-GB"/>
        </w:rPr>
        <w:t>Function</w:t>
      </w:r>
      <w:r w:rsidR="00F15AB9" w:rsidRPr="00FB0068">
        <w:rPr>
          <w:lang w:val="en-GB"/>
        </w:rPr>
        <w:t xml:space="preserve"> </w:t>
      </w:r>
      <w:proofErr w:type="spellStart"/>
      <w:r w:rsidR="0003626C" w:rsidRPr="00FB0068">
        <w:rPr>
          <w:rFonts w:ascii="Courier New" w:hAnsi="Courier New" w:cs="Courier New"/>
          <w:b/>
          <w:sz w:val="16"/>
          <w:szCs w:val="16"/>
          <w:lang w:val="en-GB"/>
        </w:rPr>
        <w:t>draw_card</w:t>
      </w:r>
      <w:proofErr w:type="spellEnd"/>
      <w:r w:rsidR="0003626C" w:rsidRPr="00FB0068">
        <w:rPr>
          <w:rFonts w:ascii="Courier New" w:hAnsi="Courier New" w:cs="Courier New"/>
          <w:b/>
          <w:sz w:val="16"/>
          <w:szCs w:val="16"/>
          <w:lang w:val="en-GB"/>
        </w:rPr>
        <w:t>(value</w:t>
      </w:r>
      <w:r w:rsidR="00F15AB9"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) </w:t>
      </w:r>
      <w:r w:rsidR="00824C15" w:rsidRPr="00FB0068">
        <w:rPr>
          <w:lang w:val="en-GB"/>
        </w:rPr>
        <w:t xml:space="preserve">has only one parameter, the </w:t>
      </w:r>
      <w:r w:rsidR="0003626C" w:rsidRPr="00FB0068">
        <w:rPr>
          <w:lang w:val="en-GB"/>
        </w:rPr>
        <w:t>value</w:t>
      </w:r>
      <w:r w:rsidR="00824C15" w:rsidRPr="00FB0068">
        <w:rPr>
          <w:lang w:val="en-GB"/>
        </w:rPr>
        <w:t xml:space="preserve"> of the card, and returns the corresponding </w:t>
      </w:r>
      <w:r w:rsidR="00CF1D42" w:rsidRPr="00FB0068">
        <w:rPr>
          <w:lang w:val="en-GB"/>
        </w:rPr>
        <w:t xml:space="preserve">rank </w:t>
      </w:r>
      <w:r w:rsidR="00824C15" w:rsidRPr="00FB0068">
        <w:rPr>
          <w:lang w:val="en-GB"/>
        </w:rPr>
        <w:t xml:space="preserve">number or </w:t>
      </w:r>
      <w:r w:rsidR="00CF1D42" w:rsidRPr="00FB0068">
        <w:rPr>
          <w:lang w:val="en-GB"/>
        </w:rPr>
        <w:t xml:space="preserve">face </w:t>
      </w:r>
      <w:r w:rsidR="00824C15" w:rsidRPr="00FB0068">
        <w:rPr>
          <w:lang w:val="en-GB"/>
        </w:rPr>
        <w:t>(character) according to the following table</w:t>
      </w:r>
      <w:r w:rsidR="00F15AB9" w:rsidRPr="00FB0068">
        <w:rPr>
          <w:lang w:val="en-GB"/>
        </w:rPr>
        <w:t>:</w:t>
      </w:r>
    </w:p>
    <w:p w14:paraId="63FAEA94" w14:textId="77777777" w:rsidR="00F8632C" w:rsidRPr="00FB0068" w:rsidRDefault="00F8632C" w:rsidP="00F15AB9">
      <w:pPr>
        <w:spacing w:after="120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681"/>
        <w:gridCol w:w="604"/>
        <w:gridCol w:w="604"/>
        <w:gridCol w:w="604"/>
        <w:gridCol w:w="604"/>
        <w:gridCol w:w="604"/>
        <w:gridCol w:w="604"/>
        <w:gridCol w:w="605"/>
        <w:gridCol w:w="605"/>
        <w:gridCol w:w="609"/>
      </w:tblGrid>
      <w:tr w:rsidR="00F15AB9" w:rsidRPr="00FB0068" w14:paraId="18477E35" w14:textId="77777777" w:rsidTr="00691C65">
        <w:trPr>
          <w:jc w:val="center"/>
        </w:trPr>
        <w:tc>
          <w:tcPr>
            <w:tcW w:w="1298" w:type="dxa"/>
          </w:tcPr>
          <w:p w14:paraId="61221358" w14:textId="697F8234" w:rsidR="00F15AB9" w:rsidRPr="00FB0068" w:rsidRDefault="0003626C" w:rsidP="00DA487B">
            <w:pPr>
              <w:spacing w:before="60" w:after="60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Value</w:t>
            </w:r>
          </w:p>
        </w:tc>
        <w:tc>
          <w:tcPr>
            <w:tcW w:w="681" w:type="dxa"/>
          </w:tcPr>
          <w:p w14:paraId="734CF8BF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1</w:t>
            </w:r>
          </w:p>
        </w:tc>
        <w:tc>
          <w:tcPr>
            <w:tcW w:w="604" w:type="dxa"/>
          </w:tcPr>
          <w:p w14:paraId="6AEFB929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2</w:t>
            </w:r>
          </w:p>
        </w:tc>
        <w:tc>
          <w:tcPr>
            <w:tcW w:w="604" w:type="dxa"/>
          </w:tcPr>
          <w:p w14:paraId="099F4AD1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3</w:t>
            </w:r>
          </w:p>
        </w:tc>
        <w:tc>
          <w:tcPr>
            <w:tcW w:w="604" w:type="dxa"/>
          </w:tcPr>
          <w:p w14:paraId="3F05DD36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4</w:t>
            </w:r>
          </w:p>
        </w:tc>
        <w:tc>
          <w:tcPr>
            <w:tcW w:w="604" w:type="dxa"/>
          </w:tcPr>
          <w:p w14:paraId="5F043DAD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5</w:t>
            </w:r>
          </w:p>
        </w:tc>
        <w:tc>
          <w:tcPr>
            <w:tcW w:w="604" w:type="dxa"/>
          </w:tcPr>
          <w:p w14:paraId="40BF069D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6</w:t>
            </w:r>
          </w:p>
        </w:tc>
        <w:tc>
          <w:tcPr>
            <w:tcW w:w="604" w:type="dxa"/>
          </w:tcPr>
          <w:p w14:paraId="7B6D9D08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7</w:t>
            </w:r>
          </w:p>
        </w:tc>
        <w:tc>
          <w:tcPr>
            <w:tcW w:w="605" w:type="dxa"/>
          </w:tcPr>
          <w:p w14:paraId="372E409B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8</w:t>
            </w:r>
          </w:p>
        </w:tc>
        <w:tc>
          <w:tcPr>
            <w:tcW w:w="605" w:type="dxa"/>
          </w:tcPr>
          <w:p w14:paraId="0471482A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9</w:t>
            </w:r>
          </w:p>
        </w:tc>
        <w:tc>
          <w:tcPr>
            <w:tcW w:w="609" w:type="dxa"/>
          </w:tcPr>
          <w:p w14:paraId="08EA1C2C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10</w:t>
            </w:r>
          </w:p>
        </w:tc>
      </w:tr>
      <w:tr w:rsidR="00F15AB9" w:rsidRPr="00FB0068" w14:paraId="3B74CD8C" w14:textId="77777777" w:rsidTr="00DA487B">
        <w:trPr>
          <w:jc w:val="center"/>
        </w:trPr>
        <w:tc>
          <w:tcPr>
            <w:tcW w:w="1298" w:type="dxa"/>
          </w:tcPr>
          <w:p w14:paraId="09C16FE7" w14:textId="7E10B8CD" w:rsidR="00F15AB9" w:rsidRPr="00FB0068" w:rsidRDefault="0003626C" w:rsidP="00DA487B">
            <w:pPr>
              <w:spacing w:before="60" w:after="60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Rank</w:t>
            </w:r>
          </w:p>
        </w:tc>
        <w:tc>
          <w:tcPr>
            <w:tcW w:w="681" w:type="dxa"/>
          </w:tcPr>
          <w:p w14:paraId="5CEEB0AE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“A”</w:t>
            </w:r>
          </w:p>
        </w:tc>
        <w:tc>
          <w:tcPr>
            <w:tcW w:w="604" w:type="dxa"/>
          </w:tcPr>
          <w:p w14:paraId="4BFCF327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2</w:t>
            </w:r>
          </w:p>
        </w:tc>
        <w:tc>
          <w:tcPr>
            <w:tcW w:w="604" w:type="dxa"/>
          </w:tcPr>
          <w:p w14:paraId="4209073E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3</w:t>
            </w:r>
          </w:p>
        </w:tc>
        <w:tc>
          <w:tcPr>
            <w:tcW w:w="604" w:type="dxa"/>
          </w:tcPr>
          <w:p w14:paraId="6F67BAD3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4</w:t>
            </w:r>
          </w:p>
        </w:tc>
        <w:tc>
          <w:tcPr>
            <w:tcW w:w="604" w:type="dxa"/>
          </w:tcPr>
          <w:p w14:paraId="797720AB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5</w:t>
            </w:r>
          </w:p>
        </w:tc>
        <w:tc>
          <w:tcPr>
            <w:tcW w:w="604" w:type="dxa"/>
          </w:tcPr>
          <w:p w14:paraId="6A2D2F3D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6</w:t>
            </w:r>
          </w:p>
        </w:tc>
        <w:tc>
          <w:tcPr>
            <w:tcW w:w="604" w:type="dxa"/>
          </w:tcPr>
          <w:p w14:paraId="627A1F62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7</w:t>
            </w:r>
          </w:p>
        </w:tc>
        <w:tc>
          <w:tcPr>
            <w:tcW w:w="605" w:type="dxa"/>
          </w:tcPr>
          <w:p w14:paraId="0212E5D8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“Q”</w:t>
            </w:r>
          </w:p>
        </w:tc>
        <w:tc>
          <w:tcPr>
            <w:tcW w:w="605" w:type="dxa"/>
          </w:tcPr>
          <w:p w14:paraId="2A0850E2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 xml:space="preserve">“J” </w:t>
            </w:r>
          </w:p>
        </w:tc>
        <w:tc>
          <w:tcPr>
            <w:tcW w:w="609" w:type="dxa"/>
          </w:tcPr>
          <w:p w14:paraId="1C13B789" w14:textId="77777777" w:rsidR="00F15AB9" w:rsidRPr="00FB0068" w:rsidRDefault="00F15AB9" w:rsidP="00DA487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B0068">
              <w:rPr>
                <w:sz w:val="22"/>
                <w:lang w:val="en-GB"/>
              </w:rPr>
              <w:t>“K”</w:t>
            </w:r>
          </w:p>
        </w:tc>
      </w:tr>
    </w:tbl>
    <w:p w14:paraId="5CC13774" w14:textId="77777777" w:rsidR="006161A4" w:rsidRPr="00FB0068" w:rsidRDefault="006161A4" w:rsidP="006161A4">
      <w:pPr>
        <w:pStyle w:val="codigo"/>
        <w:ind w:left="0" w:right="-999"/>
        <w:rPr>
          <w:lang w:val="en-GB"/>
        </w:rPr>
      </w:pPr>
    </w:p>
    <w:p w14:paraId="608EDE81" w14:textId="77777777" w:rsidR="00F8632C" w:rsidRPr="00FB0068" w:rsidRDefault="00F8632C">
      <w:pPr>
        <w:jc w:val="left"/>
        <w:rPr>
          <w:lang w:val="en-GB"/>
        </w:rPr>
      </w:pPr>
      <w:r w:rsidRPr="00FB0068">
        <w:rPr>
          <w:lang w:val="en-GB"/>
        </w:rPr>
        <w:br w:type="page"/>
      </w:r>
    </w:p>
    <w:p w14:paraId="3189B96A" w14:textId="56C83909" w:rsidR="00B0030C" w:rsidRPr="00FB0068" w:rsidRDefault="00AD7E9B" w:rsidP="00B0030C">
      <w:pPr>
        <w:rPr>
          <w:lang w:val="en-GB"/>
        </w:rPr>
      </w:pPr>
      <w:r w:rsidRPr="00FB0068">
        <w:rPr>
          <w:lang w:val="en-GB"/>
        </w:rPr>
        <w:lastRenderedPageBreak/>
        <w:t xml:space="preserve">Review the code of the function </w:t>
      </w:r>
      <w:proofErr w:type="spellStart"/>
      <w:r w:rsidR="00AA01E4" w:rsidRPr="00FB0068">
        <w:rPr>
          <w:rFonts w:ascii="Courier New" w:hAnsi="Courier New" w:cs="Courier New"/>
          <w:b/>
          <w:sz w:val="18"/>
          <w:szCs w:val="16"/>
          <w:lang w:val="en-GB"/>
        </w:rPr>
        <w:t>draw_card</w:t>
      </w:r>
      <w:proofErr w:type="spellEnd"/>
      <w:r w:rsidR="00AA01E4" w:rsidRPr="00FB0068">
        <w:rPr>
          <w:rFonts w:ascii="Courier New" w:hAnsi="Courier New" w:cs="Courier New"/>
          <w:b/>
          <w:sz w:val="18"/>
          <w:szCs w:val="16"/>
          <w:lang w:val="en-GB"/>
        </w:rPr>
        <w:t>(value</w:t>
      </w:r>
      <w:r w:rsidR="00180B82" w:rsidRPr="00FB0068">
        <w:rPr>
          <w:rFonts w:ascii="Courier New" w:hAnsi="Courier New" w:cs="Courier New"/>
          <w:b/>
          <w:sz w:val="18"/>
          <w:szCs w:val="16"/>
          <w:lang w:val="en-GB"/>
        </w:rPr>
        <w:t>)</w:t>
      </w:r>
      <w:r w:rsidR="00B0030C" w:rsidRPr="00FB0068">
        <w:rPr>
          <w:lang w:val="en-GB"/>
        </w:rPr>
        <w:t>.</w:t>
      </w:r>
    </w:p>
    <w:p w14:paraId="0B9AF672" w14:textId="77777777" w:rsidR="00B0030C" w:rsidRPr="00FB0068" w:rsidRDefault="00B0030C" w:rsidP="006F257B">
      <w:pPr>
        <w:pStyle w:val="codigo"/>
        <w:ind w:left="0" w:right="-999"/>
        <w:rPr>
          <w:lang w:val="en-GB"/>
        </w:rPr>
      </w:pPr>
    </w:p>
    <w:p w14:paraId="1AA87273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def </w:t>
      </w:r>
      <w:proofErr w:type="spellStart"/>
      <w:r w:rsidRPr="00FB0068">
        <w:rPr>
          <w:lang w:val="en-GB"/>
        </w:rPr>
        <w:t>draw_card</w:t>
      </w:r>
      <w:proofErr w:type="spellEnd"/>
      <w:r w:rsidRPr="00FB0068">
        <w:rPr>
          <w:lang w:val="en-GB"/>
        </w:rPr>
        <w:t>(value):</w:t>
      </w:r>
    </w:p>
    <w:p w14:paraId="4B3B77C0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if value == 1:</w:t>
      </w:r>
    </w:p>
    <w:p w14:paraId="436DCFA6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"A"</w:t>
      </w:r>
    </w:p>
    <w:p w14:paraId="66C3F768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value == 8:</w:t>
      </w:r>
    </w:p>
    <w:p w14:paraId="06F74466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"Q"</w:t>
      </w:r>
    </w:p>
    <w:p w14:paraId="5707BAF2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value == 9:</w:t>
      </w:r>
    </w:p>
    <w:p w14:paraId="5E9BB11A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"J"</w:t>
      </w:r>
    </w:p>
    <w:p w14:paraId="15E60E76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</w:t>
      </w:r>
      <w:proofErr w:type="spellStart"/>
      <w:r w:rsidRPr="00FB0068">
        <w:rPr>
          <w:lang w:val="en-GB"/>
        </w:rPr>
        <w:t>elif</w:t>
      </w:r>
      <w:proofErr w:type="spellEnd"/>
      <w:r w:rsidRPr="00FB0068">
        <w:rPr>
          <w:lang w:val="en-GB"/>
        </w:rPr>
        <w:t xml:space="preserve"> value == 10:</w:t>
      </w:r>
    </w:p>
    <w:p w14:paraId="35C57A71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"K"</w:t>
      </w:r>
    </w:p>
    <w:p w14:paraId="73F71604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else:</w:t>
      </w:r>
    </w:p>
    <w:p w14:paraId="1404A067" w14:textId="691496E7" w:rsidR="006161A4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return value</w:t>
      </w:r>
    </w:p>
    <w:p w14:paraId="493038BA" w14:textId="77777777" w:rsidR="00AA01E4" w:rsidRPr="00FB0068" w:rsidRDefault="00AA01E4" w:rsidP="002E0866">
      <w:pPr>
        <w:jc w:val="left"/>
        <w:rPr>
          <w:lang w:val="en-GB"/>
        </w:rPr>
      </w:pPr>
    </w:p>
    <w:p w14:paraId="0031084D" w14:textId="77777777" w:rsidR="00970B17" w:rsidRPr="00FB0068" w:rsidRDefault="00970B17" w:rsidP="00970B17">
      <w:pPr>
        <w:rPr>
          <w:lang w:val="en-GB"/>
        </w:rPr>
      </w:pPr>
      <w:r w:rsidRPr="00FB0068">
        <w:rPr>
          <w:lang w:val="en-GB"/>
        </w:rPr>
        <w:t>Determine the score of a set of cards</w:t>
      </w:r>
    </w:p>
    <w:p w14:paraId="35CDAD98" w14:textId="79AA4EC5" w:rsidR="004B2037" w:rsidRPr="00FB0068" w:rsidRDefault="00970B17" w:rsidP="00F15AB9">
      <w:pPr>
        <w:rPr>
          <w:lang w:val="en-GB"/>
        </w:rPr>
      </w:pPr>
      <w:r w:rsidRPr="00FB0068">
        <w:rPr>
          <w:lang w:val="en-GB"/>
        </w:rPr>
        <w:t>At the end of the game it is necessary to count the total score of the cards won by each team</w:t>
      </w:r>
      <w:r w:rsidR="00F15AB9" w:rsidRPr="00FB0068">
        <w:rPr>
          <w:lang w:val="en-GB"/>
        </w:rPr>
        <w:t>.</w:t>
      </w:r>
      <w:r w:rsidRPr="00FB0068">
        <w:rPr>
          <w:lang w:val="en-GB"/>
        </w:rPr>
        <w:t xml:space="preserve"> Function </w:t>
      </w:r>
      <w:r w:rsidR="00793731" w:rsidRPr="00FB0068">
        <w:rPr>
          <w:rFonts w:ascii="Courier New" w:hAnsi="Courier New" w:cs="Courier New"/>
          <w:b/>
          <w:sz w:val="18"/>
          <w:szCs w:val="16"/>
          <w:lang w:val="en-GB"/>
        </w:rPr>
        <w:t>score(cards</w:t>
      </w:r>
      <w:r w:rsidR="00F15AB9" w:rsidRPr="00FB0068">
        <w:rPr>
          <w:rFonts w:ascii="Courier New" w:hAnsi="Courier New" w:cs="Courier New"/>
          <w:b/>
          <w:sz w:val="18"/>
          <w:szCs w:val="16"/>
          <w:lang w:val="en-GB"/>
        </w:rPr>
        <w:t>)</w:t>
      </w:r>
      <w:r w:rsidR="00F15AB9" w:rsidRPr="00FB0068">
        <w:rPr>
          <w:lang w:val="en-GB"/>
        </w:rPr>
        <w:t xml:space="preserve"> </w:t>
      </w:r>
      <w:r w:rsidRPr="00FB0068">
        <w:rPr>
          <w:lang w:val="en-GB"/>
        </w:rPr>
        <w:t>has only one parameter, which is a list of cards (tuple</w:t>
      </w:r>
      <w:r w:rsidR="00F15AB9" w:rsidRPr="00FB0068">
        <w:rPr>
          <w:lang w:val="en-GB"/>
        </w:rPr>
        <w:t>s)</w:t>
      </w:r>
      <w:r w:rsidR="004B2037" w:rsidRPr="00FB0068">
        <w:rPr>
          <w:lang w:val="en-GB"/>
        </w:rPr>
        <w:t>:</w:t>
      </w:r>
    </w:p>
    <w:p w14:paraId="1FB381AB" w14:textId="77777777" w:rsidR="004B2037" w:rsidRPr="00FB0068" w:rsidRDefault="004B2037" w:rsidP="004B2037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5ECDC6D3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>def score(cards):</w:t>
      </w:r>
    </w:p>
    <w:p w14:paraId="175173FB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score = 0</w:t>
      </w:r>
    </w:p>
    <w:p w14:paraId="2ADB2A2B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for card in cards:</w:t>
      </w:r>
    </w:p>
    <w:p w14:paraId="34ED8020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  <w:r w:rsidRPr="00FB0068">
        <w:rPr>
          <w:lang w:val="en-GB"/>
        </w:rPr>
        <w:t xml:space="preserve">        score += points(rank(card))</w:t>
      </w:r>
    </w:p>
    <w:p w14:paraId="16591090" w14:textId="77777777" w:rsidR="00793731" w:rsidRPr="00FB0068" w:rsidRDefault="00793731" w:rsidP="00793731">
      <w:pPr>
        <w:pStyle w:val="codigo"/>
        <w:ind w:left="0" w:right="-999"/>
        <w:rPr>
          <w:lang w:val="en-GB"/>
        </w:rPr>
      </w:pPr>
    </w:p>
    <w:p w14:paraId="77F0CAD9" w14:textId="71DD1BFB" w:rsidR="00F15AB9" w:rsidRPr="00FB0068" w:rsidRDefault="00793731" w:rsidP="00793731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return score</w:t>
      </w:r>
    </w:p>
    <w:p w14:paraId="02AAB0D4" w14:textId="2CD94798" w:rsidR="00F15AB9" w:rsidRPr="00FB0068" w:rsidRDefault="0038385E" w:rsidP="00F15AB9">
      <w:pPr>
        <w:pStyle w:val="Heading1"/>
        <w:rPr>
          <w:lang w:val="en-GB"/>
        </w:rPr>
      </w:pPr>
      <w:r w:rsidRPr="00FB0068">
        <w:rPr>
          <w:lang w:val="en-GB"/>
        </w:rPr>
        <w:t>Determine the highest card of a given suit</w:t>
      </w:r>
    </w:p>
    <w:p w14:paraId="694E74ED" w14:textId="7BB3DDC1" w:rsidR="00F15AB9" w:rsidRPr="00FB0068" w:rsidRDefault="0065116D" w:rsidP="00F15AB9">
      <w:pPr>
        <w:rPr>
          <w:lang w:val="en-GB"/>
        </w:rPr>
      </w:pPr>
      <w:r w:rsidRPr="00FB0068">
        <w:rPr>
          <w:lang w:val="en-GB"/>
        </w:rPr>
        <w:t>When a player has to assist</w:t>
      </w:r>
      <w:r w:rsidR="007E0037" w:rsidRPr="00FB0068">
        <w:rPr>
          <w:lang w:val="en-GB"/>
        </w:rPr>
        <w:t xml:space="preserve"> a </w:t>
      </w:r>
      <w:r w:rsidRPr="00FB0068">
        <w:rPr>
          <w:lang w:val="en-GB"/>
        </w:rPr>
        <w:t>suite</w:t>
      </w:r>
      <w:r w:rsidR="007E0037" w:rsidRPr="00FB0068">
        <w:rPr>
          <w:lang w:val="en-GB"/>
        </w:rPr>
        <w:t xml:space="preserve">, they usually try to </w:t>
      </w:r>
      <w:r w:rsidRPr="00FB0068">
        <w:rPr>
          <w:lang w:val="en-GB"/>
        </w:rPr>
        <w:t>play</w:t>
      </w:r>
      <w:r w:rsidR="007E0037" w:rsidRPr="00FB0068">
        <w:rPr>
          <w:lang w:val="en-GB"/>
        </w:rPr>
        <w:t xml:space="preserve"> </w:t>
      </w:r>
      <w:r w:rsidRPr="00FB0068">
        <w:rPr>
          <w:lang w:val="en-GB"/>
        </w:rPr>
        <w:t>the highest</w:t>
      </w:r>
      <w:r w:rsidR="007E0037" w:rsidRPr="00FB0068">
        <w:rPr>
          <w:lang w:val="en-GB"/>
        </w:rPr>
        <w:t xml:space="preserve"> card (highest number of points) in their "hand" </w:t>
      </w:r>
      <w:r w:rsidRPr="00FB0068">
        <w:rPr>
          <w:lang w:val="en-GB"/>
        </w:rPr>
        <w:t xml:space="preserve">that </w:t>
      </w:r>
      <w:r w:rsidR="007E0037" w:rsidRPr="00FB0068">
        <w:rPr>
          <w:lang w:val="en-GB"/>
        </w:rPr>
        <w:t xml:space="preserve">corresponds to the suit of the play. </w:t>
      </w:r>
      <w:r w:rsidR="00E1412E" w:rsidRPr="00FB0068">
        <w:rPr>
          <w:lang w:val="en-GB"/>
        </w:rPr>
        <w:t>The</w:t>
      </w:r>
      <w:r w:rsidR="00DD62C7" w:rsidRPr="00FB0068">
        <w:rPr>
          <w:lang w:val="en-GB"/>
        </w:rPr>
        <w:t xml:space="preserve"> </w:t>
      </w:r>
      <w:r w:rsidR="007E0037" w:rsidRPr="00FB0068">
        <w:rPr>
          <w:lang w:val="en-GB"/>
        </w:rPr>
        <w:t>function</w:t>
      </w:r>
      <w:r w:rsidR="00F15AB9" w:rsidRPr="00FB0068">
        <w:rPr>
          <w:lang w:val="en-GB"/>
        </w:rPr>
        <w:t xml:space="preserve">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(hand,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="00F15AB9" w:rsidRPr="00FB0068">
        <w:rPr>
          <w:rFonts w:ascii="Courier New" w:hAnsi="Courier New" w:cs="Courier New"/>
          <w:b/>
          <w:sz w:val="16"/>
          <w:szCs w:val="16"/>
          <w:lang w:val="en-GB"/>
        </w:rPr>
        <w:t>)</w:t>
      </w:r>
      <w:r w:rsidR="00F15AB9" w:rsidRPr="00FB0068">
        <w:rPr>
          <w:lang w:val="en-GB"/>
        </w:rPr>
        <w:t xml:space="preserve"> </w:t>
      </w:r>
      <w:r w:rsidRPr="00FB0068">
        <w:rPr>
          <w:lang w:val="en-GB"/>
        </w:rPr>
        <w:t>has two parameters</w:t>
      </w:r>
      <w:r w:rsidR="00F15AB9" w:rsidRPr="00FB0068">
        <w:rPr>
          <w:lang w:val="en-GB"/>
        </w:rPr>
        <w:t>:</w:t>
      </w:r>
    </w:p>
    <w:p w14:paraId="01E8A5FC" w14:textId="004A0FC4" w:rsidR="00F15AB9" w:rsidRPr="00FB0068" w:rsidRDefault="0065116D" w:rsidP="00F15AB9">
      <w:pPr>
        <w:pStyle w:val="ListParagraph"/>
        <w:numPr>
          <w:ilvl w:val="0"/>
          <w:numId w:val="19"/>
        </w:numPr>
        <w:spacing w:after="120"/>
        <w:rPr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>hand</w:t>
      </w:r>
      <w:r w:rsidR="00F15AB9" w:rsidRPr="00FB0068">
        <w:rPr>
          <w:lang w:val="en-GB"/>
        </w:rPr>
        <w:t xml:space="preserve">, </w:t>
      </w:r>
      <w:r w:rsidR="00EE519D" w:rsidRPr="00FB0068">
        <w:rPr>
          <w:lang w:val="en-GB"/>
        </w:rPr>
        <w:t>which is a list of cards (tuple</w:t>
      </w:r>
      <w:r w:rsidR="00F15AB9" w:rsidRPr="00FB0068">
        <w:rPr>
          <w:lang w:val="en-GB"/>
        </w:rPr>
        <w:t>s);</w:t>
      </w:r>
    </w:p>
    <w:p w14:paraId="55345EA8" w14:textId="6904A286" w:rsidR="00F15AB9" w:rsidRPr="00FB0068" w:rsidRDefault="0065116D" w:rsidP="00F15AB9">
      <w:pPr>
        <w:pStyle w:val="ListParagraph"/>
        <w:numPr>
          <w:ilvl w:val="0"/>
          <w:numId w:val="19"/>
        </w:numPr>
        <w:spacing w:after="120"/>
        <w:ind w:right="-149"/>
        <w:rPr>
          <w:lang w:val="en-GB"/>
        </w:rPr>
      </w:pP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="00F15AB9" w:rsidRPr="00FB0068">
        <w:rPr>
          <w:lang w:val="en-GB"/>
        </w:rPr>
        <w:t xml:space="preserve">, </w:t>
      </w:r>
      <w:r w:rsidRPr="00FB0068">
        <w:rPr>
          <w:lang w:val="en-GB"/>
        </w:rPr>
        <w:t>which is the character corresponding to the suit being played (“H”, “D”, “C” or “S</w:t>
      </w:r>
      <w:r w:rsidR="00F15AB9" w:rsidRPr="00FB0068">
        <w:rPr>
          <w:lang w:val="en-GB"/>
        </w:rPr>
        <w:t>”).</w:t>
      </w:r>
    </w:p>
    <w:p w14:paraId="3AB43793" w14:textId="1DAA17B3" w:rsidR="00F15AB9" w:rsidRPr="00FB0068" w:rsidRDefault="00BA4822" w:rsidP="008A009A">
      <w:pPr>
        <w:rPr>
          <w:lang w:val="en-GB"/>
        </w:rPr>
      </w:pPr>
      <w:r w:rsidRPr="00FB0068">
        <w:rPr>
          <w:lang w:val="en-GB"/>
        </w:rPr>
        <w:t xml:space="preserve">This function returns only the number / face of the card. When there is no card of this suit returns </w:t>
      </w:r>
      <w:r w:rsidR="00F15AB9" w:rsidRPr="00FB0068">
        <w:rPr>
          <w:rFonts w:ascii="Courier New" w:hAnsi="Courier New" w:cs="Courier New"/>
          <w:b/>
          <w:sz w:val="16"/>
          <w:szCs w:val="16"/>
          <w:lang w:val="en-GB"/>
        </w:rPr>
        <w:t>False</w:t>
      </w:r>
      <w:r w:rsidR="00F15AB9" w:rsidRPr="00FB0068">
        <w:rPr>
          <w:lang w:val="en-GB"/>
        </w:rPr>
        <w:t xml:space="preserve">. </w:t>
      </w:r>
    </w:p>
    <w:p w14:paraId="61DACD04" w14:textId="05D87D81" w:rsidR="0088594D" w:rsidRPr="00FB0068" w:rsidRDefault="00BA4822" w:rsidP="0088594D">
      <w:pPr>
        <w:rPr>
          <w:lang w:val="en-GB"/>
        </w:rPr>
      </w:pPr>
      <w:r w:rsidRPr="00FB0068">
        <w:rPr>
          <w:lang w:val="en-GB"/>
        </w:rPr>
        <w:t>Review the code of the function</w:t>
      </w:r>
      <w:r w:rsidR="0088594D" w:rsidRPr="00FB0068">
        <w:rPr>
          <w:lang w:val="en-GB"/>
        </w:rPr>
        <w:t xml:space="preserve">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(hand,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):</w:t>
      </w:r>
    </w:p>
    <w:p w14:paraId="21F7FDE7" w14:textId="77777777" w:rsidR="0088594D" w:rsidRPr="00FB0068" w:rsidRDefault="0088594D" w:rsidP="0088594D">
      <w:pPr>
        <w:pStyle w:val="codigo"/>
        <w:ind w:left="0" w:right="-999"/>
        <w:rPr>
          <w:lang w:val="en-GB"/>
        </w:rPr>
      </w:pPr>
    </w:p>
    <w:p w14:paraId="2CF523B8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(hand,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):</w:t>
      </w:r>
    </w:p>
    <w:p w14:paraId="53680230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max_points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= -1 # less than the minimum - cards 2 to 6 have 0 points</w:t>
      </w:r>
    </w:p>
    <w:p w14:paraId="5828DC0E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= "" </w:t>
      </w:r>
    </w:p>
    <w:p w14:paraId="328EDF27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2E139B62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# the hand of the player</w:t>
      </w:r>
    </w:p>
    <w:p w14:paraId="413CCBA1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for card in hand:</w:t>
      </w:r>
    </w:p>
    <w:p w14:paraId="545CAED6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if suit(card) ==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02AC2F4C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points(rank(card)) &gt;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max_points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229F2B23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= rank(card)</w:t>
      </w:r>
    </w:p>
    <w:p w14:paraId="4F469DDB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max_points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= points(card)</w:t>
      </w:r>
    </w:p>
    <w:p w14:paraId="6322B79E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</w:p>
    <w:p w14:paraId="45EB192A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# if the player has no cards of that suit...</w:t>
      </w:r>
    </w:p>
    <w:p w14:paraId="67314842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if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max_points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&gt;= 0:</w:t>
      </w:r>
    </w:p>
    <w:p w14:paraId="68ADEA4F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return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max_card</w:t>
      </w:r>
      <w:proofErr w:type="spellEnd"/>
    </w:p>
    <w:p w14:paraId="7302CCD6" w14:textId="77777777" w:rsidR="00BA4822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else:</w:t>
      </w:r>
    </w:p>
    <w:p w14:paraId="2602C3B3" w14:textId="4D791C69" w:rsidR="0088594D" w:rsidRPr="00FB0068" w:rsidRDefault="00BA4822" w:rsidP="00BA482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return False</w:t>
      </w:r>
    </w:p>
    <w:p w14:paraId="5AADBE6E" w14:textId="77777777" w:rsidR="00B50143" w:rsidRPr="00FB0068" w:rsidRDefault="00B50143">
      <w:pPr>
        <w:jc w:val="left"/>
        <w:rPr>
          <w:rFonts w:ascii="Arial" w:hAnsi="Arial"/>
          <w:b/>
          <w:kern w:val="1"/>
          <w:sz w:val="32"/>
          <w:szCs w:val="32"/>
          <w:lang w:val="en-GB"/>
        </w:rPr>
      </w:pPr>
      <w:r w:rsidRPr="00FB0068">
        <w:rPr>
          <w:lang w:val="en-GB"/>
        </w:rPr>
        <w:br w:type="page"/>
      </w:r>
    </w:p>
    <w:p w14:paraId="7A3288EF" w14:textId="60C23AD9" w:rsidR="008D71F1" w:rsidRPr="00FB0068" w:rsidRDefault="00FB0068" w:rsidP="008D71F1">
      <w:pPr>
        <w:pStyle w:val="Heading1"/>
        <w:rPr>
          <w:lang w:val="en-GB"/>
        </w:rPr>
      </w:pPr>
      <w:r w:rsidRPr="00FB0068">
        <w:rPr>
          <w:lang w:val="en-GB"/>
        </w:rPr>
        <w:lastRenderedPageBreak/>
        <w:t>Create the deck of cards</w:t>
      </w:r>
    </w:p>
    <w:p w14:paraId="76C06AE3" w14:textId="44465F9D" w:rsidR="00452666" w:rsidRPr="00FB0068" w:rsidRDefault="00FB0068" w:rsidP="000C5897">
      <w:pPr>
        <w:rPr>
          <w:lang w:val="en-GB"/>
        </w:rPr>
      </w:pPr>
      <w:r w:rsidRPr="00FB0068">
        <w:rPr>
          <w:lang w:val="en-GB"/>
        </w:rPr>
        <w:t>The deck of cards is composed by</w:t>
      </w:r>
      <w:r w:rsidR="00FF2346" w:rsidRPr="00FB0068">
        <w:rPr>
          <w:lang w:val="en-GB"/>
        </w:rPr>
        <w:t xml:space="preserve"> 40 </w:t>
      </w:r>
      <w:r w:rsidRPr="00FB0068">
        <w:rPr>
          <w:lang w:val="en-GB"/>
        </w:rPr>
        <w:t>cards</w:t>
      </w:r>
      <w:r w:rsidR="00FF2346" w:rsidRPr="00FB0068">
        <w:rPr>
          <w:lang w:val="en-GB"/>
        </w:rPr>
        <w:t xml:space="preserve">, </w:t>
      </w:r>
      <w:r w:rsidRPr="00FB0068">
        <w:rPr>
          <w:lang w:val="en-GB"/>
        </w:rPr>
        <w:t>including</w:t>
      </w:r>
      <w:r w:rsidR="00FF2346" w:rsidRPr="00FB0068">
        <w:rPr>
          <w:lang w:val="en-GB"/>
        </w:rPr>
        <w:t xml:space="preserve"> 10 </w:t>
      </w:r>
      <w:r>
        <w:rPr>
          <w:lang w:val="en-GB"/>
        </w:rPr>
        <w:t xml:space="preserve">distinct </w:t>
      </w:r>
      <w:r w:rsidRPr="00FB0068">
        <w:rPr>
          <w:lang w:val="en-GB"/>
        </w:rPr>
        <w:t>cards</w:t>
      </w:r>
      <w:r w:rsidR="00FF2346" w:rsidRPr="00FB0068">
        <w:rPr>
          <w:lang w:val="en-GB"/>
        </w:rPr>
        <w:t xml:space="preserve"> </w:t>
      </w:r>
      <w:r>
        <w:rPr>
          <w:lang w:val="en-GB"/>
        </w:rPr>
        <w:t>for each of the 4 suit</w:t>
      </w:r>
      <w:r w:rsidR="00FF2346" w:rsidRPr="00FB0068">
        <w:rPr>
          <w:lang w:val="en-GB"/>
        </w:rPr>
        <w:t>s</w:t>
      </w:r>
      <w:r w:rsidR="00452666" w:rsidRPr="00FB0068">
        <w:rPr>
          <w:lang w:val="en-GB"/>
        </w:rPr>
        <w:t xml:space="preserve">. </w:t>
      </w:r>
    </w:p>
    <w:p w14:paraId="0BEF3B69" w14:textId="45759830" w:rsidR="000E0A9F" w:rsidRPr="00415E14" w:rsidRDefault="00FB0068" w:rsidP="000C5897">
      <w:pPr>
        <w:rPr>
          <w:lang w:val="en-GB"/>
        </w:rPr>
      </w:pPr>
      <w:r w:rsidRPr="00415E14">
        <w:rPr>
          <w:lang w:val="en-GB"/>
        </w:rPr>
        <w:t xml:space="preserve">Function </w:t>
      </w:r>
      <w:proofErr w:type="spellStart"/>
      <w:r w:rsidRPr="00415E14">
        <w:rPr>
          <w:rFonts w:ascii="Courier New" w:hAnsi="Courier New" w:cs="Courier New"/>
          <w:b/>
          <w:sz w:val="18"/>
          <w:szCs w:val="16"/>
          <w:lang w:val="en-GB"/>
        </w:rPr>
        <w:t>create_deck</w:t>
      </w:r>
      <w:proofErr w:type="spellEnd"/>
      <w:r w:rsidR="001052F8" w:rsidRPr="00415E14">
        <w:rPr>
          <w:rFonts w:ascii="Courier New" w:hAnsi="Courier New" w:cs="Courier New"/>
          <w:b/>
          <w:sz w:val="18"/>
          <w:szCs w:val="16"/>
          <w:lang w:val="en-GB"/>
        </w:rPr>
        <w:t>()</w:t>
      </w:r>
      <w:r w:rsidR="009461E5" w:rsidRPr="00415E14">
        <w:rPr>
          <w:lang w:val="en-GB"/>
        </w:rPr>
        <w:t xml:space="preserve"> </w:t>
      </w:r>
      <w:r w:rsidRPr="00415E14">
        <w:rPr>
          <w:lang w:val="en-GB"/>
        </w:rPr>
        <w:t>has no parameter</w:t>
      </w:r>
      <w:r w:rsidR="009461E5" w:rsidRPr="00415E14">
        <w:rPr>
          <w:lang w:val="en-GB"/>
        </w:rPr>
        <w:t>:</w:t>
      </w:r>
    </w:p>
    <w:p w14:paraId="057B722A" w14:textId="77777777" w:rsidR="00C72CBF" w:rsidRPr="00415E14" w:rsidRDefault="00C72CBF" w:rsidP="00C72CBF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29D61F7C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create_deck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():</w:t>
      </w:r>
    </w:p>
    <w:p w14:paraId="24D9AA21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# create a list of 40 values (a deck of cards)</w:t>
      </w:r>
    </w:p>
    <w:p w14:paraId="4D607A0C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deck = list(range(40))</w:t>
      </w:r>
    </w:p>
    <w:p w14:paraId="0936F1D5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1BE83932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# define the 4 suits</w:t>
      </w:r>
    </w:p>
    <w:p w14:paraId="36E6EB36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suits = ["D", "H", "S", "C"]</w:t>
      </w:r>
    </w:p>
    <w:p w14:paraId="53DA4B5C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7889F2F7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# creates the deck of cards</w:t>
      </w:r>
    </w:p>
    <w:p w14:paraId="5F3AF92C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= 0</w:t>
      </w:r>
    </w:p>
    <w:p w14:paraId="7475E82B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for suit in suits: # for each of the 4 suites</w:t>
      </w:r>
    </w:p>
    <w:p w14:paraId="6A58BBFE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for c in range(10): # for each of the 10 cards of each suit</w:t>
      </w:r>
    </w:p>
    <w:p w14:paraId="69310192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    deck[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] =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create_card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(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draw_card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>(c+1), suit)  # creates the card</w:t>
      </w:r>
    </w:p>
    <w:p w14:paraId="18163960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proofErr w:type="spellStart"/>
      <w:r w:rsidRPr="00FB0068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+= 1</w:t>
      </w:r>
    </w:p>
    <w:p w14:paraId="27A3CA9A" w14:textId="77777777" w:rsidR="00FB0068" w:rsidRPr="00FB0068" w:rsidRDefault="00FB0068" w:rsidP="00FB006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B006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</w:p>
    <w:p w14:paraId="2EA3A07A" w14:textId="0DF685A2" w:rsidR="00880BD3" w:rsidRPr="00FB0068" w:rsidRDefault="00FB0068" w:rsidP="00880BD3">
      <w:pPr>
        <w:rPr>
          <w:rFonts w:ascii="Courier New" w:hAnsi="Courier New" w:cs="Courier New"/>
          <w:b/>
          <w:sz w:val="16"/>
          <w:szCs w:val="16"/>
          <w:lang w:val="en-GB"/>
        </w:rPr>
      </w:pPr>
      <w:r>
        <w:rPr>
          <w:rFonts w:ascii="Courier New" w:hAnsi="Courier New" w:cs="Courier New"/>
          <w:b/>
          <w:sz w:val="16"/>
          <w:szCs w:val="16"/>
          <w:lang w:val="en-GB"/>
        </w:rPr>
        <w:t xml:space="preserve">    return deck</w:t>
      </w:r>
    </w:p>
    <w:p w14:paraId="0D658B3F" w14:textId="3792A2BF" w:rsidR="00FF2346" w:rsidRPr="00FB0068" w:rsidRDefault="00484CC3" w:rsidP="00FF2346">
      <w:pPr>
        <w:pStyle w:val="Heading1"/>
        <w:rPr>
          <w:lang w:val="en-GB"/>
        </w:rPr>
      </w:pPr>
      <w:r>
        <w:rPr>
          <w:lang w:val="en-GB"/>
        </w:rPr>
        <w:t>Shuffle</w:t>
      </w:r>
      <w:r w:rsidR="00415E14">
        <w:rPr>
          <w:lang w:val="en-GB"/>
        </w:rPr>
        <w:t xml:space="preserve"> the deck of cards</w:t>
      </w:r>
      <w:r w:rsidR="00FF2346" w:rsidRPr="00FB0068">
        <w:rPr>
          <w:lang w:val="en-GB"/>
        </w:rPr>
        <w:t xml:space="preserve"> </w:t>
      </w:r>
    </w:p>
    <w:p w14:paraId="2FAAB3E8" w14:textId="6381E283" w:rsidR="00D366FC" w:rsidRPr="00415E14" w:rsidRDefault="00415E14" w:rsidP="00D366FC">
      <w:pPr>
        <w:rPr>
          <w:lang w:val="en-GB"/>
        </w:rPr>
      </w:pPr>
      <w:r w:rsidRPr="00415E14">
        <w:rPr>
          <w:lang w:val="en-GB"/>
        </w:rPr>
        <w:t xml:space="preserve">In most card </w:t>
      </w:r>
      <w:r w:rsidR="00484CC3" w:rsidRPr="00415E14">
        <w:rPr>
          <w:lang w:val="en-GB"/>
        </w:rPr>
        <w:t>games,</w:t>
      </w:r>
      <w:r w:rsidRPr="00415E14">
        <w:rPr>
          <w:lang w:val="en-GB"/>
        </w:rPr>
        <w:t xml:space="preserve"> it is required to shuffle the deck of cards, introducing “chance”. This is accomplished by </w:t>
      </w:r>
      <w:r>
        <w:rPr>
          <w:lang w:val="en-GB"/>
        </w:rPr>
        <w:t>changing the position of the cards in the deck</w:t>
      </w:r>
      <w:r w:rsidR="00D366FC" w:rsidRPr="00415E14">
        <w:rPr>
          <w:lang w:val="en-GB"/>
        </w:rPr>
        <w:t xml:space="preserve">. </w:t>
      </w:r>
    </w:p>
    <w:p w14:paraId="42C4972F" w14:textId="10B138B3" w:rsidR="00D366FC" w:rsidRPr="00415E14" w:rsidRDefault="00415E14" w:rsidP="00D366FC">
      <w:pPr>
        <w:rPr>
          <w:lang w:val="en-GB"/>
        </w:rPr>
      </w:pPr>
      <w:r w:rsidRPr="00415E14">
        <w:rPr>
          <w:lang w:val="en-GB"/>
        </w:rPr>
        <w:t>Function</w:t>
      </w:r>
      <w:r w:rsidR="00D366FC" w:rsidRPr="00415E14">
        <w:rPr>
          <w:lang w:val="en-GB"/>
        </w:rPr>
        <w:t xml:space="preserve"> </w:t>
      </w:r>
      <w:proofErr w:type="spellStart"/>
      <w:r w:rsidRPr="00415E14">
        <w:rPr>
          <w:rFonts w:ascii="Courier New" w:hAnsi="Courier New" w:cs="Courier New"/>
          <w:b/>
          <w:sz w:val="18"/>
          <w:szCs w:val="16"/>
          <w:lang w:val="en-GB"/>
        </w:rPr>
        <w:t>shuffle_cards</w:t>
      </w:r>
      <w:proofErr w:type="spellEnd"/>
      <w:r w:rsidRPr="00415E14">
        <w:rPr>
          <w:rFonts w:ascii="Courier New" w:hAnsi="Courier New" w:cs="Courier New"/>
          <w:b/>
          <w:sz w:val="18"/>
          <w:szCs w:val="16"/>
          <w:lang w:val="en-GB"/>
        </w:rPr>
        <w:t>(deck, times)</w:t>
      </w:r>
      <w:r w:rsidR="00D366FC" w:rsidRPr="00415E14">
        <w:rPr>
          <w:lang w:val="en-GB"/>
        </w:rPr>
        <w:t xml:space="preserve"> </w:t>
      </w:r>
      <w:r w:rsidRPr="00415E14">
        <w:rPr>
          <w:lang w:val="en-GB"/>
        </w:rPr>
        <w:t>has as parameters the deck of cards and the number of times to shuffle</w:t>
      </w:r>
      <w:r>
        <w:rPr>
          <w:lang w:val="en-GB"/>
        </w:rPr>
        <w:t>. This function is a modifier and so it does not return any value.</w:t>
      </w:r>
    </w:p>
    <w:p w14:paraId="0AE8BFFE" w14:textId="77777777" w:rsidR="00D366FC" w:rsidRPr="00415E14" w:rsidRDefault="00D366FC" w:rsidP="00D366FC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200A3B9E" w14:textId="77777777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shuffle_cards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>(deck, times):</w:t>
      </w:r>
    </w:p>
    <w:p w14:paraId="439DF20B" w14:textId="77777777" w:rsid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for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in range(times):</w:t>
      </w:r>
    </w:p>
    <w:p w14:paraId="6A0477BA" w14:textId="77777777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1D5B5B14" w14:textId="2537BBC4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# </w:t>
      </w:r>
      <w:r>
        <w:rPr>
          <w:rFonts w:ascii="Courier New" w:hAnsi="Courier New" w:cs="Courier New"/>
          <w:b/>
          <w:sz w:val="16"/>
          <w:szCs w:val="16"/>
          <w:lang w:val="en-GB"/>
        </w:rPr>
        <w:t>randomly select the cards to change positions</w:t>
      </w:r>
    </w:p>
    <w:p w14:paraId="54C1C1E4" w14:textId="77777777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random.randint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(0,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>(deck)-1)</w:t>
      </w:r>
    </w:p>
    <w:p w14:paraId="28382770" w14:textId="77777777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j =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random.randint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(0, 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>(deck)-1)</w:t>
      </w:r>
    </w:p>
    <w:p w14:paraId="487208B7" w14:textId="77777777" w:rsid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23ACF09A" w14:textId="77777777" w:rsid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# change card position</w:t>
      </w:r>
    </w:p>
    <w:p w14:paraId="0D4DC4D7" w14:textId="3C97147E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temp = deck[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>]</w:t>
      </w:r>
    </w:p>
    <w:p w14:paraId="7B8514B7" w14:textId="77777777" w:rsidR="00415E14" w:rsidRPr="00415E14" w:rsidRDefault="00415E14" w:rsidP="00415E14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deck[</w:t>
      </w:r>
      <w:proofErr w:type="spellStart"/>
      <w:r w:rsidRPr="00415E14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415E14">
        <w:rPr>
          <w:rFonts w:ascii="Courier New" w:hAnsi="Courier New" w:cs="Courier New"/>
          <w:b/>
          <w:sz w:val="16"/>
          <w:szCs w:val="16"/>
          <w:lang w:val="en-GB"/>
        </w:rPr>
        <w:t>] = deck[j]</w:t>
      </w:r>
    </w:p>
    <w:p w14:paraId="53D0EF25" w14:textId="660BB3FA" w:rsidR="00D366FC" w:rsidRPr="00FF406D" w:rsidRDefault="00415E14" w:rsidP="00D366FC">
      <w:pPr>
        <w:rPr>
          <w:rFonts w:ascii="Courier New" w:hAnsi="Courier New" w:cs="Courier New"/>
          <w:b/>
          <w:sz w:val="16"/>
          <w:szCs w:val="16"/>
        </w:rPr>
      </w:pPr>
      <w:r w:rsidRPr="00415E14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FF406D">
        <w:rPr>
          <w:rFonts w:ascii="Courier New" w:hAnsi="Courier New" w:cs="Courier New"/>
          <w:b/>
          <w:sz w:val="16"/>
          <w:szCs w:val="16"/>
        </w:rPr>
        <w:t>deck[j] = temp</w:t>
      </w:r>
    </w:p>
    <w:p w14:paraId="4704474B" w14:textId="54C04734" w:rsidR="00414B12" w:rsidRPr="00FB0068" w:rsidRDefault="00081EC6" w:rsidP="00414B12">
      <w:pPr>
        <w:pStyle w:val="Heading1"/>
        <w:rPr>
          <w:lang w:val="en-GB"/>
        </w:rPr>
      </w:pPr>
      <w:r>
        <w:rPr>
          <w:lang w:val="en-GB"/>
        </w:rPr>
        <w:t>Interacting</w:t>
      </w:r>
      <w:r w:rsidR="00950827">
        <w:rPr>
          <w:lang w:val="en-GB"/>
        </w:rPr>
        <w:t xml:space="preserve"> with the user</w:t>
      </w:r>
    </w:p>
    <w:p w14:paraId="36AC11EA" w14:textId="2225615B" w:rsidR="00950827" w:rsidRDefault="00484CC3" w:rsidP="00414B12">
      <w:pPr>
        <w:rPr>
          <w:lang w:val="en-GB"/>
        </w:rPr>
      </w:pPr>
      <w:r>
        <w:rPr>
          <w:lang w:val="en-GB"/>
        </w:rPr>
        <w:t>The User Interaction (UI) is a very important task</w:t>
      </w:r>
      <w:r w:rsidR="00081EC6">
        <w:rPr>
          <w:lang w:val="en-GB"/>
        </w:rPr>
        <w:t xml:space="preserve"> is all </w:t>
      </w:r>
      <w:proofErr w:type="spellStart"/>
      <w:r w:rsidR="00081EC6">
        <w:rPr>
          <w:lang w:val="en-GB"/>
        </w:rPr>
        <w:t>softwares</w:t>
      </w:r>
      <w:proofErr w:type="spellEnd"/>
      <w:r>
        <w:rPr>
          <w:lang w:val="en-GB"/>
        </w:rPr>
        <w:t xml:space="preserve">, </w:t>
      </w:r>
      <w:r w:rsidR="00081EC6">
        <w:rPr>
          <w:lang w:val="en-GB"/>
        </w:rPr>
        <w:t xml:space="preserve">and </w:t>
      </w:r>
      <w:r>
        <w:rPr>
          <w:lang w:val="en-GB"/>
        </w:rPr>
        <w:t xml:space="preserve">has it will influence the users’ experience (UX). </w:t>
      </w:r>
      <w:r w:rsidR="00081EC6">
        <w:rPr>
          <w:lang w:val="en-GB"/>
        </w:rPr>
        <w:t>In games it is fundamental.</w:t>
      </w:r>
    </w:p>
    <w:p w14:paraId="0A2FD43A" w14:textId="02380545" w:rsidR="00414B12" w:rsidRPr="00484CC3" w:rsidRDefault="00484CC3" w:rsidP="00414B12">
      <w:pPr>
        <w:rPr>
          <w:lang w:val="en-GB"/>
        </w:rPr>
      </w:pPr>
      <w:r w:rsidRPr="00484CC3">
        <w:rPr>
          <w:lang w:val="en-GB"/>
        </w:rPr>
        <w:t>Function</w:t>
      </w:r>
      <w:r w:rsidR="00414B12" w:rsidRPr="00484CC3">
        <w:rPr>
          <w:lang w:val="en-GB"/>
        </w:rPr>
        <w:t xml:space="preserve"> </w:t>
      </w:r>
      <w:proofErr w:type="spellStart"/>
      <w:r w:rsidR="000E16F3" w:rsidRPr="000E16F3">
        <w:rPr>
          <w:rFonts w:ascii="Courier New" w:hAnsi="Courier New" w:cs="Courier New"/>
          <w:b/>
          <w:sz w:val="18"/>
          <w:szCs w:val="16"/>
          <w:lang w:val="en-GB"/>
        </w:rPr>
        <w:t>show_hand</w:t>
      </w:r>
      <w:proofErr w:type="spellEnd"/>
      <w:r w:rsidR="000E16F3" w:rsidRPr="000E16F3">
        <w:rPr>
          <w:rFonts w:ascii="Courier New" w:hAnsi="Courier New" w:cs="Courier New"/>
          <w:b/>
          <w:sz w:val="18"/>
          <w:szCs w:val="16"/>
          <w:lang w:val="en-GB"/>
        </w:rPr>
        <w:t>(hand)</w:t>
      </w:r>
      <w:r w:rsidR="00414B12" w:rsidRPr="00484CC3">
        <w:rPr>
          <w:lang w:val="en-GB"/>
        </w:rPr>
        <w:t xml:space="preserve"> </w:t>
      </w:r>
      <w:r>
        <w:rPr>
          <w:lang w:val="en-GB"/>
        </w:rPr>
        <w:t>shows the hand of the player, displaying one card per line</w:t>
      </w:r>
      <w:r w:rsidR="00414B12" w:rsidRPr="00484CC3">
        <w:rPr>
          <w:lang w:val="en-GB"/>
        </w:rPr>
        <w:t>.</w:t>
      </w:r>
    </w:p>
    <w:p w14:paraId="1ADEC861" w14:textId="77777777" w:rsidR="00414B12" w:rsidRPr="00484CC3" w:rsidRDefault="00414B12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39DE09F4" w14:textId="77777777" w:rsidR="000E16F3" w:rsidRPr="000E16F3" w:rsidRDefault="000E16F3" w:rsidP="000E16F3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0E16F3">
        <w:rPr>
          <w:rFonts w:ascii="Courier New" w:hAnsi="Courier New" w:cs="Courier New"/>
          <w:b/>
          <w:sz w:val="16"/>
          <w:szCs w:val="16"/>
          <w:lang w:val="en-GB"/>
        </w:rPr>
        <w:t>show_hand</w:t>
      </w:r>
      <w:proofErr w:type="spellEnd"/>
      <w:r w:rsidRPr="000E16F3">
        <w:rPr>
          <w:rFonts w:ascii="Courier New" w:hAnsi="Courier New" w:cs="Courier New"/>
          <w:b/>
          <w:sz w:val="16"/>
          <w:szCs w:val="16"/>
          <w:lang w:val="en-GB"/>
        </w:rPr>
        <w:t>(hand):</w:t>
      </w:r>
    </w:p>
    <w:p w14:paraId="1630A4D8" w14:textId="77777777" w:rsidR="000E16F3" w:rsidRPr="000E16F3" w:rsidRDefault="000E16F3" w:rsidP="000E16F3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    # Challenge: Improve interaction</w:t>
      </w:r>
    </w:p>
    <w:p w14:paraId="6330A5B8" w14:textId="77777777" w:rsidR="000E16F3" w:rsidRPr="000E16F3" w:rsidRDefault="000E16F3" w:rsidP="000E16F3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    print ("Your hand:")</w:t>
      </w:r>
    </w:p>
    <w:p w14:paraId="5C5266F9" w14:textId="77777777" w:rsidR="000E16F3" w:rsidRPr="000E16F3" w:rsidRDefault="000E16F3" w:rsidP="000E16F3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    for </w:t>
      </w:r>
      <w:proofErr w:type="spellStart"/>
      <w:r w:rsidRPr="000E16F3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 in range (</w:t>
      </w:r>
      <w:proofErr w:type="spellStart"/>
      <w:r w:rsidRPr="000E16F3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0E16F3">
        <w:rPr>
          <w:rFonts w:ascii="Courier New" w:hAnsi="Courier New" w:cs="Courier New"/>
          <w:b/>
          <w:sz w:val="16"/>
          <w:szCs w:val="16"/>
          <w:lang w:val="en-GB"/>
        </w:rPr>
        <w:t>(hand)):</w:t>
      </w:r>
    </w:p>
    <w:p w14:paraId="25DB6038" w14:textId="012DA12A" w:rsidR="00414B12" w:rsidRPr="00FB0068" w:rsidRDefault="000E16F3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E16F3">
        <w:rPr>
          <w:rFonts w:ascii="Courier New" w:hAnsi="Courier New" w:cs="Courier New"/>
          <w:b/>
          <w:sz w:val="16"/>
          <w:szCs w:val="16"/>
          <w:lang w:val="en-GB"/>
        </w:rPr>
        <w:t xml:space="preserve">        print(</w:t>
      </w:r>
      <w:proofErr w:type="spellStart"/>
      <w:r w:rsidRPr="000E16F3">
        <w:rPr>
          <w:rFonts w:ascii="Courier New" w:hAnsi="Courier New" w:cs="Courier New"/>
          <w:b/>
          <w:sz w:val="16"/>
          <w:szCs w:val="16"/>
          <w:lang w:val="en-GB"/>
        </w:rPr>
        <w:t>s</w:t>
      </w:r>
      <w:r>
        <w:rPr>
          <w:rFonts w:ascii="Courier New" w:hAnsi="Courier New" w:cs="Courier New"/>
          <w:b/>
          <w:sz w:val="16"/>
          <w:szCs w:val="16"/>
          <w:lang w:val="en-GB"/>
        </w:rPr>
        <w:t>tr</w:t>
      </w:r>
      <w:proofErr w:type="spellEnd"/>
      <w:r>
        <w:rPr>
          <w:rFonts w:ascii="Courier New" w:hAnsi="Courier New" w:cs="Courier New"/>
          <w:b/>
          <w:sz w:val="16"/>
          <w:szCs w:val="16"/>
          <w:lang w:val="en-GB"/>
        </w:rPr>
        <w:t xml:space="preserve">(i+1) + " - " + </w:t>
      </w:r>
      <w:proofErr w:type="spellStart"/>
      <w:r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>
        <w:rPr>
          <w:rFonts w:ascii="Courier New" w:hAnsi="Courier New" w:cs="Courier New"/>
          <w:b/>
          <w:sz w:val="16"/>
          <w:szCs w:val="16"/>
          <w:lang w:val="en-GB"/>
        </w:rPr>
        <w:t>(hand[</w:t>
      </w:r>
      <w:proofErr w:type="spellStart"/>
      <w:r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>
        <w:rPr>
          <w:rFonts w:ascii="Courier New" w:hAnsi="Courier New" w:cs="Courier New"/>
          <w:b/>
          <w:sz w:val="16"/>
          <w:szCs w:val="16"/>
          <w:lang w:val="en-GB"/>
        </w:rPr>
        <w:t>]))</w:t>
      </w:r>
    </w:p>
    <w:p w14:paraId="1487CC6E" w14:textId="77777777" w:rsidR="00414B12" w:rsidRPr="00FB0068" w:rsidRDefault="00414B12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312AE65F" w14:textId="1052D792" w:rsidR="00950827" w:rsidRDefault="00484CC3" w:rsidP="00D366FC">
      <w:pPr>
        <w:rPr>
          <w:lang w:val="en-GB"/>
        </w:rPr>
      </w:pPr>
      <w:r w:rsidRPr="00484CC3">
        <w:rPr>
          <w:lang w:val="en-GB"/>
        </w:rPr>
        <w:t>This function is quite simplistic</w:t>
      </w:r>
      <w:r>
        <w:rPr>
          <w:lang w:val="en-GB"/>
        </w:rPr>
        <w:t xml:space="preserve"> and could be improved</w:t>
      </w:r>
      <w:r w:rsidRPr="00484CC3">
        <w:rPr>
          <w:lang w:val="en-GB"/>
        </w:rPr>
        <w:t>.</w:t>
      </w:r>
      <w:r w:rsidR="00414B12" w:rsidRPr="00484CC3">
        <w:rPr>
          <w:lang w:val="en-GB"/>
        </w:rPr>
        <w:t xml:space="preserve"> </w:t>
      </w:r>
      <w:r>
        <w:rPr>
          <w:lang w:val="en-GB"/>
        </w:rPr>
        <w:t>Take this as a challenge</w:t>
      </w:r>
      <w:r w:rsidR="00414B12" w:rsidRPr="00484CC3">
        <w:rPr>
          <w:lang w:val="en-GB"/>
        </w:rPr>
        <w:t>!</w:t>
      </w:r>
    </w:p>
    <w:p w14:paraId="5524A6E6" w14:textId="77777777" w:rsidR="00081EC6" w:rsidRPr="00081EC6" w:rsidRDefault="00081EC6" w:rsidP="00D366FC">
      <w:pPr>
        <w:rPr>
          <w:lang w:val="en-GB"/>
        </w:rPr>
      </w:pPr>
    </w:p>
    <w:p w14:paraId="11734D1D" w14:textId="0787C204" w:rsidR="00D366FC" w:rsidRPr="00081EC6" w:rsidRDefault="00081EC6" w:rsidP="00D366FC">
      <w:pPr>
        <w:rPr>
          <w:lang w:val="en-GB"/>
        </w:rPr>
      </w:pPr>
      <w:r w:rsidRPr="00081EC6">
        <w:rPr>
          <w:lang w:val="en-GB"/>
        </w:rPr>
        <w:t>Next, we need to ask the player for the card to play</w:t>
      </w:r>
      <w:r w:rsidR="00DC4024" w:rsidRPr="00081EC6">
        <w:rPr>
          <w:lang w:val="en-GB"/>
        </w:rPr>
        <w:t>.</w:t>
      </w:r>
      <w:r w:rsidR="00D366FC" w:rsidRPr="00081EC6">
        <w:rPr>
          <w:lang w:val="en-GB"/>
        </w:rPr>
        <w:t xml:space="preserve"> </w:t>
      </w:r>
    </w:p>
    <w:p w14:paraId="0F620FE1" w14:textId="63562FAF" w:rsidR="00D366FC" w:rsidRPr="00081EC6" w:rsidRDefault="00081EC6" w:rsidP="00D366FC">
      <w:pPr>
        <w:rPr>
          <w:lang w:val="pt-BR"/>
        </w:rPr>
      </w:pPr>
      <w:proofErr w:type="spellStart"/>
      <w:r w:rsidRPr="00081EC6">
        <w:rPr>
          <w:lang w:val="pt-BR"/>
        </w:rPr>
        <w:t>Function</w:t>
      </w:r>
      <w:proofErr w:type="spellEnd"/>
      <w:r w:rsidRPr="00081EC6">
        <w:rPr>
          <w:lang w:val="pt-BR"/>
        </w:rPr>
        <w:t xml:space="preserve"> </w:t>
      </w:r>
      <w:proofErr w:type="spellStart"/>
      <w:r w:rsidR="00DC4024" w:rsidRPr="00081EC6">
        <w:rPr>
          <w:rFonts w:ascii="Courier New" w:hAnsi="Courier New" w:cs="Courier New"/>
          <w:b/>
          <w:sz w:val="16"/>
          <w:szCs w:val="16"/>
          <w:lang w:val="pt-BR"/>
        </w:rPr>
        <w:t>joga_jogador</w:t>
      </w:r>
      <w:proofErr w:type="spellEnd"/>
      <w:r w:rsidR="00DC4024" w:rsidRPr="00081EC6">
        <w:rPr>
          <w:rFonts w:ascii="Courier New" w:hAnsi="Courier New" w:cs="Courier New"/>
          <w:b/>
          <w:sz w:val="16"/>
          <w:szCs w:val="16"/>
          <w:lang w:val="pt-BR"/>
        </w:rPr>
        <w:t xml:space="preserve"> (cartas, </w:t>
      </w:r>
      <w:proofErr w:type="spellStart"/>
      <w:r w:rsidR="00DC4024" w:rsidRPr="00081EC6">
        <w:rPr>
          <w:rFonts w:ascii="Courier New" w:hAnsi="Courier New" w:cs="Courier New"/>
          <w:b/>
          <w:sz w:val="16"/>
          <w:szCs w:val="16"/>
          <w:lang w:val="pt-BR"/>
        </w:rPr>
        <w:t>mao</w:t>
      </w:r>
      <w:proofErr w:type="spellEnd"/>
      <w:r w:rsidR="00DC4024" w:rsidRPr="00081EC6">
        <w:rPr>
          <w:rFonts w:ascii="Courier New" w:hAnsi="Courier New" w:cs="Courier New"/>
          <w:b/>
          <w:sz w:val="16"/>
          <w:szCs w:val="16"/>
          <w:lang w:val="pt-BR"/>
        </w:rPr>
        <w:t xml:space="preserve">) </w:t>
      </w:r>
      <w:proofErr w:type="spellStart"/>
      <w:r>
        <w:rPr>
          <w:lang w:val="pt-BR"/>
        </w:rPr>
        <w:t>has</w:t>
      </w:r>
      <w:proofErr w:type="spellEnd"/>
      <w:r>
        <w:rPr>
          <w:lang w:val="pt-BR"/>
        </w:rPr>
        <w:t xml:space="preserve"> 2 </w:t>
      </w:r>
      <w:proofErr w:type="spellStart"/>
      <w:r>
        <w:rPr>
          <w:lang w:val="pt-BR"/>
        </w:rPr>
        <w:t>parameters</w:t>
      </w:r>
      <w:proofErr w:type="spellEnd"/>
      <w:r w:rsidR="00D366FC" w:rsidRPr="00081EC6">
        <w:rPr>
          <w:lang w:val="pt-BR"/>
        </w:rPr>
        <w:t>:</w:t>
      </w:r>
    </w:p>
    <w:p w14:paraId="4BA7B5DA" w14:textId="3D1DE772" w:rsidR="003A4E76" w:rsidRPr="00455DD0" w:rsidRDefault="00081EC6" w:rsidP="00D366FC">
      <w:pPr>
        <w:pStyle w:val="ListParagraph"/>
        <w:numPr>
          <w:ilvl w:val="0"/>
          <w:numId w:val="19"/>
        </w:numPr>
        <w:spacing w:after="120"/>
        <w:rPr>
          <w:lang w:val="en-GB"/>
        </w:rPr>
      </w:pPr>
      <w:r w:rsidRPr="00455DD0">
        <w:rPr>
          <w:rFonts w:ascii="Courier New" w:hAnsi="Courier New" w:cs="Courier New"/>
          <w:b/>
          <w:sz w:val="16"/>
          <w:szCs w:val="16"/>
          <w:lang w:val="en-GB"/>
        </w:rPr>
        <w:t>cards</w:t>
      </w:r>
      <w:r w:rsidR="003A4E76" w:rsidRPr="00455DD0">
        <w:rPr>
          <w:lang w:val="en-GB"/>
        </w:rPr>
        <w:t xml:space="preserve">, </w:t>
      </w:r>
      <w:r w:rsidRPr="00455DD0">
        <w:rPr>
          <w:lang w:val="en-GB"/>
        </w:rPr>
        <w:t>a list up to 4 cards (tuples</w:t>
      </w:r>
      <w:r w:rsidR="003A4E76" w:rsidRPr="00455DD0">
        <w:rPr>
          <w:lang w:val="en-GB"/>
        </w:rPr>
        <w:t xml:space="preserve">) </w:t>
      </w:r>
      <w:r w:rsidRPr="00455DD0">
        <w:rPr>
          <w:lang w:val="en-GB"/>
        </w:rPr>
        <w:t xml:space="preserve">regarding the current </w:t>
      </w:r>
      <w:r w:rsidR="00455DD0" w:rsidRPr="00455DD0">
        <w:rPr>
          <w:lang w:val="en-GB"/>
        </w:rPr>
        <w:t>cards being played</w:t>
      </w:r>
      <w:r w:rsidR="003A4E76" w:rsidRPr="00455DD0">
        <w:rPr>
          <w:lang w:val="en-GB"/>
        </w:rPr>
        <w:t>;</w:t>
      </w:r>
    </w:p>
    <w:p w14:paraId="7C4806DB" w14:textId="77A20B77" w:rsidR="00DC4024" w:rsidRPr="00455DD0" w:rsidRDefault="00081EC6" w:rsidP="00D366FC">
      <w:pPr>
        <w:pStyle w:val="ListParagraph"/>
        <w:numPr>
          <w:ilvl w:val="0"/>
          <w:numId w:val="19"/>
        </w:numPr>
        <w:spacing w:after="120"/>
        <w:rPr>
          <w:lang w:val="en-GB"/>
        </w:rPr>
      </w:pPr>
      <w:r w:rsidRPr="00455DD0">
        <w:rPr>
          <w:rFonts w:ascii="Courier New" w:hAnsi="Courier New" w:cs="Courier New"/>
          <w:b/>
          <w:sz w:val="16"/>
          <w:szCs w:val="16"/>
          <w:lang w:val="en-GB"/>
        </w:rPr>
        <w:t>hand</w:t>
      </w:r>
      <w:r w:rsidR="003A4E76" w:rsidRPr="00455DD0">
        <w:rPr>
          <w:lang w:val="en-GB"/>
        </w:rPr>
        <w:t xml:space="preserve">, </w:t>
      </w:r>
      <w:r w:rsidR="00455DD0" w:rsidRPr="00455DD0">
        <w:rPr>
          <w:lang w:val="en-GB"/>
        </w:rPr>
        <w:t>the hand of the player</w:t>
      </w:r>
      <w:r w:rsidR="003A4E76" w:rsidRPr="00455DD0">
        <w:rPr>
          <w:lang w:val="en-GB"/>
        </w:rPr>
        <w:t xml:space="preserve"> (</w:t>
      </w:r>
      <w:r w:rsidR="00455DD0">
        <w:rPr>
          <w:lang w:val="en-GB"/>
        </w:rPr>
        <w:t>list</w:t>
      </w:r>
      <w:r w:rsidR="00455DD0" w:rsidRPr="00455DD0">
        <w:rPr>
          <w:lang w:val="en-GB"/>
        </w:rPr>
        <w:t xml:space="preserve"> </w:t>
      </w:r>
      <w:r w:rsidR="00455DD0">
        <w:rPr>
          <w:lang w:val="en-GB"/>
        </w:rPr>
        <w:t>o</w:t>
      </w:r>
      <w:r w:rsidR="00455DD0" w:rsidRPr="00455DD0">
        <w:rPr>
          <w:lang w:val="en-GB"/>
        </w:rPr>
        <w:t>f tuple</w:t>
      </w:r>
      <w:r w:rsidR="003A4E76" w:rsidRPr="00455DD0">
        <w:rPr>
          <w:lang w:val="en-GB"/>
        </w:rPr>
        <w:t>s);</w:t>
      </w:r>
    </w:p>
    <w:p w14:paraId="63BF9A49" w14:textId="581D4D43" w:rsidR="00A43754" w:rsidRPr="00455DD0" w:rsidRDefault="00455DD0" w:rsidP="00D366FC">
      <w:pPr>
        <w:rPr>
          <w:lang w:val="en-GB"/>
        </w:rPr>
      </w:pPr>
      <w:r w:rsidRPr="00455DD0">
        <w:rPr>
          <w:lang w:val="en-GB"/>
        </w:rPr>
        <w:lastRenderedPageBreak/>
        <w:t>At the end</w:t>
      </w:r>
      <w:r w:rsidR="00A43754" w:rsidRPr="00455DD0">
        <w:rPr>
          <w:lang w:val="en-GB"/>
        </w:rPr>
        <w:t xml:space="preserve">, </w:t>
      </w:r>
      <w:r w:rsidRPr="00455DD0">
        <w:rPr>
          <w:lang w:val="en-GB"/>
        </w:rPr>
        <w:t>this function returns the card selected by the player, removing it from the player’s hand</w:t>
      </w:r>
      <w:r w:rsidR="00A43754" w:rsidRPr="00455DD0">
        <w:rPr>
          <w:lang w:val="en-GB"/>
        </w:rPr>
        <w:t>:</w:t>
      </w:r>
    </w:p>
    <w:p w14:paraId="2265F574" w14:textId="77777777" w:rsidR="00A43754" w:rsidRPr="00455DD0" w:rsidRDefault="00A43754" w:rsidP="0047169F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47D255E9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play_player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(cards, hand):</w:t>
      </w:r>
    </w:p>
    <w:p w14:paraId="6B36A781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show_hand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(hand)</w:t>
      </w:r>
    </w:p>
    <w:p w14:paraId="2AC4F43B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n=0</w:t>
      </w:r>
    </w:p>
    <w:p w14:paraId="60DA325B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while not (n &gt; 0 and n &lt;=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(hand)):</w:t>
      </w:r>
    </w:p>
    <w:p w14:paraId="2DCAAC5E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ans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= input ("Which card do you want to play? (1 to " +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(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(hand)) + "): ")</w:t>
      </w:r>
    </w:p>
    <w:p w14:paraId="53436DC9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    if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(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ans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) &gt; 0 and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ans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[0] in ["1", "2", "3", "4", "5", "6", "7", "8", "9"]:</w:t>
      </w:r>
    </w:p>
    <w:p w14:paraId="5CD7977A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        n = 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int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(</w:t>
      </w:r>
      <w:proofErr w:type="spellStart"/>
      <w:r w:rsidRPr="00081EC6">
        <w:rPr>
          <w:rFonts w:ascii="Courier New" w:hAnsi="Courier New" w:cs="Courier New"/>
          <w:b/>
          <w:sz w:val="16"/>
          <w:szCs w:val="16"/>
          <w:lang w:val="en-GB"/>
        </w:rPr>
        <w:t>ans</w:t>
      </w:r>
      <w:proofErr w:type="spellEnd"/>
      <w:r w:rsidRPr="00081EC6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55DB0CE5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    else:</w:t>
      </w:r>
    </w:p>
    <w:p w14:paraId="4F8A8468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        n = 0</w:t>
      </w:r>
    </w:p>
    <w:p w14:paraId="1006741C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62A0FFFB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card = hand[n-1]</w:t>
      </w:r>
    </w:p>
    <w:p w14:paraId="558927A9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081EC6">
        <w:rPr>
          <w:rFonts w:ascii="Courier New" w:hAnsi="Courier New" w:cs="Courier New"/>
          <w:b/>
          <w:sz w:val="16"/>
          <w:szCs w:val="16"/>
          <w:lang w:val="en-GB"/>
        </w:rPr>
        <w:t xml:space="preserve">    del hand[n-1]</w:t>
      </w:r>
    </w:p>
    <w:p w14:paraId="09C35251" w14:textId="77777777" w:rsidR="00081EC6" w:rsidRPr="00081EC6" w:rsidRDefault="00081EC6" w:rsidP="00081EC6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3EA0F8F3" w14:textId="28D414C1" w:rsidR="00A46CF8" w:rsidRPr="00081EC6" w:rsidRDefault="00081EC6" w:rsidP="00A46CF8">
      <w:pPr>
        <w:rPr>
          <w:rFonts w:ascii="Courier New" w:hAnsi="Courier New" w:cs="Courier New"/>
          <w:b/>
          <w:sz w:val="16"/>
          <w:szCs w:val="16"/>
          <w:lang w:val="en-GB"/>
        </w:rPr>
      </w:pPr>
      <w:r>
        <w:rPr>
          <w:rFonts w:ascii="Courier New" w:hAnsi="Courier New" w:cs="Courier New"/>
          <w:b/>
          <w:sz w:val="16"/>
          <w:szCs w:val="16"/>
          <w:lang w:val="en-GB"/>
        </w:rPr>
        <w:t xml:space="preserve">    return card</w:t>
      </w:r>
    </w:p>
    <w:p w14:paraId="6BBA6542" w14:textId="2235102B" w:rsidR="00FF2346" w:rsidRPr="00FF406D" w:rsidRDefault="00FF2346" w:rsidP="00FF2346">
      <w:pPr>
        <w:pStyle w:val="Heading1"/>
        <w:rPr>
          <w:lang w:val="en-GB"/>
        </w:rPr>
      </w:pPr>
      <w:r w:rsidRPr="00FF406D">
        <w:rPr>
          <w:lang w:val="en-GB"/>
        </w:rPr>
        <w:t>Artificial</w:t>
      </w:r>
      <w:r w:rsidR="00FF406D" w:rsidRPr="00FF406D">
        <w:rPr>
          <w:lang w:val="en-GB"/>
        </w:rPr>
        <w:t xml:space="preserve"> Intelligence</w:t>
      </w:r>
    </w:p>
    <w:p w14:paraId="09889C63" w14:textId="31B31506" w:rsidR="00FF406D" w:rsidRPr="00FF406D" w:rsidRDefault="00FF406D" w:rsidP="00FF406D">
      <w:pPr>
        <w:rPr>
          <w:lang w:val="en-GB"/>
        </w:rPr>
      </w:pPr>
      <w:r w:rsidRPr="00FF406D">
        <w:rPr>
          <w:lang w:val="en-GB"/>
        </w:rPr>
        <w:t>Three of the players are controlled by the computer. Develop</w:t>
      </w:r>
      <w:r>
        <w:rPr>
          <w:lang w:val="en-GB"/>
        </w:rPr>
        <w:t>ing</w:t>
      </w:r>
      <w:r w:rsidRPr="00FF406D">
        <w:rPr>
          <w:lang w:val="en-GB"/>
        </w:rPr>
        <w:t xml:space="preserve"> a simple algorithm </w:t>
      </w:r>
      <w:r>
        <w:rPr>
          <w:lang w:val="en-GB"/>
        </w:rPr>
        <w:t>can</w:t>
      </w:r>
      <w:r w:rsidRPr="00FF406D">
        <w:rPr>
          <w:lang w:val="en-GB"/>
        </w:rPr>
        <w:t xml:space="preserve"> enhance </w:t>
      </w:r>
      <w:r>
        <w:rPr>
          <w:lang w:val="en-GB"/>
        </w:rPr>
        <w:t>the experience</w:t>
      </w:r>
      <w:r w:rsidRPr="00FF406D">
        <w:rPr>
          <w:lang w:val="en-GB"/>
        </w:rPr>
        <w:t xml:space="preserve"> for the human player.</w:t>
      </w:r>
    </w:p>
    <w:p w14:paraId="4EB08A9F" w14:textId="58E44626" w:rsidR="00C84814" w:rsidRPr="00FF406D" w:rsidRDefault="00FF406D" w:rsidP="00FF406D">
      <w:pPr>
        <w:rPr>
          <w:lang w:val="en-GB"/>
        </w:rPr>
      </w:pPr>
      <w:r w:rsidRPr="00FF406D">
        <w:rPr>
          <w:lang w:val="en-GB"/>
        </w:rPr>
        <w:t>The algorithm goes through the following steps</w:t>
      </w:r>
      <w:r w:rsidR="00C84814" w:rsidRPr="00FF406D">
        <w:rPr>
          <w:lang w:val="en-GB"/>
        </w:rPr>
        <w:t>:</w:t>
      </w:r>
    </w:p>
    <w:p w14:paraId="6D707CC0" w14:textId="3E38012A" w:rsidR="00FF406D" w:rsidRPr="00FF406D" w:rsidRDefault="00FF406D" w:rsidP="00FF406D">
      <w:pPr>
        <w:pStyle w:val="ListParagraph"/>
        <w:numPr>
          <w:ilvl w:val="0"/>
          <w:numId w:val="20"/>
        </w:numPr>
        <w:rPr>
          <w:lang w:val="en-GB"/>
        </w:rPr>
      </w:pPr>
      <w:r w:rsidRPr="00FF406D">
        <w:rPr>
          <w:lang w:val="en-GB"/>
        </w:rPr>
        <w:t>Check the suit of the play or if it is the player who plays first. In this case selects a random card;</w:t>
      </w:r>
    </w:p>
    <w:p w14:paraId="0F6ECCEF" w14:textId="4D668A6C" w:rsidR="00FF406D" w:rsidRPr="00FF406D" w:rsidRDefault="00FF406D" w:rsidP="00FF406D">
      <w:pPr>
        <w:pStyle w:val="ListParagraph"/>
        <w:numPr>
          <w:ilvl w:val="0"/>
          <w:numId w:val="20"/>
        </w:numPr>
        <w:rPr>
          <w:lang w:val="en-GB"/>
        </w:rPr>
      </w:pPr>
      <w:r w:rsidRPr="00FF406D">
        <w:rPr>
          <w:lang w:val="en-GB"/>
        </w:rPr>
        <w:t>Select the highest card of the suit of the play;</w:t>
      </w:r>
    </w:p>
    <w:p w14:paraId="28B8B7FB" w14:textId="457FDE15" w:rsidR="00FF406D" w:rsidRPr="00FF406D" w:rsidRDefault="00FF406D" w:rsidP="00FF406D">
      <w:pPr>
        <w:pStyle w:val="ListParagraph"/>
        <w:numPr>
          <w:ilvl w:val="0"/>
          <w:numId w:val="20"/>
        </w:numPr>
        <w:rPr>
          <w:lang w:val="en-GB"/>
        </w:rPr>
      </w:pPr>
      <w:r w:rsidRPr="00FF406D">
        <w:rPr>
          <w:lang w:val="en-GB"/>
        </w:rPr>
        <w:t xml:space="preserve">If you do not have any card of </w:t>
      </w:r>
      <w:r>
        <w:rPr>
          <w:lang w:val="en-GB"/>
        </w:rPr>
        <w:t xml:space="preserve">that </w:t>
      </w:r>
      <w:r w:rsidRPr="00FF406D">
        <w:rPr>
          <w:lang w:val="en-GB"/>
        </w:rPr>
        <w:t>suit</w:t>
      </w:r>
      <w:r>
        <w:rPr>
          <w:lang w:val="en-GB"/>
        </w:rPr>
        <w:t xml:space="preserve"> </w:t>
      </w:r>
      <w:r w:rsidRPr="00FF406D">
        <w:rPr>
          <w:lang w:val="en-GB"/>
        </w:rPr>
        <w:t>try to “cut” the hand with a trump card;</w:t>
      </w:r>
    </w:p>
    <w:p w14:paraId="18C73ED0" w14:textId="6B09F087" w:rsidR="00D366FC" w:rsidRPr="00FF406D" w:rsidRDefault="00FF406D" w:rsidP="00FF406D">
      <w:pPr>
        <w:pStyle w:val="ListParagraph"/>
        <w:numPr>
          <w:ilvl w:val="0"/>
          <w:numId w:val="20"/>
        </w:numPr>
        <w:rPr>
          <w:lang w:val="en-GB"/>
        </w:rPr>
      </w:pPr>
      <w:r w:rsidRPr="00FF406D">
        <w:rPr>
          <w:lang w:val="en-GB"/>
        </w:rPr>
        <w:t>If you don't have a</w:t>
      </w:r>
      <w:r>
        <w:rPr>
          <w:lang w:val="en-GB"/>
        </w:rPr>
        <w:t xml:space="preserve"> trump card </w:t>
      </w:r>
      <w:r w:rsidRPr="00FF406D">
        <w:rPr>
          <w:lang w:val="en-GB"/>
        </w:rPr>
        <w:t>either, play the first card of your hand</w:t>
      </w:r>
      <w:r w:rsidR="00D573F2" w:rsidRPr="00FF406D">
        <w:rPr>
          <w:lang w:val="en-GB"/>
        </w:rPr>
        <w:t>.</w:t>
      </w:r>
    </w:p>
    <w:p w14:paraId="1E152994" w14:textId="621A9DA5" w:rsidR="00D573F2" w:rsidRPr="00FF406D" w:rsidRDefault="00FF406D" w:rsidP="00D573F2">
      <w:r w:rsidRPr="00FF406D">
        <w:t>Function</w:t>
      </w:r>
      <w:r w:rsidR="00D573F2" w:rsidRPr="00FF406D">
        <w:t xml:space="preserve"> </w:t>
      </w:r>
      <w:proofErr w:type="spellStart"/>
      <w:r w:rsidR="00206C91" w:rsidRPr="00206C91">
        <w:rPr>
          <w:rFonts w:ascii="Courier New" w:hAnsi="Courier New" w:cs="Courier New"/>
          <w:b/>
          <w:sz w:val="16"/>
          <w:szCs w:val="16"/>
        </w:rPr>
        <w:t>play_NPC</w:t>
      </w:r>
      <w:proofErr w:type="spellEnd"/>
      <w:r w:rsidR="00206C91" w:rsidRPr="00206C91">
        <w:rPr>
          <w:rFonts w:ascii="Courier New" w:hAnsi="Courier New" w:cs="Courier New"/>
          <w:b/>
          <w:sz w:val="16"/>
          <w:szCs w:val="16"/>
        </w:rPr>
        <w:t xml:space="preserve">(cards, hand, </w:t>
      </w:r>
      <w:proofErr w:type="spellStart"/>
      <w:r w:rsidR="00206C91" w:rsidRPr="00206C91">
        <w:rPr>
          <w:rFonts w:ascii="Courier New" w:hAnsi="Courier New" w:cs="Courier New"/>
          <w:b/>
          <w:sz w:val="16"/>
          <w:szCs w:val="16"/>
        </w:rPr>
        <w:t>suit_played</w:t>
      </w:r>
      <w:proofErr w:type="spellEnd"/>
      <w:r w:rsidR="00206C91" w:rsidRPr="00206C91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="00206C91" w:rsidRPr="00206C91">
        <w:rPr>
          <w:rFonts w:ascii="Courier New" w:hAnsi="Courier New" w:cs="Courier New"/>
          <w:b/>
          <w:sz w:val="16"/>
          <w:szCs w:val="16"/>
        </w:rPr>
        <w:t>trump_suit</w:t>
      </w:r>
      <w:proofErr w:type="spellEnd"/>
      <w:r w:rsidR="00206C91" w:rsidRPr="00206C91">
        <w:rPr>
          <w:rFonts w:ascii="Courier New" w:hAnsi="Courier New" w:cs="Courier New"/>
          <w:b/>
          <w:sz w:val="16"/>
          <w:szCs w:val="16"/>
        </w:rPr>
        <w:t>)</w:t>
      </w:r>
      <w:r w:rsidR="00D573F2" w:rsidRPr="00FF406D">
        <w:rPr>
          <w:rFonts w:ascii="Courier New" w:hAnsi="Courier New" w:cs="Courier New"/>
          <w:b/>
          <w:sz w:val="16"/>
          <w:szCs w:val="16"/>
        </w:rPr>
        <w:t xml:space="preserve"> </w:t>
      </w:r>
      <w:r w:rsidRPr="00FF406D">
        <w:t>has the following</w:t>
      </w:r>
      <w:r>
        <w:t xml:space="preserve"> parameters</w:t>
      </w:r>
      <w:r w:rsidR="00D573F2" w:rsidRPr="00FF406D">
        <w:t>:</w:t>
      </w:r>
    </w:p>
    <w:p w14:paraId="024DE3EE" w14:textId="33754148" w:rsidR="005D7BE3" w:rsidRPr="003F3996" w:rsidRDefault="00D573F2" w:rsidP="003F3996">
      <w:pPr>
        <w:pStyle w:val="ListParagraph"/>
        <w:numPr>
          <w:ilvl w:val="0"/>
          <w:numId w:val="19"/>
        </w:numPr>
        <w:spacing w:before="0" w:after="120"/>
        <w:ind w:left="771" w:hanging="357"/>
        <w:rPr>
          <w:lang w:val="en-US"/>
        </w:rPr>
      </w:pPr>
      <w:r w:rsidRPr="003F3996">
        <w:rPr>
          <w:rFonts w:ascii="Courier New" w:hAnsi="Courier New" w:cs="Courier New"/>
          <w:b/>
          <w:sz w:val="16"/>
          <w:szCs w:val="16"/>
          <w:lang w:val="en-US"/>
        </w:rPr>
        <w:t>car</w:t>
      </w:r>
      <w:r w:rsidR="00206C91" w:rsidRPr="003F3996">
        <w:rPr>
          <w:rFonts w:ascii="Courier New" w:hAnsi="Courier New" w:cs="Courier New"/>
          <w:b/>
          <w:sz w:val="16"/>
          <w:szCs w:val="16"/>
          <w:lang w:val="en-US"/>
        </w:rPr>
        <w:t>d</w:t>
      </w:r>
      <w:r w:rsidRPr="003F3996">
        <w:rPr>
          <w:rFonts w:ascii="Courier New" w:hAnsi="Courier New" w:cs="Courier New"/>
          <w:b/>
          <w:sz w:val="16"/>
          <w:szCs w:val="16"/>
          <w:lang w:val="en-US"/>
        </w:rPr>
        <w:t>s</w:t>
      </w:r>
      <w:r w:rsidRPr="003F3996">
        <w:rPr>
          <w:lang w:val="en-US"/>
        </w:rPr>
        <w:t xml:space="preserve">, </w:t>
      </w:r>
      <w:r w:rsidR="003F3996" w:rsidRPr="003F3996">
        <w:rPr>
          <w:lang w:val="en-US"/>
        </w:rPr>
        <w:t xml:space="preserve">which is a list of 4 cards (tuples) for the </w:t>
      </w:r>
      <w:r w:rsidR="003F3996">
        <w:rPr>
          <w:lang w:val="en-US"/>
        </w:rPr>
        <w:t>play</w:t>
      </w:r>
      <w:r w:rsidRPr="003F3996">
        <w:rPr>
          <w:lang w:val="en-US"/>
        </w:rPr>
        <w:t>;</w:t>
      </w:r>
    </w:p>
    <w:p w14:paraId="7C431094" w14:textId="0ED32EDF" w:rsidR="00D573F2" w:rsidRPr="003F3996" w:rsidRDefault="00206C91" w:rsidP="00D573F2">
      <w:pPr>
        <w:pStyle w:val="ListParagraph"/>
        <w:numPr>
          <w:ilvl w:val="0"/>
          <w:numId w:val="19"/>
        </w:numPr>
        <w:spacing w:after="120"/>
        <w:rPr>
          <w:lang w:val="en-US"/>
        </w:rPr>
      </w:pPr>
      <w:r w:rsidRPr="003F3996">
        <w:rPr>
          <w:rFonts w:ascii="Courier New" w:hAnsi="Courier New" w:cs="Courier New"/>
          <w:b/>
          <w:sz w:val="16"/>
          <w:szCs w:val="16"/>
          <w:lang w:val="en-US"/>
        </w:rPr>
        <w:t>hand</w:t>
      </w:r>
      <w:r w:rsidR="00D573F2" w:rsidRPr="003F3996">
        <w:rPr>
          <w:lang w:val="en-US"/>
        </w:rPr>
        <w:t xml:space="preserve">, </w:t>
      </w:r>
      <w:r w:rsidR="003F3996" w:rsidRPr="003F3996">
        <w:rPr>
          <w:lang w:val="en-US"/>
        </w:rPr>
        <w:t>which is the player's list of cards (tuples) – the hand</w:t>
      </w:r>
      <w:r w:rsidR="00D573F2" w:rsidRPr="003F3996">
        <w:rPr>
          <w:lang w:val="en-US"/>
        </w:rPr>
        <w:t>;</w:t>
      </w:r>
    </w:p>
    <w:p w14:paraId="334C4FD8" w14:textId="753C7DB9" w:rsidR="005D7BE3" w:rsidRPr="003F3996" w:rsidRDefault="00206C91" w:rsidP="00D573F2">
      <w:pPr>
        <w:pStyle w:val="ListParagraph"/>
        <w:numPr>
          <w:ilvl w:val="0"/>
          <w:numId w:val="19"/>
        </w:numPr>
        <w:spacing w:after="120"/>
        <w:rPr>
          <w:lang w:val="en-US"/>
        </w:rPr>
      </w:pP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US"/>
        </w:rPr>
        <w:t>suit_played</w:t>
      </w:r>
      <w:proofErr w:type="spellEnd"/>
      <w:r w:rsidR="005D7BE3" w:rsidRPr="003F3996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r w:rsidR="003F3996" w:rsidRPr="003F3996">
        <w:rPr>
          <w:lang w:val="en-US"/>
        </w:rPr>
        <w:t>the suit of the play</w:t>
      </w:r>
      <w:r w:rsidR="00F27588" w:rsidRPr="003F3996">
        <w:rPr>
          <w:lang w:val="en-US"/>
        </w:rPr>
        <w:t>;</w:t>
      </w:r>
    </w:p>
    <w:p w14:paraId="532B7BA4" w14:textId="1E18CE4F" w:rsidR="00D573F2" w:rsidRPr="003F3996" w:rsidRDefault="00206C91" w:rsidP="00D573F2">
      <w:pPr>
        <w:pStyle w:val="ListParagraph"/>
        <w:numPr>
          <w:ilvl w:val="0"/>
          <w:numId w:val="19"/>
        </w:numPr>
        <w:spacing w:after="120"/>
        <w:rPr>
          <w:lang w:val="en-US"/>
        </w:rPr>
      </w:pP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US"/>
        </w:rPr>
        <w:t>trump_suit</w:t>
      </w:r>
      <w:proofErr w:type="spellEnd"/>
      <w:r w:rsidR="00F27588" w:rsidRPr="003F3996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r w:rsidR="003F3996" w:rsidRPr="003F3996">
        <w:rPr>
          <w:lang w:val="en-US"/>
        </w:rPr>
        <w:t xml:space="preserve">the trump </w:t>
      </w:r>
      <w:r w:rsidR="003F3996" w:rsidRPr="003F3996">
        <w:rPr>
          <w:lang w:val="en-US"/>
        </w:rPr>
        <w:t>suit</w:t>
      </w:r>
      <w:r w:rsidR="008F20C4" w:rsidRPr="003F3996">
        <w:rPr>
          <w:lang w:val="en-US"/>
        </w:rPr>
        <w:t>.</w:t>
      </w:r>
    </w:p>
    <w:p w14:paraId="2EC17E4A" w14:textId="10FFC1EE" w:rsidR="00D366FC" w:rsidRPr="00641D4E" w:rsidRDefault="0083060A" w:rsidP="00D366FC">
      <w:pPr>
        <w:rPr>
          <w:lang w:val="en-GB"/>
        </w:rPr>
      </w:pPr>
      <w:r w:rsidRPr="00641D4E">
        <w:rPr>
          <w:lang w:val="en-GB"/>
        </w:rPr>
        <w:t>Analyse the code of the function</w:t>
      </w:r>
      <w:r w:rsidR="008F20C4" w:rsidRPr="00641D4E">
        <w:rPr>
          <w:lang w:val="en-GB"/>
        </w:rPr>
        <w:t xml:space="preserve"> </w:t>
      </w:r>
      <w:proofErr w:type="spellStart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>joga_NPC</w:t>
      </w:r>
      <w:proofErr w:type="spellEnd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 xml:space="preserve">(cartas, </w:t>
      </w:r>
      <w:proofErr w:type="spellStart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>mao</w:t>
      </w:r>
      <w:proofErr w:type="spellEnd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>naipe_jogada</w:t>
      </w:r>
      <w:proofErr w:type="spellEnd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>naipe_trunfo</w:t>
      </w:r>
      <w:proofErr w:type="spellEnd"/>
      <w:r w:rsidR="008F20C4" w:rsidRPr="00641D4E">
        <w:rPr>
          <w:rFonts w:ascii="Courier New" w:hAnsi="Courier New" w:cs="Courier New"/>
          <w:b/>
          <w:sz w:val="16"/>
          <w:szCs w:val="16"/>
          <w:lang w:val="en-GB"/>
        </w:rPr>
        <w:t>)</w:t>
      </w:r>
      <w:r w:rsidR="00D366FC" w:rsidRPr="00641D4E">
        <w:rPr>
          <w:lang w:val="en-GB"/>
        </w:rPr>
        <w:t>:</w:t>
      </w:r>
    </w:p>
    <w:p w14:paraId="5DBDE924" w14:textId="77777777" w:rsidR="003F3996" w:rsidRPr="003F3996" w:rsidRDefault="003F3996" w:rsidP="003F3996">
      <w:pPr>
        <w:spacing w:before="120"/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play_NPC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(cards, hand,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):</w:t>
      </w:r>
    </w:p>
    <w:p w14:paraId="59A5E736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# verifies the trump suit</w:t>
      </w:r>
    </w:p>
    <w:p w14:paraId="4CA3FA5A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if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== "":</w:t>
      </w:r>
    </w:p>
    <w:p w14:paraId="49C83293" w14:textId="46771C54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random.choice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(["D", "H", "S", "C"])  # random suit...</w:t>
      </w:r>
      <w:r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r w:rsidRPr="003F3996">
        <w:rPr>
          <w:rFonts w:ascii="Courier New" w:hAnsi="Courier New" w:cs="Courier New"/>
          <w:b/>
          <w:sz w:val="16"/>
          <w:szCs w:val="16"/>
          <w:lang w:val="en-GB"/>
        </w:rPr>
        <w:t>Improve...</w:t>
      </w:r>
    </w:p>
    <w:p w14:paraId="2049101D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2DFBF2CA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# Has to assist the suit</w:t>
      </w:r>
    </w:p>
    <w:p w14:paraId="359E0973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rank_to_play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(hand,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0ADD40FF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if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rank_to_play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!= False:</w:t>
      </w:r>
    </w:p>
    <w:p w14:paraId="65131D4C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for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in range(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(hand)):</w:t>
      </w:r>
    </w:p>
    <w:p w14:paraId="2957E253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rank(hand[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]) ==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rank_to_play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and suit(hand[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]) ==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2B924B57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del 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]</w:t>
      </w:r>
    </w:p>
    <w:p w14:paraId="2661237F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break</w:t>
      </w:r>
    </w:p>
    <w:p w14:paraId="779B7F46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return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create_card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(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rank_to_play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236E8CDA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else:</w:t>
      </w:r>
    </w:p>
    <w:p w14:paraId="631E5ABD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# if this player does not have cards of that suit</w:t>
      </w:r>
    </w:p>
    <w:p w14:paraId="1E8BF2CF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play_trump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(hand,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79EEA31F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if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play_trump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!= False:</w:t>
      </w:r>
    </w:p>
    <w:p w14:paraId="52F4D7BE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for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in range(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(hand)):</w:t>
      </w:r>
    </w:p>
    <w:p w14:paraId="16057B0D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if rank(hand[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]) ==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play_trump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and suit(hand[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]) ==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6B4E7231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del hand[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]</w:t>
      </w:r>
    </w:p>
    <w:p w14:paraId="3B7FC527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break</w:t>
      </w:r>
    </w:p>
    <w:p w14:paraId="2FBB2CAE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return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create_card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(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play_trump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Pr="003F3996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3F3996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3AADDBF0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else:</w:t>
      </w:r>
    </w:p>
    <w:p w14:paraId="3ADB6007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returns the first card of the hand... Challenge: Improve...</w:t>
      </w:r>
    </w:p>
    <w:p w14:paraId="0CFFBE38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card = hand[0]</w:t>
      </w:r>
    </w:p>
    <w:p w14:paraId="4A311D5F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del hand[0]</w:t>
      </w:r>
    </w:p>
    <w:p w14:paraId="594093BC" w14:textId="77777777" w:rsidR="003F3996" w:rsidRPr="003F3996" w:rsidRDefault="003F3996" w:rsidP="003F3996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F3996">
        <w:rPr>
          <w:rFonts w:ascii="Courier New" w:hAnsi="Courier New" w:cs="Courier New"/>
          <w:b/>
          <w:sz w:val="16"/>
          <w:szCs w:val="16"/>
          <w:lang w:val="en-GB"/>
        </w:rPr>
        <w:t xml:space="preserve">            return card</w:t>
      </w: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041"/>
      </w:tblGrid>
      <w:tr w:rsidR="00A46CF8" w:rsidRPr="00FF406D" w14:paraId="5EFCE935" w14:textId="77777777" w:rsidTr="00CE1F1D">
        <w:trPr>
          <w:trHeight w:val="367"/>
        </w:trPr>
        <w:tc>
          <w:tcPr>
            <w:tcW w:w="739" w:type="dxa"/>
          </w:tcPr>
          <w:p w14:paraId="618BB14E" w14:textId="77777777" w:rsidR="00A46CF8" w:rsidRPr="00FF406D" w:rsidRDefault="00A46CF8" w:rsidP="00DA487B">
            <w:pPr>
              <w:rPr>
                <w:lang w:val="en-GB"/>
              </w:rPr>
            </w:pPr>
            <w:r w:rsidRPr="00FF406D">
              <w:rPr>
                <w:sz w:val="32"/>
                <w:lang w:val="en-GB"/>
              </w:rPr>
              <w:lastRenderedPageBreak/>
              <w:sym w:font="Webdings" w:char="F05B"/>
            </w:r>
          </w:p>
        </w:tc>
        <w:tc>
          <w:tcPr>
            <w:tcW w:w="8041" w:type="dxa"/>
          </w:tcPr>
          <w:p w14:paraId="2F87931A" w14:textId="77777777" w:rsidR="00957152" w:rsidRPr="00957152" w:rsidRDefault="00957152" w:rsidP="00957152">
            <w:pPr>
              <w:rPr>
                <w:i/>
                <w:lang w:val="en-GB"/>
              </w:rPr>
            </w:pPr>
            <w:r w:rsidRPr="00957152">
              <w:rPr>
                <w:i/>
                <w:lang w:val="en-GB"/>
              </w:rPr>
              <w:t>Computer-controlled players are referred to as “Non Player Character” and are often referred to as NPC.</w:t>
            </w:r>
          </w:p>
          <w:p w14:paraId="7F230BD5" w14:textId="448C80D0" w:rsidR="00957152" w:rsidRPr="00957152" w:rsidRDefault="00957152" w:rsidP="00957152">
            <w:pPr>
              <w:rPr>
                <w:i/>
                <w:lang w:val="en-GB"/>
              </w:rPr>
            </w:pPr>
            <w:r w:rsidRPr="00957152">
              <w:rPr>
                <w:i/>
                <w:lang w:val="en-GB"/>
              </w:rPr>
              <w:t xml:space="preserve">The area of Artificial Intelligence (AI) develops several algorithms that promote “intelligent” </w:t>
            </w:r>
            <w:r w:rsidRPr="00957152">
              <w:rPr>
                <w:i/>
                <w:lang w:val="en-GB"/>
              </w:rPr>
              <w:t>behaviour</w:t>
            </w:r>
            <w:r w:rsidRPr="00957152">
              <w:rPr>
                <w:i/>
                <w:lang w:val="en-GB"/>
              </w:rPr>
              <w:t>, both by simulating heuristics used by specialists, as well as through Machine Learning itself.</w:t>
            </w:r>
          </w:p>
          <w:p w14:paraId="7E89DDD7" w14:textId="77777777" w:rsidR="00957152" w:rsidRPr="00957152" w:rsidRDefault="00957152" w:rsidP="00957152">
            <w:pPr>
              <w:rPr>
                <w:i/>
                <w:lang w:val="en-GB"/>
              </w:rPr>
            </w:pPr>
            <w:r w:rsidRPr="00957152">
              <w:rPr>
                <w:i/>
                <w:lang w:val="en-GB"/>
              </w:rPr>
              <w:t>These algorithms are often used in digital games for NPC control.</w:t>
            </w:r>
          </w:p>
          <w:p w14:paraId="0A107DDD" w14:textId="77777777" w:rsidR="00957152" w:rsidRPr="00957152" w:rsidRDefault="00957152" w:rsidP="00957152">
            <w:pPr>
              <w:rPr>
                <w:i/>
                <w:lang w:val="en-GB"/>
              </w:rPr>
            </w:pPr>
          </w:p>
          <w:p w14:paraId="35B94B65" w14:textId="7B44C1B8" w:rsidR="00957152" w:rsidRDefault="00957152" w:rsidP="00957152">
            <w:pPr>
              <w:rPr>
                <w:i/>
                <w:lang w:val="en-GB"/>
              </w:rPr>
            </w:pPr>
            <w:r w:rsidRPr="00957152">
              <w:rPr>
                <w:i/>
                <w:lang w:val="en-GB"/>
              </w:rPr>
              <w:t xml:space="preserve">Challenge (optional): Try to find a better algorithm for the </w:t>
            </w:r>
            <w:proofErr w:type="spellStart"/>
            <w:r w:rsidRPr="00957152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play_NPC</w:t>
            </w:r>
            <w:proofErr w:type="spellEnd"/>
            <w:r w:rsidRPr="00957152">
              <w:rPr>
                <w:i/>
                <w:lang w:val="en-GB"/>
              </w:rPr>
              <w:t xml:space="preserve"> function.</w:t>
            </w:r>
            <w:r>
              <w:rPr>
                <w:i/>
                <w:lang w:val="en-GB"/>
              </w:rPr>
              <w:br/>
            </w:r>
            <w:r w:rsidRPr="00957152">
              <w:rPr>
                <w:i/>
                <w:lang w:val="en-GB"/>
              </w:rPr>
              <w:t>(this challenge has a high degree of difficulty)</w:t>
            </w:r>
          </w:p>
          <w:p w14:paraId="17C8B5AB" w14:textId="77777777" w:rsidR="00113275" w:rsidRPr="00957152" w:rsidRDefault="00113275" w:rsidP="00957152">
            <w:pPr>
              <w:rPr>
                <w:i/>
                <w:lang w:val="en-GB"/>
              </w:rPr>
            </w:pPr>
          </w:p>
          <w:p w14:paraId="471DD839" w14:textId="0ECF4CA5" w:rsidR="00EE23BC" w:rsidRPr="00FF406D" w:rsidRDefault="00957152" w:rsidP="00957152">
            <w:pPr>
              <w:jc w:val="left"/>
              <w:rPr>
                <w:lang w:val="en-GB"/>
              </w:rPr>
            </w:pPr>
            <w:r>
              <w:rPr>
                <w:i/>
                <w:lang w:val="en-GB"/>
              </w:rPr>
              <w:t>Hint</w:t>
            </w:r>
            <w:r w:rsidRPr="00957152">
              <w:rPr>
                <w:i/>
                <w:lang w:val="en-GB"/>
              </w:rPr>
              <w:t>: The algorithm must consider who is winning and proceed in order to optimize the team points.</w:t>
            </w:r>
          </w:p>
        </w:tc>
      </w:tr>
    </w:tbl>
    <w:p w14:paraId="6878E10F" w14:textId="593183A1" w:rsidR="00D366FC" w:rsidRPr="00FF406D" w:rsidRDefault="00D366FC" w:rsidP="00D366FC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62FC107E" w14:textId="366C819E" w:rsidR="00FF2346" w:rsidRPr="00FF406D" w:rsidRDefault="00113275" w:rsidP="00FF2346">
      <w:pPr>
        <w:pStyle w:val="Heading1"/>
        <w:rPr>
          <w:lang w:val="en-GB"/>
        </w:rPr>
      </w:pPr>
      <w:r w:rsidRPr="00113275">
        <w:rPr>
          <w:lang w:val="en-GB"/>
        </w:rPr>
        <w:t>The card game “</w:t>
      </w:r>
      <w:proofErr w:type="spellStart"/>
      <w:r w:rsidRPr="00113275">
        <w:rPr>
          <w:lang w:val="en-GB"/>
        </w:rPr>
        <w:t>Sueca</w:t>
      </w:r>
      <w:proofErr w:type="spellEnd"/>
      <w:r w:rsidRPr="00113275">
        <w:rPr>
          <w:lang w:val="en-GB"/>
        </w:rPr>
        <w:t>”</w:t>
      </w:r>
    </w:p>
    <w:p w14:paraId="10A3672B" w14:textId="6CD80FC7" w:rsidR="00471FBA" w:rsidRPr="00113275" w:rsidRDefault="00113275" w:rsidP="005F30FB">
      <w:r w:rsidRPr="00113275">
        <w:t>Finally, function</w:t>
      </w:r>
      <w:r w:rsidR="00396FAE" w:rsidRPr="00113275">
        <w:t xml:space="preserve"> </w:t>
      </w:r>
      <w:proofErr w:type="spellStart"/>
      <w:r w:rsidR="00396FAE" w:rsidRPr="00113275">
        <w:rPr>
          <w:rFonts w:ascii="Courier New" w:hAnsi="Courier New" w:cs="Courier New"/>
          <w:b/>
          <w:sz w:val="16"/>
          <w:szCs w:val="16"/>
        </w:rPr>
        <w:t>sueca</w:t>
      </w:r>
      <w:proofErr w:type="spellEnd"/>
      <w:r w:rsidR="00396FAE" w:rsidRPr="00113275">
        <w:rPr>
          <w:rFonts w:ascii="Courier New" w:hAnsi="Courier New" w:cs="Courier New"/>
          <w:b/>
          <w:sz w:val="16"/>
          <w:szCs w:val="16"/>
        </w:rPr>
        <w:t>()</w:t>
      </w:r>
      <w:r w:rsidR="00396FAE" w:rsidRPr="00113275">
        <w:t xml:space="preserve"> </w:t>
      </w:r>
      <w:r w:rsidRPr="00113275">
        <w:t xml:space="preserve">develops the game algorithm, starting with the setup, and then through the game </w:t>
      </w:r>
      <w:r>
        <w:t>loop</w:t>
      </w:r>
      <w:r w:rsidR="00F62E27" w:rsidRPr="00113275">
        <w:t>.</w:t>
      </w:r>
    </w:p>
    <w:p w14:paraId="67B99C15" w14:textId="57BA6A89" w:rsidR="00471FBA" w:rsidRPr="00113275" w:rsidRDefault="00113275" w:rsidP="00471FBA">
      <w:pPr>
        <w:rPr>
          <w:lang w:val="en-GB"/>
        </w:rPr>
      </w:pPr>
      <w:r>
        <w:rPr>
          <w:lang w:val="en-GB"/>
        </w:rPr>
        <w:t>The setup of the game</w:t>
      </w:r>
      <w:r w:rsidRPr="00113275">
        <w:rPr>
          <w:lang w:val="en-GB"/>
        </w:rPr>
        <w:t xml:space="preserve"> creates a deck of cards </w:t>
      </w:r>
      <w:r>
        <w:rPr>
          <w:lang w:val="en-GB"/>
        </w:rPr>
        <w:t>and</w:t>
      </w:r>
      <w:r w:rsidRPr="00113275">
        <w:rPr>
          <w:lang w:val="en-GB"/>
        </w:rPr>
        <w:t xml:space="preserve"> shuff</w:t>
      </w:r>
      <w:r>
        <w:rPr>
          <w:lang w:val="en-GB"/>
        </w:rPr>
        <w:t>les</w:t>
      </w:r>
      <w:r w:rsidRPr="00113275">
        <w:rPr>
          <w:lang w:val="en-GB"/>
        </w:rPr>
        <w:t xml:space="preserve"> </w:t>
      </w:r>
      <w:r>
        <w:rPr>
          <w:lang w:val="en-GB"/>
        </w:rPr>
        <w:t>the</w:t>
      </w:r>
      <w:r w:rsidRPr="00113275">
        <w:rPr>
          <w:lang w:val="en-GB"/>
        </w:rPr>
        <w:t xml:space="preserve"> cards. Then the game's trump card is selected from the first card in the deck and finally the 40 deck cards are </w:t>
      </w:r>
      <w:r>
        <w:rPr>
          <w:lang w:val="en-GB"/>
        </w:rPr>
        <w:t>distributed</w:t>
      </w:r>
      <w:r w:rsidRPr="00113275">
        <w:rPr>
          <w:lang w:val="en-GB"/>
        </w:rPr>
        <w:t xml:space="preserve"> </w:t>
      </w:r>
      <w:r>
        <w:rPr>
          <w:lang w:val="en-GB"/>
        </w:rPr>
        <w:t>to the</w:t>
      </w:r>
      <w:r w:rsidRPr="00113275">
        <w:rPr>
          <w:lang w:val="en-GB"/>
        </w:rPr>
        <w:t xml:space="preserve"> 4 players</w:t>
      </w:r>
      <w:r>
        <w:rPr>
          <w:lang w:val="en-GB"/>
        </w:rPr>
        <w:t>, as a 10 card hand</w:t>
      </w:r>
      <w:r w:rsidRPr="00113275">
        <w:rPr>
          <w:lang w:val="en-GB"/>
        </w:rPr>
        <w:t>. The</w:t>
      </w:r>
      <w:r>
        <w:rPr>
          <w:lang w:val="en-GB"/>
        </w:rPr>
        <w:t xml:space="preserve"> two </w:t>
      </w:r>
      <w:proofErr w:type="spellStart"/>
      <w:r>
        <w:rPr>
          <w:lang w:val="en-GB"/>
        </w:rPr>
        <w:t>lists</w:t>
      </w:r>
      <w:proofErr w:type="spellEnd"/>
      <w:r w:rsidRPr="00113275">
        <w:rPr>
          <w:lang w:val="en-GB"/>
        </w:rPr>
        <w:t xml:space="preserve"> </w:t>
      </w:r>
      <w:proofErr w:type="spellStart"/>
      <w:r w:rsidRPr="00113275">
        <w:rPr>
          <w:rFonts w:ascii="Courier New" w:hAnsi="Courier New" w:cs="Courier New"/>
          <w:b/>
          <w:sz w:val="18"/>
          <w:szCs w:val="16"/>
          <w:lang w:val="en-GB"/>
        </w:rPr>
        <w:t>cards_player_team</w:t>
      </w:r>
      <w:proofErr w:type="spellEnd"/>
      <w:r w:rsidRPr="00113275">
        <w:rPr>
          <w:rFonts w:ascii="Courier New" w:hAnsi="Courier New" w:cs="Courier New"/>
          <w:b/>
          <w:sz w:val="18"/>
          <w:szCs w:val="16"/>
          <w:lang w:val="en-GB"/>
        </w:rPr>
        <w:t xml:space="preserve"> </w:t>
      </w:r>
      <w:r w:rsidRPr="00113275">
        <w:rPr>
          <w:lang w:val="en-GB"/>
        </w:rPr>
        <w:t xml:space="preserve">and </w:t>
      </w:r>
      <w:proofErr w:type="spellStart"/>
      <w:r w:rsidRPr="00113275">
        <w:rPr>
          <w:rFonts w:ascii="Courier New" w:hAnsi="Courier New" w:cs="Courier New"/>
          <w:b/>
          <w:sz w:val="18"/>
          <w:szCs w:val="16"/>
          <w:lang w:val="en-GB"/>
        </w:rPr>
        <w:t>cards_opponents</w:t>
      </w:r>
      <w:proofErr w:type="spellEnd"/>
      <w:r w:rsidRPr="00113275">
        <w:rPr>
          <w:rFonts w:ascii="Courier New" w:hAnsi="Courier New" w:cs="Courier New"/>
          <w:b/>
          <w:sz w:val="18"/>
          <w:szCs w:val="16"/>
          <w:lang w:val="en-GB"/>
        </w:rPr>
        <w:t xml:space="preserve"> </w:t>
      </w:r>
      <w:r w:rsidRPr="00113275">
        <w:rPr>
          <w:lang w:val="en-GB"/>
        </w:rPr>
        <w:t xml:space="preserve">accumulate the results of each team so that the final score can be </w:t>
      </w:r>
      <w:r w:rsidR="00DA68BB">
        <w:rPr>
          <w:lang w:val="en-GB"/>
        </w:rPr>
        <w:t>calculated and the winner team identified</w:t>
      </w:r>
      <w:r w:rsidR="00471FBA" w:rsidRPr="00113275">
        <w:rPr>
          <w:lang w:val="en-GB"/>
        </w:rPr>
        <w:t>.</w:t>
      </w:r>
    </w:p>
    <w:p w14:paraId="2745F6EE" w14:textId="77777777" w:rsidR="00F62E27" w:rsidRPr="00FF406D" w:rsidRDefault="00F62E27" w:rsidP="00F62E27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45E229C2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def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sueca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>():</w:t>
      </w:r>
    </w:p>
    <w:p w14:paraId="1068D537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# 1. creates the deck of cards</w:t>
      </w:r>
    </w:p>
    <w:p w14:paraId="20C85B60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deck =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create_deck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>()</w:t>
      </w:r>
    </w:p>
    <w:p w14:paraId="416634C9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0903E4BB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# 2. shuffles the cards (ex. 100 times)</w:t>
      </w:r>
    </w:p>
    <w:p w14:paraId="756A8803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shuffle_cards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>(deck, 100)</w:t>
      </w:r>
    </w:p>
    <w:p w14:paraId="12F0D022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3B6D5157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#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shose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the trump suit</w:t>
      </w:r>
    </w:p>
    <w:p w14:paraId="6BD637CA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= suit(deck[0])</w:t>
      </w:r>
    </w:p>
    <w:p w14:paraId="142741A3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410DCA6E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# 3. creates the hands of the 4 players (the first player is the human)</w:t>
      </w:r>
    </w:p>
    <w:p w14:paraId="491BAAFD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game = [0, 0, 0, 0]</w:t>
      </w:r>
    </w:p>
    <w:p w14:paraId="457B7B42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for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in range(4):</w:t>
      </w:r>
    </w:p>
    <w:p w14:paraId="2D347A87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    game[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>] = deck[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*10 :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>*10 + 10]</w:t>
      </w:r>
    </w:p>
    <w:p w14:paraId="514D67EE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</w:p>
    <w:p w14:paraId="2198FBF7" w14:textId="77777777" w:rsidR="00113275" w:rsidRPr="00113275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cards_player_team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= []</w:t>
      </w:r>
    </w:p>
    <w:p w14:paraId="4B51B531" w14:textId="0506F8CB" w:rsidR="00471FBA" w:rsidRPr="00FF406D" w:rsidRDefault="00113275" w:rsidP="00113275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113275">
        <w:rPr>
          <w:rFonts w:ascii="Courier New" w:hAnsi="Courier New" w:cs="Courier New"/>
          <w:b/>
          <w:sz w:val="16"/>
          <w:szCs w:val="16"/>
          <w:lang w:val="en-GB"/>
        </w:rPr>
        <w:t>cards_opponents</w:t>
      </w:r>
      <w:proofErr w:type="spellEnd"/>
      <w:r w:rsidRPr="00113275">
        <w:rPr>
          <w:rFonts w:ascii="Courier New" w:hAnsi="Courier New" w:cs="Courier New"/>
          <w:b/>
          <w:sz w:val="16"/>
          <w:szCs w:val="16"/>
          <w:lang w:val="en-GB"/>
        </w:rPr>
        <w:t xml:space="preserve"> = []</w:t>
      </w:r>
    </w:p>
    <w:p w14:paraId="166785F1" w14:textId="2115434D" w:rsidR="00F62E27" w:rsidRPr="00FF406D" w:rsidRDefault="00471FBA" w:rsidP="005F30FB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</w:t>
      </w:r>
    </w:p>
    <w:p w14:paraId="6F385E4C" w14:textId="6723759B" w:rsidR="0003771A" w:rsidRPr="00FF406D" w:rsidRDefault="0032194F" w:rsidP="0003771A">
      <w:pPr>
        <w:rPr>
          <w:lang w:val="en-GB"/>
        </w:rPr>
      </w:pPr>
      <w:r w:rsidRPr="0032194F">
        <w:rPr>
          <w:lang w:val="en-GB"/>
        </w:rPr>
        <w:t xml:space="preserve">The game </w:t>
      </w:r>
      <w:r w:rsidR="00A12348">
        <w:rPr>
          <w:lang w:val="en-GB"/>
        </w:rPr>
        <w:t>loop</w:t>
      </w:r>
      <w:r w:rsidRPr="0032194F">
        <w:rPr>
          <w:lang w:val="en-GB"/>
        </w:rPr>
        <w:t xml:space="preserve"> runs through a counted (</w:t>
      </w:r>
      <w:r w:rsidRPr="0032194F">
        <w:rPr>
          <w:rFonts w:ascii="Courier New" w:hAnsi="Courier New" w:cs="Courier New"/>
          <w:b/>
          <w:sz w:val="18"/>
          <w:szCs w:val="16"/>
          <w:lang w:val="en-GB"/>
        </w:rPr>
        <w:t>for</w:t>
      </w:r>
      <w:r w:rsidRPr="0032194F">
        <w:rPr>
          <w:lang w:val="en-GB"/>
        </w:rPr>
        <w:t xml:space="preserve">) cycle since the game consists of exactly 10 </w:t>
      </w:r>
      <w:r w:rsidR="00A12348">
        <w:rPr>
          <w:lang w:val="en-GB"/>
        </w:rPr>
        <w:t>turns</w:t>
      </w:r>
      <w:r w:rsidR="005F30FB" w:rsidRPr="00FF406D">
        <w:rPr>
          <w:lang w:val="en-GB"/>
        </w:rPr>
        <w:t>.</w:t>
      </w:r>
    </w:p>
    <w:p w14:paraId="470A91C5" w14:textId="77777777" w:rsidR="00A12348" w:rsidRPr="00A12348" w:rsidRDefault="00A12348" w:rsidP="00A1234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   # 4. Play the game - 10 rounds</w:t>
      </w:r>
    </w:p>
    <w:p w14:paraId="7B870B34" w14:textId="77777777" w:rsidR="00A12348" w:rsidRPr="00A12348" w:rsidRDefault="00A12348" w:rsidP="00A1234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   player = 0 # the player</w:t>
      </w:r>
    </w:p>
    <w:p w14:paraId="06C5C587" w14:textId="77777777" w:rsidR="00A12348" w:rsidRPr="00A12348" w:rsidRDefault="00A12348" w:rsidP="00A1234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proofErr w:type="spellStart"/>
      <w:r w:rsidRPr="00A12348">
        <w:rPr>
          <w:rFonts w:ascii="Courier New" w:hAnsi="Courier New" w:cs="Courier New"/>
          <w:b/>
          <w:sz w:val="16"/>
          <w:szCs w:val="16"/>
          <w:lang w:val="en-GB"/>
        </w:rPr>
        <w:t>inicial_player</w:t>
      </w:r>
      <w:proofErr w:type="spellEnd"/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= 0 # the player that starts each round</w:t>
      </w:r>
    </w:p>
    <w:p w14:paraId="1FC8A395" w14:textId="6C37746D" w:rsidR="0003771A" w:rsidRPr="00FF406D" w:rsidRDefault="00A12348" w:rsidP="00A12348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   for </w:t>
      </w:r>
      <w:proofErr w:type="spellStart"/>
      <w:r w:rsidRPr="00A12348">
        <w:rPr>
          <w:rFonts w:ascii="Courier New" w:hAnsi="Courier New" w:cs="Courier New"/>
          <w:b/>
          <w:sz w:val="16"/>
          <w:szCs w:val="16"/>
          <w:lang w:val="en-GB"/>
        </w:rPr>
        <w:t>i</w:t>
      </w:r>
      <w:proofErr w:type="spellEnd"/>
      <w:r w:rsidRPr="00A12348">
        <w:rPr>
          <w:rFonts w:ascii="Courier New" w:hAnsi="Courier New" w:cs="Courier New"/>
          <w:b/>
          <w:sz w:val="16"/>
          <w:szCs w:val="16"/>
          <w:lang w:val="en-GB"/>
        </w:rPr>
        <w:t xml:space="preserve"> in range(10):</w:t>
      </w:r>
    </w:p>
    <w:p w14:paraId="5B8FDABE" w14:textId="41AF1050" w:rsidR="00225F74" w:rsidRPr="00FF406D" w:rsidRDefault="00A12348" w:rsidP="0003771A">
      <w:pPr>
        <w:spacing w:before="120"/>
        <w:rPr>
          <w:lang w:val="en-GB"/>
        </w:rPr>
      </w:pPr>
      <w:r w:rsidRPr="00A12348">
        <w:rPr>
          <w:lang w:val="en-GB"/>
        </w:rPr>
        <w:t xml:space="preserve">The algorithm of each </w:t>
      </w:r>
      <w:r>
        <w:rPr>
          <w:lang w:val="en-GB"/>
        </w:rPr>
        <w:t xml:space="preserve">turn </w:t>
      </w:r>
      <w:r w:rsidRPr="00A12348">
        <w:rPr>
          <w:lang w:val="en-GB"/>
        </w:rPr>
        <w:t>is as follows</w:t>
      </w:r>
      <w:r w:rsidR="00225F74" w:rsidRPr="00FF406D">
        <w:rPr>
          <w:lang w:val="en-GB"/>
        </w:rPr>
        <w:t>:</w:t>
      </w:r>
    </w:p>
    <w:p w14:paraId="3D37A403" w14:textId="7EA85EF9" w:rsidR="00656194" w:rsidRPr="00FF406D" w:rsidRDefault="007B02E2" w:rsidP="00037504">
      <w:pPr>
        <w:pStyle w:val="ListParagraph"/>
        <w:numPr>
          <w:ilvl w:val="0"/>
          <w:numId w:val="8"/>
        </w:numPr>
        <w:ind w:left="709" w:hanging="414"/>
        <w:rPr>
          <w:lang w:val="en-GB"/>
        </w:rPr>
      </w:pPr>
      <w:r w:rsidRPr="007B02E2">
        <w:rPr>
          <w:lang w:val="en-GB"/>
        </w:rPr>
        <w:t xml:space="preserve">Visualization of </w:t>
      </w:r>
      <w:r w:rsidR="00F87A27">
        <w:rPr>
          <w:lang w:val="en-GB"/>
        </w:rPr>
        <w:t>each turn</w:t>
      </w:r>
      <w:r w:rsidR="00656194" w:rsidRPr="00FF406D">
        <w:rPr>
          <w:lang w:val="en-GB"/>
        </w:rPr>
        <w:t xml:space="preserve">. </w:t>
      </w:r>
    </w:p>
    <w:p w14:paraId="6B063544" w14:textId="096F5D9E" w:rsidR="004B08B2" w:rsidRPr="004B08B2" w:rsidRDefault="00441D37" w:rsidP="004B08B2">
      <w:pPr>
        <w:ind w:right="-1566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sz w:val="10"/>
          <w:szCs w:val="10"/>
          <w:lang w:val="en-GB"/>
        </w:rPr>
        <w:br/>
      </w:r>
      <w:r w:rsidR="004B08B2"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</w:t>
      </w:r>
      <w:r w:rsidR="004B08B2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r w:rsidR="004B08B2" w:rsidRPr="004B08B2">
        <w:rPr>
          <w:rFonts w:ascii="Courier New" w:hAnsi="Courier New" w:cs="Courier New"/>
          <w:b/>
          <w:sz w:val="16"/>
          <w:szCs w:val="16"/>
          <w:lang w:val="en-GB"/>
        </w:rPr>
        <w:t># show the game</w:t>
      </w:r>
    </w:p>
    <w:p w14:paraId="64567B42" w14:textId="6836628B" w:rsidR="00037504" w:rsidRPr="00FF406D" w:rsidRDefault="004B08B2" w:rsidP="004B08B2">
      <w:pPr>
        <w:ind w:right="-1566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print("\n** Play " +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(i+1) + " (the trump suit is " +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+ ") ** ")</w:t>
      </w:r>
    </w:p>
    <w:p w14:paraId="5885611F" w14:textId="6289513A" w:rsidR="009E4DB3" w:rsidRPr="00FF406D" w:rsidRDefault="00F87A27" w:rsidP="006D5519">
      <w:pPr>
        <w:pStyle w:val="ListParagraph"/>
        <w:numPr>
          <w:ilvl w:val="0"/>
          <w:numId w:val="8"/>
        </w:numPr>
        <w:ind w:left="709"/>
        <w:rPr>
          <w:lang w:val="en-GB"/>
        </w:rPr>
      </w:pPr>
      <w:r w:rsidRPr="00F87A27">
        <w:rPr>
          <w:lang w:val="en-GB"/>
        </w:rPr>
        <w:t xml:space="preserve">Each of the 4 players plays a card sequentially to complete </w:t>
      </w:r>
      <w:r>
        <w:rPr>
          <w:lang w:val="en-GB"/>
        </w:rPr>
        <w:t>each turn</w:t>
      </w:r>
      <w:r w:rsidRPr="00F87A27">
        <w:rPr>
          <w:lang w:val="en-GB"/>
        </w:rPr>
        <w:t xml:space="preserve">. The list of 4 cards and the suit of the play, which will be defined by the player who plays first, is initialized. </w:t>
      </w:r>
      <w:r w:rsidRPr="00F87A27">
        <w:rPr>
          <w:lang w:val="en-GB"/>
        </w:rPr>
        <w:lastRenderedPageBreak/>
        <w:t>Then, in a 4-iterated counted (for) cycle, each player's play is saved, each player's play is displayed and the play's suit is updated from the first player's card</w:t>
      </w:r>
      <w:r w:rsidR="00FA1177" w:rsidRPr="00FF406D">
        <w:rPr>
          <w:lang w:val="en-GB"/>
        </w:rPr>
        <w:t xml:space="preserve">. </w:t>
      </w:r>
    </w:p>
    <w:p w14:paraId="5F740221" w14:textId="0082883B" w:rsidR="00FA1177" w:rsidRPr="00FF406D" w:rsidRDefault="0003771A" w:rsidP="0003771A">
      <w:pPr>
        <w:spacing w:before="120"/>
        <w:ind w:right="-1565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#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os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4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jogadores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escolhem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a carta a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jogar</w:t>
      </w:r>
      <w:proofErr w:type="spellEnd"/>
    </w:p>
    <w:p w14:paraId="5402D6B4" w14:textId="77777777" w:rsidR="0003771A" w:rsidRPr="00FF406D" w:rsidRDefault="0003771A" w:rsidP="0003771A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cartas = ["", "", "", ""]</w:t>
      </w:r>
    </w:p>
    <w:p w14:paraId="47007CED" w14:textId="48081329" w:rsidR="00705729" w:rsidRPr="00FF406D" w:rsidRDefault="0003771A" w:rsidP="00705729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naipe_jogada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= "" #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indica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que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que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primeiro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pode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escolher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o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</w:t>
      </w:r>
      <w:proofErr w:type="spellEnd"/>
    </w:p>
    <w:p w14:paraId="19692F0F" w14:textId="77777777" w:rsidR="00705729" w:rsidRPr="00FF406D" w:rsidRDefault="00705729" w:rsidP="00FA1177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336F1189" w14:textId="78C566DD" w:rsidR="00705729" w:rsidRPr="00FF406D" w:rsidRDefault="0003771A" w:rsidP="00705729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for j in range (4): </w:t>
      </w:r>
    </w:p>
    <w:p w14:paraId="733F2252" w14:textId="77777777" w:rsidR="00705729" w:rsidRPr="00FF406D" w:rsidRDefault="00705729" w:rsidP="00705729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56CFBD98" w14:textId="57B770CB" w:rsidR="009F5D0A" w:rsidRPr="00FF406D" w:rsidRDefault="00705729" w:rsidP="00705729">
      <w:pPr>
        <w:ind w:left="720"/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# </w:t>
      </w:r>
      <w:proofErr w:type="spellStart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>joga</w:t>
      </w:r>
      <w:proofErr w:type="spellEnd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>humano</w:t>
      </w:r>
      <w:proofErr w:type="spellEnd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>ou</w:t>
      </w:r>
      <w:proofErr w:type="spellEnd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>computador</w:t>
      </w:r>
      <w:proofErr w:type="spellEnd"/>
      <w:r w:rsidR="009F5D0A" w:rsidRPr="00FF406D">
        <w:rPr>
          <w:rFonts w:ascii="Courier New" w:hAnsi="Courier New" w:cs="Courier New"/>
          <w:b/>
          <w:sz w:val="16"/>
          <w:szCs w:val="16"/>
          <w:lang w:val="en-GB"/>
        </w:rPr>
        <w:t>?</w:t>
      </w:r>
    </w:p>
    <w:p w14:paraId="7AA95FEF" w14:textId="77777777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== 0:</w:t>
      </w:r>
    </w:p>
    <w:p w14:paraId="4ED24D5B" w14:textId="77777777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cartas[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] =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joga_jogador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(cartas,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])</w:t>
      </w:r>
    </w:p>
    <w:p w14:paraId="74EE8DDF" w14:textId="77777777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else:</w:t>
      </w:r>
    </w:p>
    <w:p w14:paraId="7EC5A0D7" w14:textId="77777777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cartas[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] =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joga_NPC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(cartas,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],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naipe_jogada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trunfo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7EB8499E" w14:textId="77777777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598772F3" w14:textId="39BD8F3D" w:rsidR="009F5D0A" w:rsidRPr="00FF406D" w:rsidRDefault="009F5D0A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print ("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" +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(jogador+1) + "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jogou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: " +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(cartas[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]))</w:t>
      </w:r>
    </w:p>
    <w:p w14:paraId="66385030" w14:textId="77777777" w:rsidR="00705729" w:rsidRPr="00FF406D" w:rsidRDefault="00705729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53F73EA0" w14:textId="77777777" w:rsidR="00705729" w:rsidRPr="00FF406D" w:rsidRDefault="00705729" w:rsidP="00705729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atualiza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o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da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e o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proximo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a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jogar</w:t>
      </w:r>
      <w:proofErr w:type="spellEnd"/>
    </w:p>
    <w:p w14:paraId="4F2A63DB" w14:textId="77777777" w:rsidR="00705729" w:rsidRPr="00FF406D" w:rsidRDefault="00705729" w:rsidP="00705729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naipe_jogada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== "":</w:t>
      </w:r>
    </w:p>
    <w:p w14:paraId="28459955" w14:textId="77777777" w:rsidR="00705729" w:rsidRPr="00FF406D" w:rsidRDefault="00705729" w:rsidP="00705729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naipe_jogada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naipe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(cartas[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])</w:t>
      </w:r>
    </w:p>
    <w:p w14:paraId="78D3F4DE" w14:textId="7D3C9D56" w:rsidR="00705729" w:rsidRPr="00FF406D" w:rsidRDefault="00705729" w:rsidP="009F5D0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= (</w:t>
      </w: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jogado</w:t>
      </w:r>
      <w:r w:rsidR="00FA1177" w:rsidRPr="00FF406D">
        <w:rPr>
          <w:rFonts w:ascii="Courier New" w:hAnsi="Courier New" w:cs="Courier New"/>
          <w:b/>
          <w:sz w:val="16"/>
          <w:szCs w:val="16"/>
          <w:lang w:val="en-GB"/>
        </w:rPr>
        <w:t>r</w:t>
      </w:r>
      <w:proofErr w:type="spellEnd"/>
      <w:r w:rsidR="00FA1177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+ 1) % 4 # </w:t>
      </w:r>
      <w:proofErr w:type="spellStart"/>
      <w:r w:rsidR="00FA1177" w:rsidRPr="00FF406D">
        <w:rPr>
          <w:rFonts w:ascii="Courier New" w:hAnsi="Courier New" w:cs="Courier New"/>
          <w:b/>
          <w:sz w:val="16"/>
          <w:szCs w:val="16"/>
          <w:lang w:val="en-GB"/>
        </w:rPr>
        <w:t>jogador</w:t>
      </w:r>
      <w:proofErr w:type="spellEnd"/>
      <w:r w:rsidR="00FA1177" w:rsidRPr="00FF406D">
        <w:rPr>
          <w:rFonts w:ascii="Courier New" w:hAnsi="Courier New" w:cs="Courier New"/>
          <w:b/>
          <w:sz w:val="16"/>
          <w:szCs w:val="16"/>
          <w:lang w:val="en-GB"/>
        </w:rPr>
        <w:t xml:space="preserve"> 'a </w:t>
      </w:r>
      <w:proofErr w:type="spellStart"/>
      <w:r w:rsidR="00FA1177" w:rsidRPr="00FF406D">
        <w:rPr>
          <w:rFonts w:ascii="Courier New" w:hAnsi="Courier New" w:cs="Courier New"/>
          <w:b/>
          <w:sz w:val="16"/>
          <w:szCs w:val="16"/>
          <w:lang w:val="en-GB"/>
        </w:rPr>
        <w:t>direita</w:t>
      </w:r>
      <w:proofErr w:type="spellEnd"/>
    </w:p>
    <w:p w14:paraId="6D20FF31" w14:textId="56971EF2" w:rsidR="009F5D0A" w:rsidRPr="00FF406D" w:rsidRDefault="004B08B2" w:rsidP="00F66450">
      <w:pPr>
        <w:pStyle w:val="ListParagraph"/>
        <w:numPr>
          <w:ilvl w:val="0"/>
          <w:numId w:val="8"/>
        </w:numPr>
        <w:ind w:left="709"/>
        <w:rPr>
          <w:lang w:val="en-GB"/>
        </w:rPr>
      </w:pPr>
      <w:r w:rsidRPr="004B08B2">
        <w:rPr>
          <w:lang w:val="en-GB"/>
        </w:rPr>
        <w:t xml:space="preserve">After </w:t>
      </w:r>
      <w:r>
        <w:rPr>
          <w:lang w:val="en-GB"/>
        </w:rPr>
        <w:t>the</w:t>
      </w:r>
      <w:r w:rsidRPr="004B08B2">
        <w:rPr>
          <w:lang w:val="en-GB"/>
        </w:rPr>
        <w:t xml:space="preserve"> four players </w:t>
      </w:r>
      <w:r>
        <w:rPr>
          <w:lang w:val="en-GB"/>
        </w:rPr>
        <w:t>make their move</w:t>
      </w:r>
      <w:r w:rsidRPr="004B08B2">
        <w:rPr>
          <w:lang w:val="en-GB"/>
        </w:rPr>
        <w:t xml:space="preserve">, the card list is completed. First </w:t>
      </w:r>
      <w:r>
        <w:rPr>
          <w:lang w:val="en-GB"/>
        </w:rPr>
        <w:t xml:space="preserve">it is required to </w:t>
      </w:r>
      <w:r w:rsidRPr="004B08B2">
        <w:rPr>
          <w:lang w:val="en-GB"/>
        </w:rPr>
        <w:t>check to see if someone played trump and, if so, wins the player with the highest card in the trump suit. If there are no trump</w:t>
      </w:r>
      <w:r>
        <w:rPr>
          <w:lang w:val="en-GB"/>
        </w:rPr>
        <w:t xml:space="preserve"> cards</w:t>
      </w:r>
      <w:r w:rsidRPr="004B08B2">
        <w:rPr>
          <w:lang w:val="en-GB"/>
        </w:rPr>
        <w:t xml:space="preserve">, the one with the highest card of the </w:t>
      </w:r>
      <w:r>
        <w:rPr>
          <w:lang w:val="en-GB"/>
        </w:rPr>
        <w:t xml:space="preserve">played </w:t>
      </w:r>
      <w:r w:rsidRPr="004B08B2">
        <w:rPr>
          <w:lang w:val="en-GB"/>
        </w:rPr>
        <w:t xml:space="preserve">suit wins. This updates the player variable with the winner of the play, which will be the next to start </w:t>
      </w:r>
      <w:r>
        <w:rPr>
          <w:lang w:val="en-GB"/>
        </w:rPr>
        <w:t>to</w:t>
      </w:r>
      <w:r w:rsidRPr="004B08B2">
        <w:rPr>
          <w:lang w:val="en-GB"/>
        </w:rPr>
        <w:t xml:space="preserve"> play</w:t>
      </w:r>
      <w:r>
        <w:rPr>
          <w:lang w:val="en-GB"/>
        </w:rPr>
        <w:t xml:space="preserve"> in the next turn</w:t>
      </w:r>
      <w:r w:rsidR="0036485E" w:rsidRPr="00FF406D">
        <w:rPr>
          <w:lang w:val="en-GB"/>
        </w:rPr>
        <w:t>.</w:t>
      </w:r>
    </w:p>
    <w:p w14:paraId="1507E610" w14:textId="4D14759F" w:rsidR="00C90D88" w:rsidRPr="00FF406D" w:rsidRDefault="00C90D88" w:rsidP="00656194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30911C2D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# the 4 players choose the card to play</w:t>
      </w:r>
    </w:p>
    <w:p w14:paraId="49F2BBF2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cards = ["", "", "", ""]</w:t>
      </w:r>
    </w:p>
    <w:p w14:paraId="00210557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= "" # indicates that the first player to start chooses the suit</w:t>
      </w:r>
    </w:p>
    <w:p w14:paraId="0DD68697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for j in range (4): </w:t>
      </w:r>
    </w:p>
    <w:p w14:paraId="79F61A3B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human or computer?</w:t>
      </w:r>
    </w:p>
    <w:p w14:paraId="71594DA9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 player == 0: # human player</w:t>
      </w:r>
    </w:p>
    <w:p w14:paraId="0A0544F5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cards[player] =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play_player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>(cards, game[player])</w:t>
      </w:r>
    </w:p>
    <w:p w14:paraId="07332886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else:</w:t>
      </w:r>
    </w:p>
    <w:p w14:paraId="50A65506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cards[player] =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play_NPC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(cards, game[player],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,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1818B7CD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074FE72D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print ("Player " +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(player+1) + " played : " +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str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>(cards[player]))</w:t>
      </w:r>
    </w:p>
    <w:p w14:paraId="1F646990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6A328656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updates the suit to play and the player to play next</w:t>
      </w:r>
    </w:p>
    <w:p w14:paraId="2F5886F5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if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== "":</w:t>
      </w:r>
    </w:p>
    <w:p w14:paraId="723E2630" w14:textId="77777777" w:rsidR="004B08B2" w:rsidRPr="004B08B2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proofErr w:type="spellStart"/>
      <w:r w:rsidRPr="004B08B2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= suit(cards[player])</w:t>
      </w:r>
    </w:p>
    <w:p w14:paraId="5AB212AD" w14:textId="554C00B0" w:rsidR="0036485E" w:rsidRPr="00FF406D" w:rsidRDefault="004B08B2" w:rsidP="004B08B2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4B08B2">
        <w:rPr>
          <w:rFonts w:ascii="Courier New" w:hAnsi="Courier New" w:cs="Courier New"/>
          <w:b/>
          <w:sz w:val="16"/>
          <w:szCs w:val="16"/>
          <w:lang w:val="en-GB"/>
        </w:rPr>
        <w:t xml:space="preserve">            player = (player + 1) % 4 # player to the right</w:t>
      </w:r>
    </w:p>
    <w:p w14:paraId="57CB32A9" w14:textId="02E1158E" w:rsidR="0036485E" w:rsidRPr="00FF406D" w:rsidRDefault="004B08B2" w:rsidP="0036485E">
      <w:pPr>
        <w:pStyle w:val="ListParagraph"/>
        <w:numPr>
          <w:ilvl w:val="0"/>
          <w:numId w:val="8"/>
        </w:numPr>
        <w:ind w:left="709"/>
        <w:rPr>
          <w:lang w:val="en-GB"/>
        </w:rPr>
      </w:pPr>
      <w:r w:rsidRPr="004B08B2">
        <w:rPr>
          <w:lang w:val="en-GB"/>
        </w:rPr>
        <w:t xml:space="preserve">At the end of each </w:t>
      </w:r>
      <w:r w:rsidR="005615DC">
        <w:rPr>
          <w:lang w:val="en-GB"/>
        </w:rPr>
        <w:t>turn,</w:t>
      </w:r>
      <w:r w:rsidRPr="004B08B2">
        <w:rPr>
          <w:lang w:val="en-GB"/>
        </w:rPr>
        <w:t xml:space="preserve"> the cards are added to the winner's team, so that at the end it is possible to count the score</w:t>
      </w:r>
      <w:r w:rsidR="0036485E" w:rsidRPr="00FF406D">
        <w:rPr>
          <w:lang w:val="en-GB"/>
        </w:rPr>
        <w:t>.</w:t>
      </w:r>
    </w:p>
    <w:p w14:paraId="29635523" w14:textId="77777777" w:rsidR="0036485E" w:rsidRPr="00FF406D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6CDEDDF5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# verifies who wins the play and adds the cards to the corresponding team</w:t>
      </w:r>
    </w:p>
    <w:p w14:paraId="3CF5F7D1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card_trump_suit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(cards,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4330D17C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if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card_trump_suit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!= False:</w:t>
      </w:r>
    </w:p>
    <w:p w14:paraId="42E1639B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wins who has the highest trump card</w:t>
      </w:r>
    </w:p>
    <w:p w14:paraId="5BB6F7D1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for j in range(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(cards)):</w:t>
      </w:r>
    </w:p>
    <w:p w14:paraId="154DE3D8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if rank(cards[j]) ==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card_trump_suit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and suit(cards[j])==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trump_suit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682AA3EB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player = j</w:t>
      </w:r>
    </w:p>
    <w:p w14:paraId="46DF4F07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break</w:t>
      </w:r>
    </w:p>
    <w:p w14:paraId="7FE7A584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else:</w:t>
      </w:r>
    </w:p>
    <w:p w14:paraId="74C5C152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# highest card of the suit played</w:t>
      </w:r>
    </w:p>
    <w:p w14:paraId="6196571B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played_card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=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highest_card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(cards,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)</w:t>
      </w:r>
    </w:p>
    <w:p w14:paraId="5F988B70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for j in range(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len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(cards)):</w:t>
      </w:r>
    </w:p>
    <w:p w14:paraId="7A2A1F5A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if rank(cards[j]) ==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played_card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and suit(cards[j])== </w:t>
      </w:r>
      <w:proofErr w:type="spellStart"/>
      <w:r w:rsidRPr="005615DC">
        <w:rPr>
          <w:rFonts w:ascii="Courier New" w:hAnsi="Courier New" w:cs="Courier New"/>
          <w:b/>
          <w:sz w:val="16"/>
          <w:szCs w:val="16"/>
          <w:lang w:val="en-GB"/>
        </w:rPr>
        <w:t>suit_played</w:t>
      </w:r>
      <w:proofErr w:type="spellEnd"/>
      <w:r w:rsidRPr="005615DC">
        <w:rPr>
          <w:rFonts w:ascii="Courier New" w:hAnsi="Courier New" w:cs="Courier New"/>
          <w:b/>
          <w:sz w:val="16"/>
          <w:szCs w:val="16"/>
          <w:lang w:val="en-GB"/>
        </w:rPr>
        <w:t>:</w:t>
      </w:r>
    </w:p>
    <w:p w14:paraId="3D01AD77" w14:textId="77777777" w:rsidR="005615DC" w:rsidRPr="005615DC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player = j</w:t>
      </w:r>
    </w:p>
    <w:p w14:paraId="7B6B7732" w14:textId="04688C1F" w:rsidR="005F036F" w:rsidRPr="00FF406D" w:rsidRDefault="005615DC" w:rsidP="005615DC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5615DC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break</w:t>
      </w:r>
    </w:p>
    <w:p w14:paraId="284BD73B" w14:textId="77777777" w:rsidR="00584A72" w:rsidRPr="00FF406D" w:rsidRDefault="00584A72">
      <w:pPr>
        <w:jc w:val="left"/>
        <w:rPr>
          <w:lang w:val="en-GB"/>
        </w:rPr>
      </w:pPr>
      <w:r w:rsidRPr="00FF406D">
        <w:rPr>
          <w:lang w:val="en-GB"/>
        </w:rPr>
        <w:br w:type="page"/>
      </w:r>
    </w:p>
    <w:p w14:paraId="611750A9" w14:textId="195F757D" w:rsidR="00F66450" w:rsidRPr="00FF406D" w:rsidRDefault="005615DC" w:rsidP="00F66450">
      <w:pPr>
        <w:rPr>
          <w:lang w:val="en-GB"/>
        </w:rPr>
      </w:pPr>
      <w:r w:rsidRPr="005615DC">
        <w:rPr>
          <w:lang w:val="en-GB"/>
        </w:rPr>
        <w:lastRenderedPageBreak/>
        <w:t xml:space="preserve">After the end of the game </w:t>
      </w:r>
      <w:r>
        <w:rPr>
          <w:lang w:val="en-GB"/>
        </w:rPr>
        <w:t>loop</w:t>
      </w:r>
      <w:r w:rsidRPr="005615DC">
        <w:rPr>
          <w:lang w:val="en-GB"/>
        </w:rPr>
        <w:t xml:space="preserve">, each team's score is checked, indicating the winner (score over 60) or </w:t>
      </w:r>
      <w:r>
        <w:rPr>
          <w:lang w:val="en-GB"/>
        </w:rPr>
        <w:t>a</w:t>
      </w:r>
      <w:r w:rsidRPr="005615DC">
        <w:rPr>
          <w:lang w:val="en-GB"/>
        </w:rPr>
        <w:t xml:space="preserve"> tie (if both teams get 60 points).</w:t>
      </w:r>
    </w:p>
    <w:p w14:paraId="4740DFA7" w14:textId="77777777" w:rsidR="005615DC" w:rsidRDefault="005615DC" w:rsidP="005615DC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</w:p>
    <w:p w14:paraId="2A63122F" w14:textId="77777777" w:rsidR="0020373F" w:rsidRPr="0020373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20373F">
        <w:rPr>
          <w:rFonts w:ascii="Courier New" w:hAnsi="Courier New" w:cs="Courier New"/>
          <w:b/>
          <w:sz w:val="16"/>
          <w:szCs w:val="16"/>
        </w:rPr>
        <w:t xml:space="preserve">    if score(</w:t>
      </w:r>
      <w:proofErr w:type="spellStart"/>
      <w:r w:rsidRPr="0020373F">
        <w:rPr>
          <w:rFonts w:ascii="Courier New" w:hAnsi="Courier New" w:cs="Courier New"/>
          <w:b/>
          <w:sz w:val="16"/>
          <w:szCs w:val="16"/>
        </w:rPr>
        <w:t>cards_player_team</w:t>
      </w:r>
      <w:proofErr w:type="spellEnd"/>
      <w:r w:rsidRPr="0020373F">
        <w:rPr>
          <w:rFonts w:ascii="Courier New" w:hAnsi="Courier New" w:cs="Courier New"/>
          <w:b/>
          <w:sz w:val="16"/>
          <w:szCs w:val="16"/>
        </w:rPr>
        <w:t>) &gt; 60:</w:t>
      </w:r>
    </w:p>
    <w:p w14:paraId="35BD524B" w14:textId="77777777" w:rsidR="0020373F" w:rsidRPr="00C3678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20373F">
        <w:rPr>
          <w:rFonts w:ascii="Courier New" w:hAnsi="Courier New" w:cs="Courier New"/>
          <w:b/>
          <w:sz w:val="16"/>
          <w:szCs w:val="16"/>
        </w:rPr>
        <w:t xml:space="preserve">        print("You win! " + </w:t>
      </w:r>
      <w:proofErr w:type="spellStart"/>
      <w:r w:rsidRPr="0020373F">
        <w:rPr>
          <w:rFonts w:ascii="Courier New" w:hAnsi="Courier New" w:cs="Courier New"/>
          <w:b/>
          <w:sz w:val="16"/>
          <w:szCs w:val="16"/>
        </w:rPr>
        <w:t>str</w:t>
      </w:r>
      <w:proofErr w:type="spellEnd"/>
      <w:r w:rsidRPr="0020373F">
        <w:rPr>
          <w:rFonts w:ascii="Courier New" w:hAnsi="Courier New" w:cs="Courier New"/>
          <w:b/>
          <w:sz w:val="16"/>
          <w:szCs w:val="16"/>
        </w:rPr>
        <w:t>(score(</w:t>
      </w:r>
      <w:proofErr w:type="spellStart"/>
      <w:r w:rsidRPr="0020373F">
        <w:rPr>
          <w:rFonts w:ascii="Courier New" w:hAnsi="Courier New" w:cs="Courier New"/>
          <w:b/>
          <w:sz w:val="16"/>
          <w:szCs w:val="16"/>
        </w:rPr>
        <w:t>cards_player_team</w:t>
      </w:r>
      <w:proofErr w:type="spellEnd"/>
      <w:r w:rsidRPr="0020373F">
        <w:rPr>
          <w:rFonts w:ascii="Courier New" w:hAnsi="Courier New" w:cs="Courier New"/>
          <w:b/>
          <w:sz w:val="16"/>
          <w:szCs w:val="16"/>
        </w:rPr>
        <w:t xml:space="preserve">)) + " points. </w:t>
      </w:r>
      <w:r w:rsidRPr="00C3678F">
        <w:rPr>
          <w:rFonts w:ascii="Courier New" w:hAnsi="Courier New" w:cs="Courier New"/>
          <w:b/>
          <w:sz w:val="16"/>
          <w:szCs w:val="16"/>
        </w:rPr>
        <w:t>Congratulations!")</w:t>
      </w:r>
    </w:p>
    <w:p w14:paraId="3B0ACA15" w14:textId="77777777" w:rsidR="0020373F" w:rsidRPr="00C3678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C3678F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C3678F">
        <w:rPr>
          <w:rFonts w:ascii="Courier New" w:hAnsi="Courier New" w:cs="Courier New"/>
          <w:b/>
          <w:sz w:val="16"/>
          <w:szCs w:val="16"/>
        </w:rPr>
        <w:t>elif</w:t>
      </w:r>
      <w:proofErr w:type="spellEnd"/>
      <w:r w:rsidRPr="00C3678F">
        <w:rPr>
          <w:rFonts w:ascii="Courier New" w:hAnsi="Courier New" w:cs="Courier New"/>
          <w:b/>
          <w:sz w:val="16"/>
          <w:szCs w:val="16"/>
        </w:rPr>
        <w:t xml:space="preserve"> score(</w:t>
      </w:r>
      <w:proofErr w:type="spellStart"/>
      <w:r w:rsidRPr="00C3678F">
        <w:rPr>
          <w:rFonts w:ascii="Courier New" w:hAnsi="Courier New" w:cs="Courier New"/>
          <w:b/>
          <w:sz w:val="16"/>
          <w:szCs w:val="16"/>
        </w:rPr>
        <w:t>cards_opponents</w:t>
      </w:r>
      <w:proofErr w:type="spellEnd"/>
      <w:r w:rsidRPr="00C3678F">
        <w:rPr>
          <w:rFonts w:ascii="Courier New" w:hAnsi="Courier New" w:cs="Courier New"/>
          <w:b/>
          <w:sz w:val="16"/>
          <w:szCs w:val="16"/>
        </w:rPr>
        <w:t>) &gt; 60:</w:t>
      </w:r>
    </w:p>
    <w:p w14:paraId="27F7625E" w14:textId="77777777" w:rsidR="0020373F" w:rsidRPr="00C3678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C3678F">
        <w:rPr>
          <w:rFonts w:ascii="Courier New" w:hAnsi="Courier New" w:cs="Courier New"/>
          <w:b/>
          <w:sz w:val="16"/>
          <w:szCs w:val="16"/>
        </w:rPr>
        <w:t xml:space="preserve">        print("You lose! The other team scored " + </w:t>
      </w:r>
      <w:proofErr w:type="spellStart"/>
      <w:r w:rsidRPr="00C3678F">
        <w:rPr>
          <w:rFonts w:ascii="Courier New" w:hAnsi="Courier New" w:cs="Courier New"/>
          <w:b/>
          <w:sz w:val="16"/>
          <w:szCs w:val="16"/>
        </w:rPr>
        <w:t>str</w:t>
      </w:r>
      <w:proofErr w:type="spellEnd"/>
      <w:r w:rsidRPr="00C3678F">
        <w:rPr>
          <w:rFonts w:ascii="Courier New" w:hAnsi="Courier New" w:cs="Courier New"/>
          <w:b/>
          <w:sz w:val="16"/>
          <w:szCs w:val="16"/>
        </w:rPr>
        <w:t>(score(</w:t>
      </w:r>
      <w:proofErr w:type="spellStart"/>
      <w:r w:rsidRPr="00C3678F">
        <w:rPr>
          <w:rFonts w:ascii="Courier New" w:hAnsi="Courier New" w:cs="Courier New"/>
          <w:b/>
          <w:sz w:val="16"/>
          <w:szCs w:val="16"/>
        </w:rPr>
        <w:t>cards_opponents</w:t>
      </w:r>
      <w:proofErr w:type="spellEnd"/>
      <w:r w:rsidRPr="00C3678F">
        <w:rPr>
          <w:rFonts w:ascii="Courier New" w:hAnsi="Courier New" w:cs="Courier New"/>
          <w:b/>
          <w:sz w:val="16"/>
          <w:szCs w:val="16"/>
        </w:rPr>
        <w:t>)) + " points.")</w:t>
      </w:r>
    </w:p>
    <w:p w14:paraId="588588B6" w14:textId="77777777" w:rsidR="0020373F" w:rsidRPr="00C3678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C3678F">
        <w:rPr>
          <w:rFonts w:ascii="Courier New" w:hAnsi="Courier New" w:cs="Courier New"/>
          <w:b/>
          <w:sz w:val="16"/>
          <w:szCs w:val="16"/>
        </w:rPr>
        <w:t xml:space="preserve">    else: </w:t>
      </w:r>
    </w:p>
    <w:p w14:paraId="512E88B2" w14:textId="7FA3A560" w:rsidR="00AC74B1" w:rsidRPr="00C3678F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</w:rPr>
      </w:pPr>
      <w:r w:rsidRPr="00C3678F">
        <w:rPr>
          <w:rFonts w:ascii="Courier New" w:hAnsi="Courier New" w:cs="Courier New"/>
          <w:b/>
          <w:sz w:val="16"/>
          <w:szCs w:val="16"/>
        </w:rPr>
        <w:t xml:space="preserve">        print("It's a draw - 60 points for each team.")</w:t>
      </w:r>
    </w:p>
    <w:p w14:paraId="440C4218" w14:textId="77777777" w:rsidR="0020373F" w:rsidRPr="00FF406D" w:rsidRDefault="0020373F" w:rsidP="0020373F">
      <w:pPr>
        <w:ind w:right="-1565"/>
        <w:rPr>
          <w:rFonts w:ascii="Courier New" w:hAnsi="Courier New" w:cs="Courier New"/>
          <w:b/>
          <w:sz w:val="16"/>
          <w:szCs w:val="16"/>
          <w:lang w:val="en-GB"/>
        </w:rPr>
      </w:pPr>
    </w:p>
    <w:p w14:paraId="79B3DAE5" w14:textId="767414CE" w:rsidR="00C83061" w:rsidRPr="00FF406D" w:rsidRDefault="005615DC" w:rsidP="002F482F">
      <w:pPr>
        <w:rPr>
          <w:lang w:val="en-GB"/>
        </w:rPr>
      </w:pPr>
      <w:r w:rsidRPr="005615DC">
        <w:rPr>
          <w:lang w:val="en-GB"/>
        </w:rPr>
        <w:t>Test the game with the following function call</w:t>
      </w:r>
      <w:r w:rsidR="003B7092" w:rsidRPr="00FF406D">
        <w:rPr>
          <w:lang w:val="en-GB"/>
        </w:rPr>
        <w:t>:</w:t>
      </w:r>
    </w:p>
    <w:p w14:paraId="7F2F233C" w14:textId="77777777" w:rsidR="00985B7B" w:rsidRPr="00FF406D" w:rsidRDefault="00985B7B" w:rsidP="00985B7B">
      <w:pPr>
        <w:rPr>
          <w:rFonts w:ascii="Courier New" w:hAnsi="Courier New" w:cs="Courier New"/>
          <w:b/>
          <w:sz w:val="16"/>
          <w:szCs w:val="16"/>
          <w:lang w:val="en-GB"/>
        </w:rPr>
      </w:pPr>
    </w:p>
    <w:p w14:paraId="0DBE1F59" w14:textId="7D045B7A" w:rsidR="001C1890" w:rsidRPr="00FF406D" w:rsidRDefault="00666910" w:rsidP="00985B7B">
      <w:pPr>
        <w:rPr>
          <w:rFonts w:ascii="Courier New" w:hAnsi="Courier New" w:cs="Courier New"/>
          <w:b/>
          <w:sz w:val="16"/>
          <w:szCs w:val="16"/>
          <w:lang w:val="en-GB"/>
        </w:rPr>
      </w:pPr>
      <w:proofErr w:type="spellStart"/>
      <w:r w:rsidRPr="00FF406D">
        <w:rPr>
          <w:rFonts w:ascii="Courier New" w:hAnsi="Courier New" w:cs="Courier New"/>
          <w:b/>
          <w:sz w:val="16"/>
          <w:szCs w:val="16"/>
          <w:lang w:val="en-GB"/>
        </w:rPr>
        <w:t>Sueca</w:t>
      </w:r>
      <w:proofErr w:type="spellEnd"/>
      <w:r w:rsidRPr="00FF406D">
        <w:rPr>
          <w:rFonts w:ascii="Courier New" w:hAnsi="Courier New" w:cs="Courier New"/>
          <w:b/>
          <w:sz w:val="16"/>
          <w:szCs w:val="16"/>
          <w:lang w:val="en-GB"/>
        </w:rPr>
        <w:t>()</w:t>
      </w:r>
    </w:p>
    <w:p w14:paraId="66ABE8F1" w14:textId="028E6138" w:rsidR="00883383" w:rsidRPr="00FF406D" w:rsidRDefault="00C3678F" w:rsidP="00883383">
      <w:pPr>
        <w:pStyle w:val="Heading1"/>
        <w:rPr>
          <w:lang w:val="en-GB"/>
        </w:rPr>
      </w:pPr>
      <w:r>
        <w:rPr>
          <w:lang w:val="en-GB"/>
        </w:rPr>
        <w:t>Final challenge</w:t>
      </w:r>
    </w:p>
    <w:p w14:paraId="41F0E60D" w14:textId="5FD8F991" w:rsidR="00786880" w:rsidRPr="00786880" w:rsidRDefault="00786880" w:rsidP="00786880">
      <w:pPr>
        <w:rPr>
          <w:lang w:val="en-GB"/>
        </w:rPr>
      </w:pPr>
      <w:r w:rsidRPr="00786880">
        <w:rPr>
          <w:lang w:val="en-GB"/>
        </w:rPr>
        <w:t xml:space="preserve">One of the features of digital games is that they have very intuitive user interfaces. Improve </w:t>
      </w:r>
      <w:r>
        <w:rPr>
          <w:lang w:val="en-GB"/>
        </w:rPr>
        <w:t xml:space="preserve">the </w:t>
      </w:r>
      <w:r w:rsidRPr="00786880">
        <w:rPr>
          <w:lang w:val="en-GB"/>
        </w:rPr>
        <w:t>player information displa</w:t>
      </w:r>
      <w:r>
        <w:rPr>
          <w:lang w:val="en-GB"/>
        </w:rPr>
        <w:t xml:space="preserve">yed </w:t>
      </w:r>
      <w:r w:rsidRPr="00786880">
        <w:rPr>
          <w:lang w:val="en-GB"/>
        </w:rPr>
        <w:t>to enhance interaction.</w:t>
      </w:r>
    </w:p>
    <w:p w14:paraId="31CD032F" w14:textId="429B1B16" w:rsidR="0096653B" w:rsidRPr="00FF406D" w:rsidRDefault="00786880" w:rsidP="00786880">
      <w:pPr>
        <w:rPr>
          <w:lang w:val="en-GB"/>
        </w:rPr>
      </w:pPr>
      <w:r w:rsidRPr="00786880">
        <w:rPr>
          <w:lang w:val="en-GB"/>
        </w:rPr>
        <w:t>An optional high-level challenge is to improve the computer's I</w:t>
      </w:r>
      <w:r>
        <w:rPr>
          <w:lang w:val="en-GB"/>
        </w:rPr>
        <w:t>A</w:t>
      </w:r>
      <w:r w:rsidRPr="00786880">
        <w:rPr>
          <w:lang w:val="en-GB"/>
        </w:rPr>
        <w:t xml:space="preserve"> algorithm</w:t>
      </w:r>
      <w:r>
        <w:rPr>
          <w:lang w:val="en-GB"/>
        </w:rPr>
        <w:t>…</w:t>
      </w:r>
      <w:bookmarkStart w:id="2" w:name="_GoBack"/>
      <w:bookmarkEnd w:id="2"/>
    </w:p>
    <w:p w14:paraId="7CBDF705" w14:textId="2CB845A6" w:rsidR="00265AA0" w:rsidRPr="00FF406D" w:rsidRDefault="00C3678F" w:rsidP="00883383">
      <w:pPr>
        <w:pStyle w:val="Heading1"/>
        <w:numPr>
          <w:ilvl w:val="0"/>
          <w:numId w:val="0"/>
        </w:numPr>
        <w:rPr>
          <w:lang w:val="en-GB"/>
        </w:rPr>
      </w:pPr>
      <w:r w:rsidRPr="00FF406D">
        <w:rPr>
          <w:lang w:val="en-GB"/>
        </w:rPr>
        <w:t>Bibliography</w:t>
      </w:r>
    </w:p>
    <w:p w14:paraId="0267B1F5" w14:textId="65DB3377" w:rsidR="00AD0671" w:rsidRPr="00FF406D" w:rsidRDefault="00BB11AA" w:rsidP="00CD54CF">
      <w:pPr>
        <w:pStyle w:val="ListParagraph"/>
        <w:numPr>
          <w:ilvl w:val="0"/>
          <w:numId w:val="7"/>
        </w:numPr>
        <w:rPr>
          <w:lang w:val="en-GB"/>
        </w:rPr>
      </w:pPr>
      <w:r w:rsidRPr="00FF406D">
        <w:rPr>
          <w:lang w:val="en-GB"/>
        </w:rPr>
        <w:t xml:space="preserve">How to Think Like a Computer Scientist: Learning with Python 3ed; Peter Wentworth, Jeffrey </w:t>
      </w:r>
      <w:proofErr w:type="spellStart"/>
      <w:r w:rsidRPr="00FF406D">
        <w:rPr>
          <w:lang w:val="en-GB"/>
        </w:rPr>
        <w:t>Elkner</w:t>
      </w:r>
      <w:proofErr w:type="spellEnd"/>
      <w:r w:rsidRPr="00FF406D">
        <w:rPr>
          <w:lang w:val="en-GB"/>
        </w:rPr>
        <w:t xml:space="preserve">, Allen B. Downey, and Chris Meyers, 2012 </w:t>
      </w:r>
      <w:r w:rsidR="00AD0671" w:rsidRPr="00FF406D">
        <w:rPr>
          <w:lang w:val="en-GB"/>
        </w:rPr>
        <w:br/>
      </w:r>
      <w:r w:rsidR="00AD0671" w:rsidRPr="00FF406D">
        <w:rPr>
          <w:i/>
          <w:lang w:val="en-GB"/>
        </w:rPr>
        <w:t xml:space="preserve">Available online at: </w:t>
      </w:r>
      <w:r w:rsidRPr="00FF406D">
        <w:rPr>
          <w:lang w:val="en-GB"/>
        </w:rPr>
        <w:t xml:space="preserve"> </w:t>
      </w:r>
      <w:hyperlink r:id="rId11" w:history="1">
        <w:r w:rsidR="00AD0671" w:rsidRPr="00FF406D">
          <w:rPr>
            <w:rStyle w:val="Hyperlink"/>
            <w:lang w:val="en-GB"/>
          </w:rPr>
          <w:t>http://www.openbookproject.net/thinkcs/python/english3e/</w:t>
        </w:r>
      </w:hyperlink>
    </w:p>
    <w:p w14:paraId="587D982A" w14:textId="189741CF" w:rsidR="005A416E" w:rsidRPr="00FF406D" w:rsidRDefault="005A4211" w:rsidP="00CD54CF">
      <w:pPr>
        <w:pStyle w:val="ListParagraph"/>
        <w:numPr>
          <w:ilvl w:val="0"/>
          <w:numId w:val="7"/>
        </w:numPr>
        <w:rPr>
          <w:lang w:val="en-GB"/>
        </w:rPr>
      </w:pPr>
      <w:r w:rsidRPr="00FF406D">
        <w:rPr>
          <w:lang w:val="en-GB"/>
        </w:rPr>
        <w:t xml:space="preserve">Python Programming Language – Official Website. </w:t>
      </w:r>
      <w:r w:rsidR="00AD0671" w:rsidRPr="00FF406D">
        <w:rPr>
          <w:lang w:val="en-GB"/>
        </w:rPr>
        <w:br/>
      </w:r>
      <w:r w:rsidRPr="00FF406D">
        <w:rPr>
          <w:i/>
          <w:lang w:val="en-GB"/>
        </w:rPr>
        <w:t>Available online at:</w:t>
      </w:r>
      <w:r w:rsidR="00AD0671" w:rsidRPr="00FF406D">
        <w:rPr>
          <w:i/>
          <w:lang w:val="en-GB"/>
        </w:rPr>
        <w:t xml:space="preserve"> </w:t>
      </w:r>
      <w:hyperlink r:id="rId12" w:history="1">
        <w:r w:rsidRPr="00FF406D">
          <w:rPr>
            <w:rStyle w:val="Hyperlink"/>
            <w:lang w:val="en-GB"/>
          </w:rPr>
          <w:t>http://www.python.org/</w:t>
        </w:r>
      </w:hyperlink>
    </w:p>
    <w:sectPr w:rsidR="005A416E" w:rsidRPr="00FF406D" w:rsidSect="00515F9A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43C6D" w14:textId="77777777" w:rsidR="00F355B7" w:rsidRDefault="00F355B7" w:rsidP="00BB5106">
      <w:r>
        <w:separator/>
      </w:r>
    </w:p>
  </w:endnote>
  <w:endnote w:type="continuationSeparator" w:id="0">
    <w:p w14:paraId="14340481" w14:textId="77777777" w:rsidR="00F355B7" w:rsidRDefault="00F355B7" w:rsidP="00B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F345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DD0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F83E5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E8F3" w14:textId="77777777" w:rsidR="00F355B7" w:rsidRDefault="00F355B7" w:rsidP="00BB5106">
      <w:r>
        <w:separator/>
      </w:r>
    </w:p>
  </w:footnote>
  <w:footnote w:type="continuationSeparator" w:id="0">
    <w:p w14:paraId="021A7413" w14:textId="77777777" w:rsidR="00F355B7" w:rsidRDefault="00F355B7" w:rsidP="00BB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D7677" w14:textId="189E9D4F" w:rsidR="002F2B25" w:rsidRDefault="002F2B25" w:rsidP="005F756F">
    <w:pPr>
      <w:pStyle w:val="Header"/>
      <w:pBdr>
        <w:bottom w:val="single" w:sz="4" w:space="1" w:color="auto"/>
      </w:pBdr>
    </w:pPr>
    <w:r>
      <w:t>MM/UP – Introdução à Programação</w:t>
    </w:r>
    <w:r>
      <w:tab/>
    </w:r>
    <w:r>
      <w:tab/>
    </w:r>
    <w:r w:rsidR="00402D12">
      <w:t>T</w:t>
    </w:r>
    <w:r w:rsidR="00665FDF">
      <w:t>9</w:t>
    </w:r>
    <w:r w:rsidR="00816F8C" w:rsidRPr="00816F8C">
      <w:t xml:space="preserve">. </w:t>
    </w:r>
    <w:proofErr w:type="spellStart"/>
    <w:r w:rsidR="008F3591">
      <w:t>Card</w:t>
    </w:r>
    <w:proofErr w:type="spellEnd"/>
    <w:r w:rsidR="008F3591">
      <w:t xml:space="preserve"> game “Sueca”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A2169"/>
    <w:multiLevelType w:val="hybridMultilevel"/>
    <w:tmpl w:val="C2EA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6382"/>
    <w:multiLevelType w:val="hybridMultilevel"/>
    <w:tmpl w:val="CBC27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047440D"/>
    <w:multiLevelType w:val="hybridMultilevel"/>
    <w:tmpl w:val="A8CAE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61286E"/>
    <w:multiLevelType w:val="hybridMultilevel"/>
    <w:tmpl w:val="A1F84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827FB"/>
    <w:multiLevelType w:val="hybridMultilevel"/>
    <w:tmpl w:val="1F30E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619B6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05CDF"/>
    <w:multiLevelType w:val="hybridMultilevel"/>
    <w:tmpl w:val="46D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2169B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8D2128"/>
    <w:multiLevelType w:val="hybridMultilevel"/>
    <w:tmpl w:val="9A3450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6304D8"/>
    <w:multiLevelType w:val="hybridMultilevel"/>
    <w:tmpl w:val="2958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54D2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110DF6"/>
    <w:multiLevelType w:val="hybridMultilevel"/>
    <w:tmpl w:val="9636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B0F4A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545C0"/>
    <w:multiLevelType w:val="hybridMultilevel"/>
    <w:tmpl w:val="CBC27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16"/>
  </w:num>
  <w:num w:numId="5">
    <w:abstractNumId w:val="19"/>
  </w:num>
  <w:num w:numId="6">
    <w:abstractNumId w:val="6"/>
  </w:num>
  <w:num w:numId="7">
    <w:abstractNumId w:val="14"/>
  </w:num>
  <w:num w:numId="8">
    <w:abstractNumId w:val="22"/>
  </w:num>
  <w:num w:numId="9">
    <w:abstractNumId w:val="10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17"/>
  </w:num>
  <w:num w:numId="16">
    <w:abstractNumId w:val="8"/>
  </w:num>
  <w:num w:numId="17">
    <w:abstractNumId w:val="11"/>
  </w:num>
  <w:num w:numId="18">
    <w:abstractNumId w:val="3"/>
  </w:num>
  <w:num w:numId="19">
    <w:abstractNumId w:val="9"/>
  </w:num>
  <w:num w:numId="20">
    <w:abstractNumId w:val="23"/>
  </w:num>
  <w:num w:numId="21">
    <w:abstractNumId w:val="18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embedSystemFonts/>
  <w:proofState w:spelling="clean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6DD"/>
    <w:rsid w:val="00007F66"/>
    <w:rsid w:val="00011151"/>
    <w:rsid w:val="00011BDA"/>
    <w:rsid w:val="00011F40"/>
    <w:rsid w:val="00013225"/>
    <w:rsid w:val="0001714B"/>
    <w:rsid w:val="00017BC7"/>
    <w:rsid w:val="000210DC"/>
    <w:rsid w:val="00022D0B"/>
    <w:rsid w:val="00026594"/>
    <w:rsid w:val="0003213E"/>
    <w:rsid w:val="0003626C"/>
    <w:rsid w:val="00037504"/>
    <w:rsid w:val="0003750F"/>
    <w:rsid w:val="0003771A"/>
    <w:rsid w:val="000377AC"/>
    <w:rsid w:val="0004440E"/>
    <w:rsid w:val="000448A5"/>
    <w:rsid w:val="00045FFA"/>
    <w:rsid w:val="0004600D"/>
    <w:rsid w:val="0005415F"/>
    <w:rsid w:val="00057B1C"/>
    <w:rsid w:val="0006395B"/>
    <w:rsid w:val="00065425"/>
    <w:rsid w:val="00067977"/>
    <w:rsid w:val="000701FA"/>
    <w:rsid w:val="00073CAF"/>
    <w:rsid w:val="000747BD"/>
    <w:rsid w:val="00074F05"/>
    <w:rsid w:val="00081EC6"/>
    <w:rsid w:val="00090A49"/>
    <w:rsid w:val="000930F2"/>
    <w:rsid w:val="000A05C8"/>
    <w:rsid w:val="000A0F5B"/>
    <w:rsid w:val="000A24F0"/>
    <w:rsid w:val="000A3BE2"/>
    <w:rsid w:val="000B1258"/>
    <w:rsid w:val="000C02A5"/>
    <w:rsid w:val="000C2B0B"/>
    <w:rsid w:val="000C36AE"/>
    <w:rsid w:val="000C5897"/>
    <w:rsid w:val="000D1D56"/>
    <w:rsid w:val="000D4301"/>
    <w:rsid w:val="000D4E42"/>
    <w:rsid w:val="000D559F"/>
    <w:rsid w:val="000D5AF0"/>
    <w:rsid w:val="000E0749"/>
    <w:rsid w:val="000E0A9F"/>
    <w:rsid w:val="000E13F7"/>
    <w:rsid w:val="000E14BD"/>
    <w:rsid w:val="000E16F3"/>
    <w:rsid w:val="000E2DD7"/>
    <w:rsid w:val="000E3527"/>
    <w:rsid w:val="000E4156"/>
    <w:rsid w:val="000E7AB2"/>
    <w:rsid w:val="000F6577"/>
    <w:rsid w:val="0010101A"/>
    <w:rsid w:val="0010198F"/>
    <w:rsid w:val="00101F6E"/>
    <w:rsid w:val="001052F8"/>
    <w:rsid w:val="0010632C"/>
    <w:rsid w:val="0011249C"/>
    <w:rsid w:val="00113275"/>
    <w:rsid w:val="00114889"/>
    <w:rsid w:val="00115F14"/>
    <w:rsid w:val="00117E7E"/>
    <w:rsid w:val="00121A98"/>
    <w:rsid w:val="00123053"/>
    <w:rsid w:val="00124916"/>
    <w:rsid w:val="00125CCA"/>
    <w:rsid w:val="0012735E"/>
    <w:rsid w:val="001341B9"/>
    <w:rsid w:val="0014019F"/>
    <w:rsid w:val="00155A7A"/>
    <w:rsid w:val="00156030"/>
    <w:rsid w:val="00157F01"/>
    <w:rsid w:val="0016160E"/>
    <w:rsid w:val="00161D36"/>
    <w:rsid w:val="001662D9"/>
    <w:rsid w:val="00167CAE"/>
    <w:rsid w:val="00167F59"/>
    <w:rsid w:val="00171AD3"/>
    <w:rsid w:val="001769DE"/>
    <w:rsid w:val="00177278"/>
    <w:rsid w:val="00177E8A"/>
    <w:rsid w:val="00180B82"/>
    <w:rsid w:val="0018259B"/>
    <w:rsid w:val="00184761"/>
    <w:rsid w:val="001901D1"/>
    <w:rsid w:val="001936DD"/>
    <w:rsid w:val="00193F41"/>
    <w:rsid w:val="00194107"/>
    <w:rsid w:val="00196E00"/>
    <w:rsid w:val="00197CC2"/>
    <w:rsid w:val="001A5F9F"/>
    <w:rsid w:val="001B1651"/>
    <w:rsid w:val="001B529C"/>
    <w:rsid w:val="001B5557"/>
    <w:rsid w:val="001B5724"/>
    <w:rsid w:val="001C1890"/>
    <w:rsid w:val="001C220F"/>
    <w:rsid w:val="001C2902"/>
    <w:rsid w:val="001C29F6"/>
    <w:rsid w:val="001C7463"/>
    <w:rsid w:val="001C7840"/>
    <w:rsid w:val="001D22DC"/>
    <w:rsid w:val="001E12C1"/>
    <w:rsid w:val="001E29B5"/>
    <w:rsid w:val="001E3383"/>
    <w:rsid w:val="001E3B84"/>
    <w:rsid w:val="001E3D1F"/>
    <w:rsid w:val="001E5346"/>
    <w:rsid w:val="001F2273"/>
    <w:rsid w:val="001F586C"/>
    <w:rsid w:val="001F67AA"/>
    <w:rsid w:val="002007D4"/>
    <w:rsid w:val="0020106C"/>
    <w:rsid w:val="0020373F"/>
    <w:rsid w:val="00205170"/>
    <w:rsid w:val="002055D6"/>
    <w:rsid w:val="00206C91"/>
    <w:rsid w:val="00207743"/>
    <w:rsid w:val="002077B0"/>
    <w:rsid w:val="002112BF"/>
    <w:rsid w:val="00213828"/>
    <w:rsid w:val="00216AF3"/>
    <w:rsid w:val="002204A0"/>
    <w:rsid w:val="002245AB"/>
    <w:rsid w:val="00225395"/>
    <w:rsid w:val="00225F74"/>
    <w:rsid w:val="00230D9B"/>
    <w:rsid w:val="002317DA"/>
    <w:rsid w:val="002337EA"/>
    <w:rsid w:val="00233F00"/>
    <w:rsid w:val="00240165"/>
    <w:rsid w:val="002411A7"/>
    <w:rsid w:val="002418B3"/>
    <w:rsid w:val="0024399D"/>
    <w:rsid w:val="002455BD"/>
    <w:rsid w:val="002509BB"/>
    <w:rsid w:val="0025143C"/>
    <w:rsid w:val="002603B5"/>
    <w:rsid w:val="00262305"/>
    <w:rsid w:val="00265AA0"/>
    <w:rsid w:val="00265B9C"/>
    <w:rsid w:val="0026617E"/>
    <w:rsid w:val="00266633"/>
    <w:rsid w:val="002668C4"/>
    <w:rsid w:val="0027780A"/>
    <w:rsid w:val="002829B7"/>
    <w:rsid w:val="00282BF8"/>
    <w:rsid w:val="0028384F"/>
    <w:rsid w:val="00284989"/>
    <w:rsid w:val="0028625A"/>
    <w:rsid w:val="0028773D"/>
    <w:rsid w:val="00290979"/>
    <w:rsid w:val="00290C16"/>
    <w:rsid w:val="00293475"/>
    <w:rsid w:val="00293482"/>
    <w:rsid w:val="0029439E"/>
    <w:rsid w:val="0029443F"/>
    <w:rsid w:val="0029669C"/>
    <w:rsid w:val="00296B6D"/>
    <w:rsid w:val="002A6360"/>
    <w:rsid w:val="002A6659"/>
    <w:rsid w:val="002B1144"/>
    <w:rsid w:val="002B19CF"/>
    <w:rsid w:val="002B53C3"/>
    <w:rsid w:val="002B6346"/>
    <w:rsid w:val="002C15E2"/>
    <w:rsid w:val="002C2511"/>
    <w:rsid w:val="002C7B44"/>
    <w:rsid w:val="002D6FFF"/>
    <w:rsid w:val="002E0866"/>
    <w:rsid w:val="002E2A1A"/>
    <w:rsid w:val="002E2EF0"/>
    <w:rsid w:val="002F2B25"/>
    <w:rsid w:val="002F482F"/>
    <w:rsid w:val="002F5AF2"/>
    <w:rsid w:val="002F65CF"/>
    <w:rsid w:val="00300B63"/>
    <w:rsid w:val="00302C86"/>
    <w:rsid w:val="00304D47"/>
    <w:rsid w:val="00304D59"/>
    <w:rsid w:val="0030720C"/>
    <w:rsid w:val="00311D27"/>
    <w:rsid w:val="00313B69"/>
    <w:rsid w:val="00317263"/>
    <w:rsid w:val="0032194F"/>
    <w:rsid w:val="00324038"/>
    <w:rsid w:val="00324BF6"/>
    <w:rsid w:val="00325047"/>
    <w:rsid w:val="003267B7"/>
    <w:rsid w:val="003301B3"/>
    <w:rsid w:val="003316BF"/>
    <w:rsid w:val="00333EE2"/>
    <w:rsid w:val="003406DF"/>
    <w:rsid w:val="00342848"/>
    <w:rsid w:val="00344DB3"/>
    <w:rsid w:val="00346884"/>
    <w:rsid w:val="00350AA4"/>
    <w:rsid w:val="0035166D"/>
    <w:rsid w:val="00351936"/>
    <w:rsid w:val="00351B86"/>
    <w:rsid w:val="0035715B"/>
    <w:rsid w:val="00360D9E"/>
    <w:rsid w:val="003618B8"/>
    <w:rsid w:val="00362F9B"/>
    <w:rsid w:val="00363B3D"/>
    <w:rsid w:val="0036485E"/>
    <w:rsid w:val="0036544A"/>
    <w:rsid w:val="0036575D"/>
    <w:rsid w:val="00365AD4"/>
    <w:rsid w:val="00381CF8"/>
    <w:rsid w:val="0038385E"/>
    <w:rsid w:val="0038624B"/>
    <w:rsid w:val="00387611"/>
    <w:rsid w:val="00387ADE"/>
    <w:rsid w:val="00393B05"/>
    <w:rsid w:val="00396FAE"/>
    <w:rsid w:val="003A247A"/>
    <w:rsid w:val="003A4255"/>
    <w:rsid w:val="003A4839"/>
    <w:rsid w:val="003A4E76"/>
    <w:rsid w:val="003A7F73"/>
    <w:rsid w:val="003B37C3"/>
    <w:rsid w:val="003B4A06"/>
    <w:rsid w:val="003B7092"/>
    <w:rsid w:val="003C1253"/>
    <w:rsid w:val="003C27BF"/>
    <w:rsid w:val="003C42CB"/>
    <w:rsid w:val="003D1334"/>
    <w:rsid w:val="003D29A8"/>
    <w:rsid w:val="003D5B22"/>
    <w:rsid w:val="003D7EC9"/>
    <w:rsid w:val="003E17D1"/>
    <w:rsid w:val="003E2D73"/>
    <w:rsid w:val="003F10DF"/>
    <w:rsid w:val="003F3996"/>
    <w:rsid w:val="003F4552"/>
    <w:rsid w:val="003F7010"/>
    <w:rsid w:val="00402D12"/>
    <w:rsid w:val="00406237"/>
    <w:rsid w:val="00406427"/>
    <w:rsid w:val="00411766"/>
    <w:rsid w:val="00414B12"/>
    <w:rsid w:val="00415E14"/>
    <w:rsid w:val="00416EDB"/>
    <w:rsid w:val="0041703D"/>
    <w:rsid w:val="00420E41"/>
    <w:rsid w:val="00420E6F"/>
    <w:rsid w:val="00421F4D"/>
    <w:rsid w:val="00426E28"/>
    <w:rsid w:val="004308A8"/>
    <w:rsid w:val="00432246"/>
    <w:rsid w:val="00432C72"/>
    <w:rsid w:val="00441D37"/>
    <w:rsid w:val="00446289"/>
    <w:rsid w:val="00447EC4"/>
    <w:rsid w:val="00450007"/>
    <w:rsid w:val="0045121E"/>
    <w:rsid w:val="00451714"/>
    <w:rsid w:val="0045234C"/>
    <w:rsid w:val="00452666"/>
    <w:rsid w:val="004526E0"/>
    <w:rsid w:val="00454F2A"/>
    <w:rsid w:val="00455DD0"/>
    <w:rsid w:val="00464A58"/>
    <w:rsid w:val="00464A9D"/>
    <w:rsid w:val="004666E6"/>
    <w:rsid w:val="00470F33"/>
    <w:rsid w:val="0047169F"/>
    <w:rsid w:val="00471FBA"/>
    <w:rsid w:val="00474512"/>
    <w:rsid w:val="00474618"/>
    <w:rsid w:val="0047579F"/>
    <w:rsid w:val="00475E86"/>
    <w:rsid w:val="0048069D"/>
    <w:rsid w:val="00482D4A"/>
    <w:rsid w:val="00484AC4"/>
    <w:rsid w:val="00484CC3"/>
    <w:rsid w:val="00487A1F"/>
    <w:rsid w:val="004917D2"/>
    <w:rsid w:val="00492AA5"/>
    <w:rsid w:val="0049515F"/>
    <w:rsid w:val="00496584"/>
    <w:rsid w:val="004B08B2"/>
    <w:rsid w:val="004B2037"/>
    <w:rsid w:val="004B3274"/>
    <w:rsid w:val="004B47EC"/>
    <w:rsid w:val="004C2F4D"/>
    <w:rsid w:val="004C5286"/>
    <w:rsid w:val="004C7C5A"/>
    <w:rsid w:val="004D408C"/>
    <w:rsid w:val="004D57C9"/>
    <w:rsid w:val="004D7596"/>
    <w:rsid w:val="004E7E79"/>
    <w:rsid w:val="004F126B"/>
    <w:rsid w:val="004F4B6A"/>
    <w:rsid w:val="004F52FC"/>
    <w:rsid w:val="004F5886"/>
    <w:rsid w:val="00504391"/>
    <w:rsid w:val="00504B0F"/>
    <w:rsid w:val="00507954"/>
    <w:rsid w:val="00515F9A"/>
    <w:rsid w:val="005211FB"/>
    <w:rsid w:val="00521677"/>
    <w:rsid w:val="00522C50"/>
    <w:rsid w:val="005268DA"/>
    <w:rsid w:val="00535E6E"/>
    <w:rsid w:val="005435C0"/>
    <w:rsid w:val="005461D3"/>
    <w:rsid w:val="00546D07"/>
    <w:rsid w:val="00547EBA"/>
    <w:rsid w:val="00550B43"/>
    <w:rsid w:val="005615A1"/>
    <w:rsid w:val="005615DC"/>
    <w:rsid w:val="00563434"/>
    <w:rsid w:val="00564EE8"/>
    <w:rsid w:val="00566DAB"/>
    <w:rsid w:val="005674F2"/>
    <w:rsid w:val="0057126D"/>
    <w:rsid w:val="00577CDB"/>
    <w:rsid w:val="00584A72"/>
    <w:rsid w:val="00584AFF"/>
    <w:rsid w:val="005852D1"/>
    <w:rsid w:val="00586FD1"/>
    <w:rsid w:val="00587568"/>
    <w:rsid w:val="0058775A"/>
    <w:rsid w:val="005943C9"/>
    <w:rsid w:val="005A3091"/>
    <w:rsid w:val="005A416E"/>
    <w:rsid w:val="005A4211"/>
    <w:rsid w:val="005A561E"/>
    <w:rsid w:val="005A7324"/>
    <w:rsid w:val="005B0F9A"/>
    <w:rsid w:val="005B3C3F"/>
    <w:rsid w:val="005C01C5"/>
    <w:rsid w:val="005C1D81"/>
    <w:rsid w:val="005C649D"/>
    <w:rsid w:val="005D30CC"/>
    <w:rsid w:val="005D6365"/>
    <w:rsid w:val="005D6AEC"/>
    <w:rsid w:val="005D6D4B"/>
    <w:rsid w:val="005D7BE3"/>
    <w:rsid w:val="005E1258"/>
    <w:rsid w:val="005E24A5"/>
    <w:rsid w:val="005F036F"/>
    <w:rsid w:val="005F30FB"/>
    <w:rsid w:val="005F756F"/>
    <w:rsid w:val="0060127B"/>
    <w:rsid w:val="00601707"/>
    <w:rsid w:val="00606353"/>
    <w:rsid w:val="00607C23"/>
    <w:rsid w:val="006161A4"/>
    <w:rsid w:val="00616769"/>
    <w:rsid w:val="00624D06"/>
    <w:rsid w:val="006314D6"/>
    <w:rsid w:val="00634F85"/>
    <w:rsid w:val="0064015E"/>
    <w:rsid w:val="00641D4E"/>
    <w:rsid w:val="00645509"/>
    <w:rsid w:val="00645C66"/>
    <w:rsid w:val="0064658D"/>
    <w:rsid w:val="0065116D"/>
    <w:rsid w:val="006530B8"/>
    <w:rsid w:val="00656194"/>
    <w:rsid w:val="00657EAA"/>
    <w:rsid w:val="00661CB0"/>
    <w:rsid w:val="00662112"/>
    <w:rsid w:val="00665FDF"/>
    <w:rsid w:val="00666910"/>
    <w:rsid w:val="00676F00"/>
    <w:rsid w:val="006843A0"/>
    <w:rsid w:val="00686247"/>
    <w:rsid w:val="006866E3"/>
    <w:rsid w:val="00687475"/>
    <w:rsid w:val="00691674"/>
    <w:rsid w:val="00691C65"/>
    <w:rsid w:val="0069370B"/>
    <w:rsid w:val="006946A2"/>
    <w:rsid w:val="006960B6"/>
    <w:rsid w:val="006A0789"/>
    <w:rsid w:val="006A0BC6"/>
    <w:rsid w:val="006A76CE"/>
    <w:rsid w:val="006B3D37"/>
    <w:rsid w:val="006B5A72"/>
    <w:rsid w:val="006B716E"/>
    <w:rsid w:val="006B75CC"/>
    <w:rsid w:val="006C3140"/>
    <w:rsid w:val="006C4179"/>
    <w:rsid w:val="006D022D"/>
    <w:rsid w:val="006D3128"/>
    <w:rsid w:val="006D5090"/>
    <w:rsid w:val="006E4CA7"/>
    <w:rsid w:val="006F257B"/>
    <w:rsid w:val="006F3980"/>
    <w:rsid w:val="006F7680"/>
    <w:rsid w:val="00705729"/>
    <w:rsid w:val="0070781B"/>
    <w:rsid w:val="00710733"/>
    <w:rsid w:val="00714173"/>
    <w:rsid w:val="00714FE1"/>
    <w:rsid w:val="00716360"/>
    <w:rsid w:val="007167D5"/>
    <w:rsid w:val="00717603"/>
    <w:rsid w:val="00730EF3"/>
    <w:rsid w:val="007311AE"/>
    <w:rsid w:val="0073392B"/>
    <w:rsid w:val="00736DF1"/>
    <w:rsid w:val="007420A0"/>
    <w:rsid w:val="00747336"/>
    <w:rsid w:val="00750046"/>
    <w:rsid w:val="00750664"/>
    <w:rsid w:val="00753A2E"/>
    <w:rsid w:val="00753CFF"/>
    <w:rsid w:val="00761996"/>
    <w:rsid w:val="00763C16"/>
    <w:rsid w:val="00763C82"/>
    <w:rsid w:val="007729B5"/>
    <w:rsid w:val="00772C34"/>
    <w:rsid w:val="00777311"/>
    <w:rsid w:val="00786880"/>
    <w:rsid w:val="00790EBE"/>
    <w:rsid w:val="00792072"/>
    <w:rsid w:val="0079257E"/>
    <w:rsid w:val="00793731"/>
    <w:rsid w:val="007955DA"/>
    <w:rsid w:val="007A61F9"/>
    <w:rsid w:val="007A6BD4"/>
    <w:rsid w:val="007A7A52"/>
    <w:rsid w:val="007B02E2"/>
    <w:rsid w:val="007B7929"/>
    <w:rsid w:val="007C0EB3"/>
    <w:rsid w:val="007C190C"/>
    <w:rsid w:val="007C3B48"/>
    <w:rsid w:val="007C744A"/>
    <w:rsid w:val="007D7206"/>
    <w:rsid w:val="007D79EF"/>
    <w:rsid w:val="007E0037"/>
    <w:rsid w:val="007E1762"/>
    <w:rsid w:val="007E1CBC"/>
    <w:rsid w:val="007E46D9"/>
    <w:rsid w:val="007F2974"/>
    <w:rsid w:val="007F29D7"/>
    <w:rsid w:val="007F4179"/>
    <w:rsid w:val="007F6256"/>
    <w:rsid w:val="007F6683"/>
    <w:rsid w:val="008002DA"/>
    <w:rsid w:val="00807419"/>
    <w:rsid w:val="008104DA"/>
    <w:rsid w:val="00810FD3"/>
    <w:rsid w:val="00814A00"/>
    <w:rsid w:val="00816C82"/>
    <w:rsid w:val="00816F8C"/>
    <w:rsid w:val="00824C15"/>
    <w:rsid w:val="0083060A"/>
    <w:rsid w:val="00834061"/>
    <w:rsid w:val="00836263"/>
    <w:rsid w:val="00841875"/>
    <w:rsid w:val="0084312F"/>
    <w:rsid w:val="00845639"/>
    <w:rsid w:val="008501A5"/>
    <w:rsid w:val="00850A04"/>
    <w:rsid w:val="008515AA"/>
    <w:rsid w:val="00854DE9"/>
    <w:rsid w:val="008570E1"/>
    <w:rsid w:val="008577FC"/>
    <w:rsid w:val="00860B27"/>
    <w:rsid w:val="0086103A"/>
    <w:rsid w:val="0087168F"/>
    <w:rsid w:val="00873226"/>
    <w:rsid w:val="008761D2"/>
    <w:rsid w:val="00880BD3"/>
    <w:rsid w:val="00883383"/>
    <w:rsid w:val="0088520F"/>
    <w:rsid w:val="00885807"/>
    <w:rsid w:val="0088594D"/>
    <w:rsid w:val="00891BBD"/>
    <w:rsid w:val="008922BA"/>
    <w:rsid w:val="008939DF"/>
    <w:rsid w:val="00894FDF"/>
    <w:rsid w:val="008A009A"/>
    <w:rsid w:val="008A1DE4"/>
    <w:rsid w:val="008A1E32"/>
    <w:rsid w:val="008A1EDF"/>
    <w:rsid w:val="008A5207"/>
    <w:rsid w:val="008B1E91"/>
    <w:rsid w:val="008B28D3"/>
    <w:rsid w:val="008B3CC6"/>
    <w:rsid w:val="008B4784"/>
    <w:rsid w:val="008C4C00"/>
    <w:rsid w:val="008C66D1"/>
    <w:rsid w:val="008D1E48"/>
    <w:rsid w:val="008D3A1A"/>
    <w:rsid w:val="008D574F"/>
    <w:rsid w:val="008D71F1"/>
    <w:rsid w:val="008E0181"/>
    <w:rsid w:val="008E05B7"/>
    <w:rsid w:val="008E123D"/>
    <w:rsid w:val="008E33E0"/>
    <w:rsid w:val="008E3BF3"/>
    <w:rsid w:val="008E58A5"/>
    <w:rsid w:val="008F11C4"/>
    <w:rsid w:val="008F20C4"/>
    <w:rsid w:val="008F3223"/>
    <w:rsid w:val="008F3591"/>
    <w:rsid w:val="008F494B"/>
    <w:rsid w:val="00907185"/>
    <w:rsid w:val="00911D17"/>
    <w:rsid w:val="00911E6C"/>
    <w:rsid w:val="00916DF4"/>
    <w:rsid w:val="009179E8"/>
    <w:rsid w:val="00922047"/>
    <w:rsid w:val="00922518"/>
    <w:rsid w:val="009301F3"/>
    <w:rsid w:val="00934DF4"/>
    <w:rsid w:val="009416F5"/>
    <w:rsid w:val="00943CAE"/>
    <w:rsid w:val="009461E5"/>
    <w:rsid w:val="00950827"/>
    <w:rsid w:val="00957152"/>
    <w:rsid w:val="009576FD"/>
    <w:rsid w:val="00960A03"/>
    <w:rsid w:val="00962447"/>
    <w:rsid w:val="00962DDF"/>
    <w:rsid w:val="0096581C"/>
    <w:rsid w:val="0096653B"/>
    <w:rsid w:val="00970B17"/>
    <w:rsid w:val="00970BFD"/>
    <w:rsid w:val="00971F4C"/>
    <w:rsid w:val="00975621"/>
    <w:rsid w:val="00976D57"/>
    <w:rsid w:val="00985B7B"/>
    <w:rsid w:val="0098644A"/>
    <w:rsid w:val="009871CD"/>
    <w:rsid w:val="00993400"/>
    <w:rsid w:val="0099668F"/>
    <w:rsid w:val="00996EED"/>
    <w:rsid w:val="009A25BF"/>
    <w:rsid w:val="009B5027"/>
    <w:rsid w:val="009B73F3"/>
    <w:rsid w:val="009C32D6"/>
    <w:rsid w:val="009C5847"/>
    <w:rsid w:val="009C7803"/>
    <w:rsid w:val="009D2AAC"/>
    <w:rsid w:val="009E097D"/>
    <w:rsid w:val="009E183F"/>
    <w:rsid w:val="009E1D39"/>
    <w:rsid w:val="009E22AE"/>
    <w:rsid w:val="009E276D"/>
    <w:rsid w:val="009E444D"/>
    <w:rsid w:val="009E4DB3"/>
    <w:rsid w:val="009E534A"/>
    <w:rsid w:val="009E6EA9"/>
    <w:rsid w:val="009E6F8A"/>
    <w:rsid w:val="009E713B"/>
    <w:rsid w:val="009F0FE1"/>
    <w:rsid w:val="009F4139"/>
    <w:rsid w:val="009F5530"/>
    <w:rsid w:val="009F5D0A"/>
    <w:rsid w:val="009F5DC4"/>
    <w:rsid w:val="00A00750"/>
    <w:rsid w:val="00A0187F"/>
    <w:rsid w:val="00A0203E"/>
    <w:rsid w:val="00A12348"/>
    <w:rsid w:val="00A14426"/>
    <w:rsid w:val="00A16A74"/>
    <w:rsid w:val="00A238CB"/>
    <w:rsid w:val="00A242CE"/>
    <w:rsid w:val="00A25998"/>
    <w:rsid w:val="00A27CED"/>
    <w:rsid w:val="00A32316"/>
    <w:rsid w:val="00A3729E"/>
    <w:rsid w:val="00A40F6C"/>
    <w:rsid w:val="00A432B6"/>
    <w:rsid w:val="00A43754"/>
    <w:rsid w:val="00A46CF8"/>
    <w:rsid w:val="00A524CA"/>
    <w:rsid w:val="00A62BC8"/>
    <w:rsid w:val="00A65C29"/>
    <w:rsid w:val="00A726C6"/>
    <w:rsid w:val="00A76091"/>
    <w:rsid w:val="00A765F0"/>
    <w:rsid w:val="00A76F6B"/>
    <w:rsid w:val="00A83D53"/>
    <w:rsid w:val="00A8592E"/>
    <w:rsid w:val="00A862B5"/>
    <w:rsid w:val="00A87A75"/>
    <w:rsid w:val="00A900F2"/>
    <w:rsid w:val="00A93BB9"/>
    <w:rsid w:val="00A94A4D"/>
    <w:rsid w:val="00AA01E4"/>
    <w:rsid w:val="00AA0602"/>
    <w:rsid w:val="00AA4140"/>
    <w:rsid w:val="00AA449F"/>
    <w:rsid w:val="00AA4DD8"/>
    <w:rsid w:val="00AA652D"/>
    <w:rsid w:val="00AB035D"/>
    <w:rsid w:val="00AB1894"/>
    <w:rsid w:val="00AB41DA"/>
    <w:rsid w:val="00AB78BE"/>
    <w:rsid w:val="00AC263F"/>
    <w:rsid w:val="00AC321F"/>
    <w:rsid w:val="00AC74B1"/>
    <w:rsid w:val="00AD0569"/>
    <w:rsid w:val="00AD0671"/>
    <w:rsid w:val="00AD159E"/>
    <w:rsid w:val="00AD1CA8"/>
    <w:rsid w:val="00AD7B5D"/>
    <w:rsid w:val="00AD7C39"/>
    <w:rsid w:val="00AD7E9B"/>
    <w:rsid w:val="00AE1165"/>
    <w:rsid w:val="00AE1A22"/>
    <w:rsid w:val="00AE2143"/>
    <w:rsid w:val="00AF2D8C"/>
    <w:rsid w:val="00AF5377"/>
    <w:rsid w:val="00AF5924"/>
    <w:rsid w:val="00AF6BE3"/>
    <w:rsid w:val="00B0030C"/>
    <w:rsid w:val="00B029DF"/>
    <w:rsid w:val="00B02FD9"/>
    <w:rsid w:val="00B031AE"/>
    <w:rsid w:val="00B1410C"/>
    <w:rsid w:val="00B15024"/>
    <w:rsid w:val="00B17805"/>
    <w:rsid w:val="00B17A7E"/>
    <w:rsid w:val="00B341CA"/>
    <w:rsid w:val="00B3421F"/>
    <w:rsid w:val="00B37771"/>
    <w:rsid w:val="00B40087"/>
    <w:rsid w:val="00B41F3B"/>
    <w:rsid w:val="00B45DFB"/>
    <w:rsid w:val="00B46845"/>
    <w:rsid w:val="00B50143"/>
    <w:rsid w:val="00B50678"/>
    <w:rsid w:val="00B50AB6"/>
    <w:rsid w:val="00B53325"/>
    <w:rsid w:val="00B57A4B"/>
    <w:rsid w:val="00B57DFB"/>
    <w:rsid w:val="00B61F52"/>
    <w:rsid w:val="00B63395"/>
    <w:rsid w:val="00B65599"/>
    <w:rsid w:val="00B658ED"/>
    <w:rsid w:val="00B662BD"/>
    <w:rsid w:val="00B7126D"/>
    <w:rsid w:val="00B714F5"/>
    <w:rsid w:val="00B72E60"/>
    <w:rsid w:val="00B74058"/>
    <w:rsid w:val="00B75372"/>
    <w:rsid w:val="00B75DA4"/>
    <w:rsid w:val="00B766B2"/>
    <w:rsid w:val="00B76FFC"/>
    <w:rsid w:val="00B77149"/>
    <w:rsid w:val="00B86CFB"/>
    <w:rsid w:val="00B9302E"/>
    <w:rsid w:val="00B949F3"/>
    <w:rsid w:val="00B955C4"/>
    <w:rsid w:val="00BA0009"/>
    <w:rsid w:val="00BA4822"/>
    <w:rsid w:val="00BA5303"/>
    <w:rsid w:val="00BA5C29"/>
    <w:rsid w:val="00BB11AA"/>
    <w:rsid w:val="00BB196F"/>
    <w:rsid w:val="00BB4FF9"/>
    <w:rsid w:val="00BB5106"/>
    <w:rsid w:val="00BB5B48"/>
    <w:rsid w:val="00BB74F1"/>
    <w:rsid w:val="00BC1B02"/>
    <w:rsid w:val="00BD168B"/>
    <w:rsid w:val="00BD2357"/>
    <w:rsid w:val="00BD4FF6"/>
    <w:rsid w:val="00BD716D"/>
    <w:rsid w:val="00BF1885"/>
    <w:rsid w:val="00BF44CA"/>
    <w:rsid w:val="00BF4824"/>
    <w:rsid w:val="00BF77B8"/>
    <w:rsid w:val="00C01371"/>
    <w:rsid w:val="00C103A8"/>
    <w:rsid w:val="00C2083F"/>
    <w:rsid w:val="00C24A2A"/>
    <w:rsid w:val="00C30D17"/>
    <w:rsid w:val="00C31690"/>
    <w:rsid w:val="00C3678F"/>
    <w:rsid w:val="00C44132"/>
    <w:rsid w:val="00C500AF"/>
    <w:rsid w:val="00C56AE4"/>
    <w:rsid w:val="00C628F5"/>
    <w:rsid w:val="00C62F82"/>
    <w:rsid w:val="00C63A7A"/>
    <w:rsid w:val="00C63FD1"/>
    <w:rsid w:val="00C70BC0"/>
    <w:rsid w:val="00C7286A"/>
    <w:rsid w:val="00C72CBF"/>
    <w:rsid w:val="00C749B6"/>
    <w:rsid w:val="00C77F24"/>
    <w:rsid w:val="00C81B7B"/>
    <w:rsid w:val="00C81FB9"/>
    <w:rsid w:val="00C83061"/>
    <w:rsid w:val="00C84085"/>
    <w:rsid w:val="00C84814"/>
    <w:rsid w:val="00C90D88"/>
    <w:rsid w:val="00C915B9"/>
    <w:rsid w:val="00C91FF9"/>
    <w:rsid w:val="00C949BE"/>
    <w:rsid w:val="00C959EC"/>
    <w:rsid w:val="00C969B0"/>
    <w:rsid w:val="00CA3D41"/>
    <w:rsid w:val="00CB6FF2"/>
    <w:rsid w:val="00CB7BB5"/>
    <w:rsid w:val="00CC05CF"/>
    <w:rsid w:val="00CC06E6"/>
    <w:rsid w:val="00CC1364"/>
    <w:rsid w:val="00CC1B1B"/>
    <w:rsid w:val="00CC5573"/>
    <w:rsid w:val="00CD1BE5"/>
    <w:rsid w:val="00CD54CF"/>
    <w:rsid w:val="00CD73A6"/>
    <w:rsid w:val="00CE1853"/>
    <w:rsid w:val="00CE1F1D"/>
    <w:rsid w:val="00CE3C90"/>
    <w:rsid w:val="00CE52A8"/>
    <w:rsid w:val="00CE5B57"/>
    <w:rsid w:val="00CF0F42"/>
    <w:rsid w:val="00CF1CAE"/>
    <w:rsid w:val="00CF1D42"/>
    <w:rsid w:val="00CF211E"/>
    <w:rsid w:val="00CF23AE"/>
    <w:rsid w:val="00D10283"/>
    <w:rsid w:val="00D1083B"/>
    <w:rsid w:val="00D1194B"/>
    <w:rsid w:val="00D15A94"/>
    <w:rsid w:val="00D16A12"/>
    <w:rsid w:val="00D20F8B"/>
    <w:rsid w:val="00D21163"/>
    <w:rsid w:val="00D2352E"/>
    <w:rsid w:val="00D236FD"/>
    <w:rsid w:val="00D23D65"/>
    <w:rsid w:val="00D2411D"/>
    <w:rsid w:val="00D24650"/>
    <w:rsid w:val="00D33550"/>
    <w:rsid w:val="00D366FC"/>
    <w:rsid w:val="00D40439"/>
    <w:rsid w:val="00D4056B"/>
    <w:rsid w:val="00D4323A"/>
    <w:rsid w:val="00D438E5"/>
    <w:rsid w:val="00D43978"/>
    <w:rsid w:val="00D441EC"/>
    <w:rsid w:val="00D52631"/>
    <w:rsid w:val="00D5512F"/>
    <w:rsid w:val="00D56C45"/>
    <w:rsid w:val="00D573F2"/>
    <w:rsid w:val="00D5766C"/>
    <w:rsid w:val="00D6057C"/>
    <w:rsid w:val="00D715D5"/>
    <w:rsid w:val="00D73409"/>
    <w:rsid w:val="00D753C9"/>
    <w:rsid w:val="00D83C27"/>
    <w:rsid w:val="00D84CDA"/>
    <w:rsid w:val="00D87901"/>
    <w:rsid w:val="00D87F1E"/>
    <w:rsid w:val="00DA4C7F"/>
    <w:rsid w:val="00DA68BB"/>
    <w:rsid w:val="00DA7A67"/>
    <w:rsid w:val="00DB4E22"/>
    <w:rsid w:val="00DC01CF"/>
    <w:rsid w:val="00DC4024"/>
    <w:rsid w:val="00DD1A79"/>
    <w:rsid w:val="00DD52B3"/>
    <w:rsid w:val="00DD58A7"/>
    <w:rsid w:val="00DD62C7"/>
    <w:rsid w:val="00DE21DB"/>
    <w:rsid w:val="00DE2241"/>
    <w:rsid w:val="00DE4808"/>
    <w:rsid w:val="00DF2362"/>
    <w:rsid w:val="00DF4543"/>
    <w:rsid w:val="00DF720A"/>
    <w:rsid w:val="00E01ED8"/>
    <w:rsid w:val="00E021E9"/>
    <w:rsid w:val="00E05CB4"/>
    <w:rsid w:val="00E1412E"/>
    <w:rsid w:val="00E17542"/>
    <w:rsid w:val="00E20148"/>
    <w:rsid w:val="00E226A8"/>
    <w:rsid w:val="00E23C99"/>
    <w:rsid w:val="00E279C4"/>
    <w:rsid w:val="00E307BE"/>
    <w:rsid w:val="00E4204A"/>
    <w:rsid w:val="00E51200"/>
    <w:rsid w:val="00E52B5F"/>
    <w:rsid w:val="00E56EEC"/>
    <w:rsid w:val="00E57439"/>
    <w:rsid w:val="00E605E2"/>
    <w:rsid w:val="00E66E05"/>
    <w:rsid w:val="00E75CDC"/>
    <w:rsid w:val="00E80EB6"/>
    <w:rsid w:val="00E8244C"/>
    <w:rsid w:val="00E95F47"/>
    <w:rsid w:val="00E96060"/>
    <w:rsid w:val="00EA21F3"/>
    <w:rsid w:val="00EA62D0"/>
    <w:rsid w:val="00EC14AA"/>
    <w:rsid w:val="00EC4238"/>
    <w:rsid w:val="00EC60B9"/>
    <w:rsid w:val="00EC7209"/>
    <w:rsid w:val="00ED0E73"/>
    <w:rsid w:val="00ED131C"/>
    <w:rsid w:val="00ED3DAD"/>
    <w:rsid w:val="00ED45A8"/>
    <w:rsid w:val="00ED580F"/>
    <w:rsid w:val="00ED5C67"/>
    <w:rsid w:val="00EE23BC"/>
    <w:rsid w:val="00EE519D"/>
    <w:rsid w:val="00EE77E1"/>
    <w:rsid w:val="00EF2ED0"/>
    <w:rsid w:val="00EF32FA"/>
    <w:rsid w:val="00EF32FB"/>
    <w:rsid w:val="00EF37EE"/>
    <w:rsid w:val="00EF46AB"/>
    <w:rsid w:val="00F02DA1"/>
    <w:rsid w:val="00F02F20"/>
    <w:rsid w:val="00F07B0C"/>
    <w:rsid w:val="00F115A6"/>
    <w:rsid w:val="00F12A1A"/>
    <w:rsid w:val="00F14894"/>
    <w:rsid w:val="00F15AB9"/>
    <w:rsid w:val="00F1715D"/>
    <w:rsid w:val="00F2134D"/>
    <w:rsid w:val="00F21F3B"/>
    <w:rsid w:val="00F23E9A"/>
    <w:rsid w:val="00F24A56"/>
    <w:rsid w:val="00F26C19"/>
    <w:rsid w:val="00F27588"/>
    <w:rsid w:val="00F321B3"/>
    <w:rsid w:val="00F33DFC"/>
    <w:rsid w:val="00F355B7"/>
    <w:rsid w:val="00F356C7"/>
    <w:rsid w:val="00F4121D"/>
    <w:rsid w:val="00F460A4"/>
    <w:rsid w:val="00F46796"/>
    <w:rsid w:val="00F4778D"/>
    <w:rsid w:val="00F61E91"/>
    <w:rsid w:val="00F62E27"/>
    <w:rsid w:val="00F66450"/>
    <w:rsid w:val="00F731F5"/>
    <w:rsid w:val="00F766EA"/>
    <w:rsid w:val="00F76800"/>
    <w:rsid w:val="00F805B3"/>
    <w:rsid w:val="00F8632C"/>
    <w:rsid w:val="00F87A27"/>
    <w:rsid w:val="00F909A3"/>
    <w:rsid w:val="00F92C7C"/>
    <w:rsid w:val="00F93A40"/>
    <w:rsid w:val="00F97765"/>
    <w:rsid w:val="00FA0263"/>
    <w:rsid w:val="00FA1177"/>
    <w:rsid w:val="00FB0068"/>
    <w:rsid w:val="00FB393C"/>
    <w:rsid w:val="00FB4762"/>
    <w:rsid w:val="00FB4B7C"/>
    <w:rsid w:val="00FB51E5"/>
    <w:rsid w:val="00FC2C7A"/>
    <w:rsid w:val="00FC6408"/>
    <w:rsid w:val="00FC7E3D"/>
    <w:rsid w:val="00FD04F7"/>
    <w:rsid w:val="00FD29EB"/>
    <w:rsid w:val="00FD58CA"/>
    <w:rsid w:val="00FD757C"/>
    <w:rsid w:val="00FE034E"/>
    <w:rsid w:val="00FE0AC0"/>
    <w:rsid w:val="00FE0CB2"/>
    <w:rsid w:val="00FE1AC9"/>
    <w:rsid w:val="00FE24CD"/>
    <w:rsid w:val="00FE3514"/>
    <w:rsid w:val="00FE5DEC"/>
    <w:rsid w:val="00FF2346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0979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83383"/>
    <w:pPr>
      <w:keepNext/>
      <w:numPr>
        <w:numId w:val="1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uppressAutoHyphens/>
      <w:spacing w:before="240"/>
      <w:outlineLvl w:val="1"/>
    </w:pPr>
    <w:rPr>
      <w:rFonts w:ascii="Garamond" w:hAnsi="Garamond"/>
      <w:b/>
      <w:szCs w:val="22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120"/>
      <w:outlineLvl w:val="2"/>
    </w:pPr>
    <w:rPr>
      <w:rFonts w:ascii="Garamond" w:hAnsi="Garamond"/>
      <w:szCs w:val="22"/>
      <w:lang w:val="pt-PT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suppressAutoHyphens/>
      <w:spacing w:before="120"/>
      <w:outlineLvl w:val="3"/>
    </w:pPr>
    <w:rPr>
      <w:rFonts w:ascii="Garamond" w:hAnsi="Garamond"/>
      <w:b/>
      <w:sz w:val="28"/>
      <w:szCs w:val="22"/>
      <w:lang w:val="pt-PT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spacing w:before="120"/>
      <w:outlineLvl w:val="5"/>
    </w:pPr>
    <w:rPr>
      <w:rFonts w:ascii="Garamond" w:hAnsi="Garamond"/>
      <w:b/>
      <w:szCs w:val="22"/>
      <w:lang w:val="pt-PT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uppressAutoHyphen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uppressAutoHyphen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uppressAutoHyphen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Tahoma" w:hAnsi="Arial" w:cs="Tahoma"/>
      <w:sz w:val="28"/>
      <w:szCs w:val="28"/>
      <w:lang w:val="pt-PT"/>
    </w:rPr>
  </w:style>
  <w:style w:type="paragraph" w:styleId="BodyText">
    <w:name w:val="Body Text"/>
    <w:basedOn w:val="Normal"/>
    <w:pPr>
      <w:suppressAutoHyphens/>
      <w:spacing w:before="120"/>
    </w:pPr>
    <w:rPr>
      <w:rFonts w:ascii="Garamond" w:hAnsi="Garamond"/>
      <w:szCs w:val="22"/>
      <w:lang w:val="pt-PT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i/>
      <w:iCs/>
      <w:lang w:val="pt-PT"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sz w:val="22"/>
      <w:szCs w:val="22"/>
      <w:lang w:val="pt-PT"/>
    </w:rPr>
  </w:style>
  <w:style w:type="paragraph" w:styleId="FootnoteText">
    <w:name w:val="footnote text"/>
    <w:basedOn w:val="Normal"/>
    <w:pPr>
      <w:suppressAutoHyphens/>
      <w:spacing w:before="120"/>
    </w:pPr>
    <w:rPr>
      <w:sz w:val="22"/>
      <w:szCs w:val="22"/>
      <w:lang w:val="pt-PT"/>
    </w:rPr>
  </w:style>
  <w:style w:type="paragraph" w:customStyle="1" w:styleId="Corpodetexto2">
    <w:name w:val="Corpo de texto 2"/>
    <w:basedOn w:val="Normal"/>
    <w:pPr>
      <w:suppressAutoHyphens/>
      <w:spacing w:before="120"/>
    </w:pPr>
    <w:rPr>
      <w:rFonts w:ascii="Garamond" w:hAnsi="Garamond"/>
      <w:szCs w:val="22"/>
      <w:lang w:val="pt-PT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before="120"/>
    </w:pPr>
    <w:rPr>
      <w:sz w:val="22"/>
      <w:szCs w:val="22"/>
      <w:lang w:val="pt-PT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before="120"/>
    </w:pPr>
    <w:rPr>
      <w:sz w:val="22"/>
      <w:szCs w:val="22"/>
      <w:lang w:val="pt-PT"/>
    </w:rPr>
  </w:style>
  <w:style w:type="paragraph" w:customStyle="1" w:styleId="Textodecomentrio">
    <w:name w:val="Texto de comentário"/>
    <w:basedOn w:val="Normal"/>
    <w:pPr>
      <w:suppressAutoHyphens/>
      <w:spacing w:before="120"/>
    </w:pPr>
    <w:rPr>
      <w:sz w:val="22"/>
      <w:szCs w:val="22"/>
      <w:lang w:val="pt-PT"/>
    </w:rPr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pPr>
      <w:suppressAutoHyphens/>
      <w:spacing w:before="120"/>
    </w:pPr>
    <w:rPr>
      <w:rFonts w:ascii="Tahoma" w:hAnsi="Tahoma" w:cs="Tahoma"/>
      <w:sz w:val="16"/>
      <w:szCs w:val="16"/>
      <w:lang w:val="pt-PT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  <w:pPr>
      <w:suppressAutoHyphens/>
      <w:spacing w:before="120"/>
    </w:pPr>
    <w:rPr>
      <w:sz w:val="22"/>
      <w:szCs w:val="22"/>
      <w:lang w:val="pt-PT"/>
    </w:rPr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pPr>
      <w:suppressAutoHyphens/>
      <w:spacing w:before="120"/>
    </w:pPr>
    <w:rPr>
      <w:rFonts w:ascii="Tahoma" w:hAnsi="Tahoma" w:cs="Tahoma"/>
      <w:sz w:val="16"/>
      <w:szCs w:val="16"/>
      <w:lang w:val="pt-PT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suppressAutoHyphens/>
      <w:spacing w:before="120"/>
      <w:ind w:left="720"/>
      <w:contextualSpacing/>
    </w:pPr>
    <w:rPr>
      <w:sz w:val="22"/>
      <w:szCs w:val="22"/>
      <w:lang w:val="pt-PT"/>
    </w:r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06395B"/>
    <w:pPr>
      <w:numPr>
        <w:ilvl w:val="0"/>
        <w:numId w:val="0"/>
      </w:numPr>
      <w:tabs>
        <w:tab w:val="left" w:pos="360"/>
      </w:tabs>
      <w:spacing w:before="0"/>
      <w:ind w:left="357"/>
      <w:jc w:val="left"/>
    </w:pPr>
    <w:rPr>
      <w:rFonts w:ascii="Courier New" w:hAnsi="Courier New" w:cs="Courier New"/>
      <w:sz w:val="16"/>
      <w:szCs w:val="16"/>
    </w:rPr>
  </w:style>
  <w:style w:type="character" w:customStyle="1" w:styleId="codigoChar">
    <w:name w:val="codigo Char"/>
    <w:basedOn w:val="Heading2Char"/>
    <w:link w:val="codigo"/>
    <w:rsid w:val="0006395B"/>
    <w:rPr>
      <w:rFonts w:ascii="Courier New" w:hAnsi="Courier New" w:cs="Courier New"/>
      <w:b/>
      <w:sz w:val="16"/>
      <w:szCs w:val="16"/>
      <w:lang w:val="pt-PT"/>
    </w:rPr>
  </w:style>
  <w:style w:type="paragraph" w:styleId="NormalWeb">
    <w:name w:val="Normal (Web)"/>
    <w:basedOn w:val="Normal"/>
    <w:uiPriority w:val="99"/>
    <w:unhideWhenUsed/>
    <w:rsid w:val="00661CB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B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61C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61CB0"/>
  </w:style>
  <w:style w:type="character" w:customStyle="1" w:styleId="hljs-tag">
    <w:name w:val="hljs-tag"/>
    <w:basedOn w:val="DefaultParagraphFont"/>
    <w:rsid w:val="00661CB0"/>
  </w:style>
  <w:style w:type="character" w:customStyle="1" w:styleId="hljs-name">
    <w:name w:val="hljs-name"/>
    <w:basedOn w:val="DefaultParagraphFont"/>
    <w:rsid w:val="00661CB0"/>
  </w:style>
  <w:style w:type="character" w:customStyle="1" w:styleId="hljs-attr">
    <w:name w:val="hljs-attr"/>
    <w:basedOn w:val="DefaultParagraphFont"/>
    <w:rsid w:val="00661CB0"/>
  </w:style>
  <w:style w:type="character" w:customStyle="1" w:styleId="hljs-string">
    <w:name w:val="hljs-string"/>
    <w:basedOn w:val="DefaultParagraphFont"/>
    <w:rsid w:val="00661CB0"/>
  </w:style>
  <w:style w:type="character" w:customStyle="1" w:styleId="undefined">
    <w:name w:val="undefined"/>
    <w:basedOn w:val="DefaultParagraphFont"/>
    <w:rsid w:val="00661CB0"/>
  </w:style>
  <w:style w:type="character" w:customStyle="1" w:styleId="javascript">
    <w:name w:val="javascript"/>
    <w:basedOn w:val="DefaultParagraphFont"/>
    <w:rsid w:val="00661CB0"/>
  </w:style>
  <w:style w:type="character" w:customStyle="1" w:styleId="hljs-comment">
    <w:name w:val="hljs-comment"/>
    <w:basedOn w:val="DefaultParagraphFont"/>
    <w:rsid w:val="00661CB0"/>
  </w:style>
  <w:style w:type="character" w:customStyle="1" w:styleId="hljs-function">
    <w:name w:val="hljs-function"/>
    <w:basedOn w:val="DefaultParagraphFont"/>
    <w:rsid w:val="00661CB0"/>
  </w:style>
  <w:style w:type="character" w:customStyle="1" w:styleId="hljs-keyword">
    <w:name w:val="hljs-keyword"/>
    <w:basedOn w:val="DefaultParagraphFont"/>
    <w:rsid w:val="00661CB0"/>
  </w:style>
  <w:style w:type="character" w:customStyle="1" w:styleId="hljs-title">
    <w:name w:val="hljs-title"/>
    <w:basedOn w:val="DefaultParagraphFont"/>
    <w:rsid w:val="00661CB0"/>
  </w:style>
  <w:style w:type="character" w:customStyle="1" w:styleId="hljs-number">
    <w:name w:val="hljs-number"/>
    <w:basedOn w:val="DefaultParagraphFont"/>
    <w:rsid w:val="00661CB0"/>
  </w:style>
  <w:style w:type="character" w:customStyle="1" w:styleId="hljs-builtin">
    <w:name w:val="hljs-built_in"/>
    <w:basedOn w:val="DefaultParagraphFont"/>
    <w:rsid w:val="00661CB0"/>
  </w:style>
  <w:style w:type="character" w:styleId="PlaceholderText">
    <w:name w:val="Placeholder Text"/>
    <w:basedOn w:val="DefaultParagraphFont"/>
    <w:uiPriority w:val="99"/>
    <w:semiHidden/>
    <w:rsid w:val="00B14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bookproject.net/thinkcs/python/english3e/tuples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th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bookproject.net/thinkcs/python/english3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Sueca_(card_gam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bookproject.net/thinkcs/python/english3e/list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9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16578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Antonio Coelho</cp:lastModifiedBy>
  <cp:revision>344</cp:revision>
  <cp:lastPrinted>2013-03-25T23:18:00Z</cp:lastPrinted>
  <dcterms:created xsi:type="dcterms:W3CDTF">2018-10-01T09:46:00Z</dcterms:created>
  <dcterms:modified xsi:type="dcterms:W3CDTF">2019-12-16T21:39:00Z</dcterms:modified>
</cp:coreProperties>
</file>