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2D864CB0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commentRangeStart w:id="0"/>
      <w:r w:rsidRPr="008F36EA">
        <w:t>O jogo</w:t>
      </w:r>
      <w:ins w:id="1" w:author="fnf" w:date="2020-07-13T22:44:00Z">
        <w:r w:rsidR="004F3227">
          <w:t xml:space="preserve"> da</w:t>
        </w:r>
      </w:ins>
      <w:r w:rsidRPr="008F36EA">
        <w:t xml:space="preserve"> </w:t>
      </w:r>
      <w:del w:id="2" w:author="fnf" w:date="2020-07-13T22:44:00Z">
        <w:r w:rsidR="00BE105D" w:rsidDel="004F3227">
          <w:delText>"</w:delText>
        </w:r>
        <w:r w:rsidR="00C54332" w:rsidDel="004F3227">
          <w:delText>sopa de letras</w:delText>
        </w:r>
      </w:del>
      <w:ins w:id="3" w:author="fnf" w:date="2020-07-13T22:44:00Z">
        <w:r w:rsidR="004F3227">
          <w:t>Sueca</w:t>
        </w:r>
      </w:ins>
      <w:del w:id="4" w:author="fnf" w:date="2020-07-13T22:44:00Z">
        <w:r w:rsidR="00BE105D" w:rsidDel="004F3227">
          <w:delText>"</w:delText>
        </w:r>
      </w:del>
      <w:commentRangeEnd w:id="0"/>
      <w:r w:rsidR="00826F46">
        <w:rPr>
          <w:rStyle w:val="CommentReference"/>
          <w:rFonts w:asciiTheme="minorHAnsi" w:hAnsiTheme="minorHAnsi"/>
          <w:b w:val="0"/>
          <w:kern w:val="0"/>
        </w:rPr>
        <w:commentReference w:id="0"/>
      </w:r>
    </w:p>
    <w:p w14:paraId="186CF568" w14:textId="49A87EB7" w:rsidR="00790F75" w:rsidRDefault="00790F75" w:rsidP="00790F75">
      <w:pPr>
        <w:rPr>
          <w:lang w:val="pt-BR"/>
        </w:rPr>
      </w:pPr>
      <w:r>
        <w:rPr>
          <w:lang w:val="pt-BR"/>
        </w:rPr>
        <w:t>Neste tutorial</w:t>
      </w:r>
      <w:ins w:id="5" w:author="fnf" w:date="2020-07-08T19:42:00Z">
        <w:r w:rsidR="00707802">
          <w:rPr>
            <w:lang w:val="pt-BR"/>
          </w:rPr>
          <w:t>,</w:t>
        </w:r>
      </w:ins>
      <w:r>
        <w:rPr>
          <w:lang w:val="pt-BR"/>
        </w:rPr>
        <w:t xml:space="preserve"> iremos desenvolver</w:t>
      </w:r>
      <w:r w:rsidRPr="00B02FD9">
        <w:rPr>
          <w:lang w:val="pt-BR"/>
        </w:rPr>
        <w:t xml:space="preserve"> uma versão do jogo da Sueca</w:t>
      </w:r>
      <w:r>
        <w:rPr>
          <w:lang w:val="pt-BR"/>
        </w:rPr>
        <w:t xml:space="preserve">, onde quatro jogadores </w:t>
      </w:r>
      <w:del w:id="6" w:author="fnf" w:date="2020-07-08T19:43:00Z">
        <w:r w:rsidDel="00707802">
          <w:rPr>
            <w:lang w:val="pt-BR"/>
          </w:rPr>
          <w:delText>jogam em</w:delText>
        </w:r>
      </w:del>
      <w:ins w:id="7" w:author="fnf" w:date="2020-07-08T19:43:00Z">
        <w:r w:rsidR="00707802">
          <w:rPr>
            <w:lang w:val="pt-BR"/>
          </w:rPr>
          <w:t>se constituem em</w:t>
        </w:r>
      </w:ins>
      <w:r>
        <w:rPr>
          <w:lang w:val="pt-BR"/>
        </w:rPr>
        <w:t xml:space="preserve"> equipas de dois. Nesta versão do jogo</w:t>
      </w:r>
      <w:ins w:id="8" w:author="fnf" w:date="2020-07-08T19:43:00Z">
        <w:r w:rsidR="00707802">
          <w:rPr>
            <w:lang w:val="pt-BR"/>
          </w:rPr>
          <w:t>,</w:t>
        </w:r>
      </w:ins>
      <w:r>
        <w:rPr>
          <w:lang w:val="pt-BR"/>
        </w:rPr>
        <w:t xml:space="preserve"> um dos jogadores será </w:t>
      </w:r>
      <w:r w:rsidR="0070280C">
        <w:rPr>
          <w:lang w:val="pt-BR"/>
        </w:rPr>
        <w:t>"</w:t>
      </w:r>
      <w:r>
        <w:rPr>
          <w:lang w:val="pt-BR"/>
        </w:rPr>
        <w:t>humano</w:t>
      </w:r>
      <w:r w:rsidR="0070280C">
        <w:rPr>
          <w:lang w:val="pt-BR"/>
        </w:rPr>
        <w:t>"</w:t>
      </w:r>
      <w:r>
        <w:rPr>
          <w:lang w:val="pt-BR"/>
        </w:rPr>
        <w:t xml:space="preserve"> e os outros 3 serão controlados pelo computador.</w:t>
      </w:r>
    </w:p>
    <w:p w14:paraId="270F62AF" w14:textId="249A546C" w:rsidR="00790F75" w:rsidRPr="00B02FD9" w:rsidRDefault="00790F75" w:rsidP="00790F75">
      <w:pPr>
        <w:rPr>
          <w:lang w:val="pt-BR"/>
        </w:rPr>
      </w:pPr>
      <w:r>
        <w:rPr>
          <w:lang w:val="pt-BR"/>
        </w:rPr>
        <w:t>Neste</w:t>
      </w:r>
      <w:r w:rsidRPr="00B02FD9">
        <w:rPr>
          <w:lang w:val="pt-BR"/>
        </w:rPr>
        <w:t xml:space="preserve"> jogo</w:t>
      </w:r>
      <w:ins w:id="9" w:author="fnf" w:date="2020-07-08T19:44:00Z">
        <w:r w:rsidR="00707802">
          <w:rPr>
            <w:lang w:val="pt-BR"/>
          </w:rPr>
          <w:t>,</w:t>
        </w:r>
      </w:ins>
      <w:r w:rsidRPr="00B02FD9">
        <w:rPr>
          <w:lang w:val="pt-BR"/>
        </w:rPr>
        <w:t xml:space="preserve"> cada jogador tem uma lista de 10 cartas (uma mão)</w:t>
      </w:r>
      <w:r>
        <w:rPr>
          <w:lang w:val="pt-BR"/>
        </w:rPr>
        <w:t>,</w:t>
      </w:r>
      <w:r w:rsidRPr="00B02FD9">
        <w:rPr>
          <w:lang w:val="pt-BR"/>
        </w:rPr>
        <w:t xml:space="preserve"> que se vai reduzindo ao longo de 10 jogadas, até </w:t>
      </w:r>
      <w:r>
        <w:rPr>
          <w:lang w:val="pt-BR"/>
        </w:rPr>
        <w:t xml:space="preserve">os jogadores </w:t>
      </w:r>
      <w:r w:rsidRPr="00B02FD9">
        <w:rPr>
          <w:lang w:val="pt-BR"/>
        </w:rPr>
        <w:t>ficarem sem cartas</w:t>
      </w:r>
      <w:del w:id="10" w:author="fnf" w:date="2020-07-08T19:44:00Z">
        <w:r w:rsidDel="00707802">
          <w:rPr>
            <w:lang w:val="pt-BR"/>
          </w:rPr>
          <w:delText xml:space="preserve"> para jogar</w:delText>
        </w:r>
      </w:del>
      <w:r w:rsidRPr="00B02FD9">
        <w:rPr>
          <w:lang w:val="pt-BR"/>
        </w:rPr>
        <w:t>. Ao terminar o jogo</w:t>
      </w:r>
      <w:ins w:id="11" w:author="fnf" w:date="2020-07-08T19:44:00Z">
        <w:r w:rsidR="00707802">
          <w:rPr>
            <w:lang w:val="pt-BR"/>
          </w:rPr>
          <w:t>,</w:t>
        </w:r>
      </w:ins>
      <w:r w:rsidRPr="00B02FD9">
        <w:rPr>
          <w:lang w:val="pt-BR"/>
        </w:rPr>
        <w:t xml:space="preserve"> é necessário contabilizar o número de pontos de cada equipa </w:t>
      </w:r>
      <w:ins w:id="12" w:author="fnf" w:date="2020-07-08T19:45:00Z">
        <w:r w:rsidR="00707802">
          <w:rPr>
            <w:lang w:val="pt-BR"/>
          </w:rPr>
          <w:t>(</w:t>
        </w:r>
      </w:ins>
      <w:r w:rsidRPr="00B02FD9">
        <w:rPr>
          <w:lang w:val="pt-BR"/>
        </w:rPr>
        <w:t>de 2 jogadores</w:t>
      </w:r>
      <w:ins w:id="13" w:author="fnf" w:date="2020-07-08T19:45:00Z">
        <w:r w:rsidR="00707802">
          <w:rPr>
            <w:lang w:val="pt-BR"/>
          </w:rPr>
          <w:t>)</w:t>
        </w:r>
      </w:ins>
      <w:r w:rsidRPr="00B02FD9">
        <w:rPr>
          <w:lang w:val="pt-BR"/>
        </w:rPr>
        <w:t>, através das cartas ganhas</w:t>
      </w:r>
      <w:del w:id="14" w:author="fnf" w:date="2020-07-08T19:45:00Z">
        <w:r w:rsidRPr="00B02FD9" w:rsidDel="00707802">
          <w:rPr>
            <w:lang w:val="pt-BR"/>
          </w:rPr>
          <w:delText xml:space="preserve"> no jogo</w:delText>
        </w:r>
      </w:del>
      <w:r w:rsidRPr="00B02FD9">
        <w:rPr>
          <w:lang w:val="pt-BR"/>
        </w:rPr>
        <w:t xml:space="preserve"> (total </w:t>
      </w:r>
      <w:ins w:id="15" w:author="fnf" w:date="2020-07-08T19:47:00Z">
        <w:r w:rsidR="00707802">
          <w:rPr>
            <w:lang w:val="pt-BR"/>
          </w:rPr>
          <w:t>máximo,</w:t>
        </w:r>
      </w:ins>
      <w:del w:id="16" w:author="fnf" w:date="2020-07-08T19:47:00Z">
        <w:r w:rsidRPr="00B02FD9" w:rsidDel="00707802">
          <w:rPr>
            <w:lang w:val="pt-BR"/>
          </w:rPr>
          <w:delText>de</w:delText>
        </w:r>
      </w:del>
      <w:r w:rsidRPr="00B02FD9">
        <w:rPr>
          <w:lang w:val="pt-BR"/>
        </w:rPr>
        <w:t xml:space="preserve"> 120 pontos).</w:t>
      </w:r>
    </w:p>
    <w:p w14:paraId="1449AD7E" w14:textId="355EEE1B" w:rsidR="00790F75" w:rsidRPr="00B02FD9" w:rsidRDefault="00790F75" w:rsidP="00790F75">
      <w:pPr>
        <w:spacing w:after="120"/>
        <w:rPr>
          <w:lang w:val="pt-BR"/>
        </w:rPr>
      </w:pPr>
      <w:r w:rsidRPr="00B02FD9">
        <w:rPr>
          <w:lang w:val="pt-BR"/>
        </w:rPr>
        <w:t>Neste jogo</w:t>
      </w:r>
      <w:ins w:id="17" w:author="fnf" w:date="2020-07-08T19:45:00Z">
        <w:r w:rsidR="00707802">
          <w:rPr>
            <w:lang w:val="pt-BR"/>
          </w:rPr>
          <w:t>,</w:t>
        </w:r>
      </w:ins>
      <w:r w:rsidRPr="00B02FD9">
        <w:rPr>
          <w:lang w:val="pt-BR"/>
        </w:rPr>
        <w:t xml:space="preserve"> não se utilizam as cartas 8, 9 e 10, tendo cada carta o seguinte valor</w:t>
      </w:r>
      <w:ins w:id="18" w:author="António Coelho" w:date="2020-09-10T16:35:00Z">
        <w:r w:rsidR="007A714A">
          <w:rPr>
            <w:lang w:val="pt-BR"/>
          </w:rPr>
          <w:t xml:space="preserve"> em ponto</w:t>
        </w:r>
      </w:ins>
      <w:ins w:id="19" w:author="António Coelho" w:date="2020-09-10T16:36:00Z">
        <w:r w:rsidR="007A714A">
          <w:rPr>
            <w:lang w:val="pt-BR"/>
          </w:rPr>
          <w:t>s</w:t>
        </w:r>
      </w:ins>
      <w:r w:rsidRPr="00B02FD9">
        <w:rPr>
          <w:lang w:val="pt-BR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1"/>
        <w:gridCol w:w="603"/>
        <w:gridCol w:w="604"/>
        <w:gridCol w:w="604"/>
        <w:gridCol w:w="604"/>
        <w:gridCol w:w="604"/>
        <w:gridCol w:w="604"/>
        <w:gridCol w:w="604"/>
        <w:gridCol w:w="604"/>
        <w:gridCol w:w="607"/>
        <w:gridCol w:w="607"/>
      </w:tblGrid>
      <w:tr w:rsidR="00790F75" w14:paraId="50716D87" w14:textId="77777777" w:rsidTr="007902EF">
        <w:trPr>
          <w:jc w:val="center"/>
        </w:trPr>
        <w:tc>
          <w:tcPr>
            <w:tcW w:w="766" w:type="dxa"/>
          </w:tcPr>
          <w:p w14:paraId="69916D0C" w14:textId="77777777" w:rsidR="00790F75" w:rsidRDefault="00790F75" w:rsidP="007902EF">
            <w:pPr>
              <w:spacing w:before="60" w:after="60"/>
            </w:pPr>
            <w:r>
              <w:t>Carta</w:t>
            </w:r>
          </w:p>
        </w:tc>
        <w:tc>
          <w:tcPr>
            <w:tcW w:w="603" w:type="dxa"/>
          </w:tcPr>
          <w:p w14:paraId="0B1160FF" w14:textId="10FA95E6" w:rsidR="00790F75" w:rsidRDefault="0070280C" w:rsidP="007902EF">
            <w:pPr>
              <w:spacing w:before="60" w:after="60"/>
              <w:jc w:val="center"/>
            </w:pPr>
            <w:r>
              <w:t>"</w:t>
            </w:r>
            <w:r w:rsidR="00790F75">
              <w:t>A</w:t>
            </w:r>
            <w:r>
              <w:t>"</w:t>
            </w:r>
          </w:p>
        </w:tc>
        <w:tc>
          <w:tcPr>
            <w:tcW w:w="604" w:type="dxa"/>
          </w:tcPr>
          <w:p w14:paraId="34C2BEE0" w14:textId="77777777" w:rsidR="00790F75" w:rsidRDefault="00790F75" w:rsidP="007902EF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604" w:type="dxa"/>
          </w:tcPr>
          <w:p w14:paraId="2E215F9B" w14:textId="77777777" w:rsidR="00790F75" w:rsidRDefault="00790F75" w:rsidP="007902EF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604" w:type="dxa"/>
          </w:tcPr>
          <w:p w14:paraId="515D9B0B" w14:textId="77777777" w:rsidR="00790F75" w:rsidRDefault="00790F75" w:rsidP="007902EF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604" w:type="dxa"/>
          </w:tcPr>
          <w:p w14:paraId="0F11D7C1" w14:textId="77777777" w:rsidR="00790F75" w:rsidRDefault="00790F75" w:rsidP="007902EF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604" w:type="dxa"/>
          </w:tcPr>
          <w:p w14:paraId="3A8ECA06" w14:textId="77777777" w:rsidR="00790F75" w:rsidRDefault="00790F75" w:rsidP="007902EF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604" w:type="dxa"/>
          </w:tcPr>
          <w:p w14:paraId="12E929E4" w14:textId="77777777" w:rsidR="00790F75" w:rsidRDefault="00790F75" w:rsidP="007902EF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604" w:type="dxa"/>
          </w:tcPr>
          <w:p w14:paraId="15F8BDE9" w14:textId="7BF95913" w:rsidR="00790F75" w:rsidRDefault="0070280C" w:rsidP="007902EF">
            <w:pPr>
              <w:spacing w:before="60" w:after="60"/>
              <w:jc w:val="center"/>
            </w:pPr>
            <w:r>
              <w:t>"</w:t>
            </w:r>
            <w:r w:rsidR="00790F75">
              <w:t>Q</w:t>
            </w:r>
            <w:r>
              <w:t>"</w:t>
            </w:r>
          </w:p>
        </w:tc>
        <w:tc>
          <w:tcPr>
            <w:tcW w:w="607" w:type="dxa"/>
          </w:tcPr>
          <w:p w14:paraId="029A6253" w14:textId="1D202398" w:rsidR="00790F75" w:rsidRDefault="0070280C" w:rsidP="007902EF">
            <w:pPr>
              <w:spacing w:before="60" w:after="60"/>
              <w:jc w:val="center"/>
            </w:pPr>
            <w:r>
              <w:t>"</w:t>
            </w:r>
            <w:r w:rsidR="00790F75">
              <w:t>J</w:t>
            </w:r>
            <w:r>
              <w:t>"</w:t>
            </w:r>
          </w:p>
        </w:tc>
        <w:tc>
          <w:tcPr>
            <w:tcW w:w="607" w:type="dxa"/>
          </w:tcPr>
          <w:p w14:paraId="77BAB2FC" w14:textId="730ACADF" w:rsidR="00790F75" w:rsidRDefault="0070280C" w:rsidP="007902EF">
            <w:pPr>
              <w:spacing w:before="60" w:after="60"/>
              <w:jc w:val="center"/>
            </w:pPr>
            <w:r>
              <w:t>"</w:t>
            </w:r>
            <w:r w:rsidR="00790F75">
              <w:t>K</w:t>
            </w:r>
            <w:r>
              <w:t>"</w:t>
            </w:r>
          </w:p>
        </w:tc>
      </w:tr>
      <w:tr w:rsidR="00790F75" w14:paraId="188AD1A9" w14:textId="77777777" w:rsidTr="007902EF">
        <w:trPr>
          <w:jc w:val="center"/>
        </w:trPr>
        <w:tc>
          <w:tcPr>
            <w:tcW w:w="766" w:type="dxa"/>
          </w:tcPr>
          <w:p w14:paraId="2A83A7E4" w14:textId="40097DC5" w:rsidR="00790F75" w:rsidRDefault="00790F75" w:rsidP="007902EF">
            <w:pPr>
              <w:spacing w:before="60" w:after="60"/>
            </w:pPr>
            <w:del w:id="20" w:author="António Coelho" w:date="2020-09-10T16:36:00Z">
              <w:r w:rsidDel="007A714A">
                <w:delText>Valor</w:delText>
              </w:r>
            </w:del>
            <w:ins w:id="21" w:author="António Coelho" w:date="2020-09-10T16:36:00Z">
              <w:r w:rsidR="007A714A">
                <w:t>Pontos</w:t>
              </w:r>
            </w:ins>
          </w:p>
        </w:tc>
        <w:tc>
          <w:tcPr>
            <w:tcW w:w="603" w:type="dxa"/>
          </w:tcPr>
          <w:p w14:paraId="17CC931F" w14:textId="77777777" w:rsidR="00790F75" w:rsidRDefault="00790F75" w:rsidP="007902EF">
            <w:pPr>
              <w:spacing w:before="60" w:after="60"/>
              <w:jc w:val="center"/>
            </w:pPr>
            <w:r>
              <w:t>11</w:t>
            </w:r>
          </w:p>
        </w:tc>
        <w:tc>
          <w:tcPr>
            <w:tcW w:w="604" w:type="dxa"/>
          </w:tcPr>
          <w:p w14:paraId="1E34D612" w14:textId="77777777" w:rsidR="00790F75" w:rsidRDefault="00790F75" w:rsidP="007902EF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6C0520CA" w14:textId="77777777" w:rsidR="00790F75" w:rsidRDefault="00790F75" w:rsidP="007902EF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1BC7E4B0" w14:textId="77777777" w:rsidR="00790F75" w:rsidRDefault="00790F75" w:rsidP="007902EF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5E9CFECA" w14:textId="77777777" w:rsidR="00790F75" w:rsidRDefault="00790F75" w:rsidP="007902EF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47E776D4" w14:textId="77777777" w:rsidR="00790F75" w:rsidRDefault="00790F75" w:rsidP="007902EF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604" w:type="dxa"/>
          </w:tcPr>
          <w:p w14:paraId="15C68EFD" w14:textId="77777777" w:rsidR="00790F75" w:rsidRDefault="00790F75" w:rsidP="007902EF">
            <w:pPr>
              <w:spacing w:before="60" w:after="60"/>
              <w:jc w:val="center"/>
            </w:pPr>
            <w:r>
              <w:t>10</w:t>
            </w:r>
          </w:p>
        </w:tc>
        <w:tc>
          <w:tcPr>
            <w:tcW w:w="604" w:type="dxa"/>
          </w:tcPr>
          <w:p w14:paraId="7D684FEE" w14:textId="77777777" w:rsidR="00790F75" w:rsidRDefault="00790F75" w:rsidP="007902EF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607" w:type="dxa"/>
          </w:tcPr>
          <w:p w14:paraId="25CF5D5E" w14:textId="77777777" w:rsidR="00790F75" w:rsidRDefault="00790F75" w:rsidP="007902EF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607" w:type="dxa"/>
          </w:tcPr>
          <w:p w14:paraId="1F3D9506" w14:textId="77777777" w:rsidR="00790F75" w:rsidRDefault="00790F75" w:rsidP="007902EF">
            <w:pPr>
              <w:spacing w:before="60" w:after="60"/>
              <w:jc w:val="center"/>
            </w:pPr>
            <w:r>
              <w:t>4</w:t>
            </w:r>
          </w:p>
        </w:tc>
      </w:tr>
    </w:tbl>
    <w:p w14:paraId="48EDC103" w14:textId="77777777" w:rsidR="009A7385" w:rsidRDefault="009A7385" w:rsidP="00790F75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9A7385" w14:paraId="31DE250A" w14:textId="77777777" w:rsidTr="008E4B98">
        <w:tc>
          <w:tcPr>
            <w:tcW w:w="936" w:type="dxa"/>
          </w:tcPr>
          <w:p w14:paraId="641267AE" w14:textId="77777777" w:rsidR="009A7385" w:rsidRDefault="009A7385" w:rsidP="008E4B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323FD184" wp14:editId="55558979">
                  <wp:extent cx="457200" cy="457200"/>
                  <wp:effectExtent l="0" t="0" r="0" b="0"/>
                  <wp:docPr id="6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38E5F2C" w14:textId="77777777" w:rsidR="009A7385" w:rsidRPr="00B02FD9" w:rsidRDefault="009A7385" w:rsidP="009A7385">
            <w:pPr>
              <w:rPr>
                <w:lang w:val="pt-BR"/>
              </w:rPr>
            </w:pPr>
            <w:r w:rsidRPr="00B02FD9">
              <w:rPr>
                <w:lang w:val="pt-BR"/>
              </w:rPr>
              <w:t xml:space="preserve">Observe que as cartas numéricas de 2 a 6 não têm qualquer valor, enquanto que a carta 7 vale 10 valores. As figuras são representadas por caracteres maiúsculos: 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>A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 xml:space="preserve">, 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>Q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 xml:space="preserve">, 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>J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 xml:space="preserve"> e 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>K</w:t>
            </w:r>
            <w:r>
              <w:rPr>
                <w:lang w:val="pt-BR"/>
              </w:rPr>
              <w:t>"</w:t>
            </w:r>
            <w:r w:rsidRPr="00B02FD9">
              <w:rPr>
                <w:lang w:val="pt-BR"/>
              </w:rPr>
              <w:t>.</w:t>
            </w:r>
          </w:p>
          <w:p w14:paraId="074D0C51" w14:textId="6B5B2B05" w:rsidR="009A7385" w:rsidRPr="009A7385" w:rsidRDefault="009A7385" w:rsidP="008E4B98">
            <w:pPr>
              <w:autoSpaceDE w:val="0"/>
              <w:autoSpaceDN w:val="0"/>
              <w:adjustRightInd w:val="0"/>
              <w:spacing w:before="0"/>
              <w:rPr>
                <w:lang w:val="pt-BR"/>
              </w:rPr>
            </w:pPr>
          </w:p>
        </w:tc>
      </w:tr>
    </w:tbl>
    <w:p w14:paraId="50581F37" w14:textId="335BE119" w:rsidR="00790F75" w:rsidRPr="00B02FD9" w:rsidRDefault="00790F75" w:rsidP="00790F75">
      <w:pPr>
        <w:rPr>
          <w:lang w:val="pt-BR"/>
        </w:rPr>
      </w:pPr>
      <w:r w:rsidRPr="00B02FD9">
        <w:rPr>
          <w:lang w:val="pt-BR"/>
        </w:rPr>
        <w:t xml:space="preserve">Cada </w:t>
      </w:r>
      <w:r w:rsidR="0070280C">
        <w:rPr>
          <w:lang w:val="pt-BR"/>
        </w:rPr>
        <w:t>"</w:t>
      </w:r>
      <w:r w:rsidRPr="00B02FD9">
        <w:rPr>
          <w:lang w:val="pt-BR"/>
        </w:rPr>
        <w:t>mão</w:t>
      </w:r>
      <w:r w:rsidR="0070280C">
        <w:rPr>
          <w:lang w:val="pt-BR"/>
        </w:rPr>
        <w:t>"</w:t>
      </w:r>
      <w:r w:rsidRPr="00B02FD9">
        <w:rPr>
          <w:lang w:val="pt-BR"/>
        </w:rPr>
        <w:t xml:space="preserve"> de um jogador é uma lista de cartas, onde cada carta é representada por um </w:t>
      </w:r>
      <w:proofErr w:type="spellStart"/>
      <w:r w:rsidRPr="00B02FD9">
        <w:rPr>
          <w:lang w:val="pt-BR"/>
        </w:rPr>
        <w:t>tuplo</w:t>
      </w:r>
      <w:proofErr w:type="spellEnd"/>
      <w:r w:rsidRPr="00B02FD9">
        <w:rPr>
          <w:lang w:val="pt-BR"/>
        </w:rPr>
        <w:t xml:space="preserve"> (</w:t>
      </w:r>
      <w:proofErr w:type="spellStart"/>
      <w:r w:rsidRPr="00B02FD9">
        <w:rPr>
          <w:i/>
          <w:lang w:val="pt-BR"/>
        </w:rPr>
        <w:t>tuple</w:t>
      </w:r>
      <w:proofErr w:type="spellEnd"/>
      <w:r w:rsidRPr="00B02FD9">
        <w:rPr>
          <w:lang w:val="pt-BR"/>
        </w:rPr>
        <w:t>) com 2 elementos</w:t>
      </w:r>
      <w:r w:rsidR="00FB3598">
        <w:rPr>
          <w:lang w:val="pt-BR"/>
        </w:rPr>
        <w:t xml:space="preserve"> (um par)</w:t>
      </w:r>
      <w:r w:rsidRPr="00B02FD9">
        <w:rPr>
          <w:lang w:val="pt-BR"/>
        </w:rPr>
        <w:t xml:space="preserve">: o número/figura da carta e o naipe (um </w:t>
      </w:r>
      <w:proofErr w:type="spellStart"/>
      <w:r w:rsidRPr="00B02FD9">
        <w:rPr>
          <w:lang w:val="pt-BR"/>
        </w:rPr>
        <w:t>caracter</w:t>
      </w:r>
      <w:proofErr w:type="spellEnd"/>
      <w:r w:rsidRPr="00B02FD9">
        <w:rPr>
          <w:lang w:val="pt-BR"/>
        </w:rPr>
        <w:t>).</w:t>
      </w:r>
    </w:p>
    <w:p w14:paraId="5FB24F21" w14:textId="776B43D7" w:rsidR="00790F75" w:rsidRPr="00B02FD9" w:rsidRDefault="00790F75" w:rsidP="00790F75">
      <w:pPr>
        <w:rPr>
          <w:lang w:val="pt-BR"/>
        </w:rPr>
      </w:pPr>
      <w:r w:rsidRPr="00B02FD9">
        <w:rPr>
          <w:lang w:val="pt-BR"/>
        </w:rPr>
        <w:t xml:space="preserve">O naipe é representado pela letra inicial: </w:t>
      </w:r>
      <w:r w:rsidR="005A3529">
        <w:rPr>
          <w:lang w:val="pt-BR"/>
        </w:rPr>
        <w:t>"</w:t>
      </w:r>
      <w:r w:rsidRPr="00B02FD9">
        <w:rPr>
          <w:lang w:val="pt-BR"/>
        </w:rPr>
        <w:t>O</w:t>
      </w:r>
      <w:r w:rsidR="005A3529">
        <w:rPr>
          <w:lang w:val="pt-BR"/>
        </w:rPr>
        <w:t>"</w:t>
      </w:r>
      <w:r w:rsidRPr="00B02FD9">
        <w:rPr>
          <w:lang w:val="pt-BR"/>
        </w:rPr>
        <w:t xml:space="preserve"> – ouros; </w:t>
      </w:r>
      <w:r w:rsidR="005A3529">
        <w:rPr>
          <w:lang w:val="pt-BR"/>
        </w:rPr>
        <w:t>"</w:t>
      </w:r>
      <w:r w:rsidRPr="00B02FD9">
        <w:rPr>
          <w:lang w:val="pt-BR"/>
        </w:rPr>
        <w:t>C</w:t>
      </w:r>
      <w:r w:rsidR="005A3529">
        <w:rPr>
          <w:lang w:val="pt-BR"/>
        </w:rPr>
        <w:t>"</w:t>
      </w:r>
      <w:r w:rsidRPr="00B02FD9">
        <w:rPr>
          <w:lang w:val="pt-BR"/>
        </w:rPr>
        <w:t xml:space="preserve"> – copas; </w:t>
      </w:r>
      <w:r w:rsidR="005A3529">
        <w:rPr>
          <w:lang w:val="pt-BR"/>
        </w:rPr>
        <w:t>"</w:t>
      </w:r>
      <w:r w:rsidRPr="00B02FD9">
        <w:rPr>
          <w:lang w:val="pt-BR"/>
        </w:rPr>
        <w:t>E</w:t>
      </w:r>
      <w:r w:rsidR="005A3529">
        <w:rPr>
          <w:lang w:val="pt-BR"/>
        </w:rPr>
        <w:t>"</w:t>
      </w:r>
      <w:r w:rsidRPr="00B02FD9">
        <w:rPr>
          <w:lang w:val="pt-BR"/>
        </w:rPr>
        <w:t xml:space="preserve"> – espadas;  </w:t>
      </w:r>
      <w:r w:rsidR="005A3529">
        <w:rPr>
          <w:lang w:val="pt-BR"/>
        </w:rPr>
        <w:t>"</w:t>
      </w:r>
      <w:r w:rsidRPr="00B02FD9">
        <w:rPr>
          <w:lang w:val="pt-BR"/>
        </w:rPr>
        <w:t>P</w:t>
      </w:r>
      <w:r w:rsidR="005A3529">
        <w:rPr>
          <w:lang w:val="pt-BR"/>
        </w:rPr>
        <w:t>"</w:t>
      </w:r>
      <w:r w:rsidRPr="00B02FD9">
        <w:rPr>
          <w:lang w:val="pt-BR"/>
        </w:rPr>
        <w:t xml:space="preserve"> – paus.</w:t>
      </w:r>
    </w:p>
    <w:p w14:paraId="56929022" w14:textId="0065041C" w:rsidR="00790F75" w:rsidRPr="00B02FD9" w:rsidRDefault="00790F75" w:rsidP="00790F75">
      <w:pPr>
        <w:rPr>
          <w:lang w:val="pt-BR"/>
        </w:rPr>
      </w:pPr>
      <w:r w:rsidRPr="00B02FD9">
        <w:rPr>
          <w:lang w:val="pt-BR"/>
        </w:rPr>
        <w:t>A título de exemplo</w:t>
      </w:r>
      <w:ins w:id="22" w:author="fnf" w:date="2020-07-08T19:48:00Z">
        <w:r w:rsidR="00707802">
          <w:rPr>
            <w:lang w:val="pt-BR"/>
          </w:rPr>
          <w:t>,</w:t>
        </w:r>
      </w:ins>
      <w:r w:rsidRPr="00B02FD9">
        <w:rPr>
          <w:lang w:val="pt-BR"/>
        </w:rPr>
        <w:t xml:space="preserve"> analise a seguinte mão de um jogador</w:t>
      </w:r>
      <w:ins w:id="23" w:author="fnf" w:date="2020-07-08T19:48:00Z">
        <w:r w:rsidR="00707802">
          <w:rPr>
            <w:lang w:val="pt-BR"/>
          </w:rPr>
          <w:t>, representada por uma lista de pares</w:t>
        </w:r>
      </w:ins>
      <w:r w:rsidRPr="00B02FD9">
        <w:rPr>
          <w:lang w:val="pt-BR"/>
        </w:rPr>
        <w:t>:</w:t>
      </w:r>
    </w:p>
    <w:p w14:paraId="014A0B12" w14:textId="0B099ED4" w:rsidR="0089706B" w:rsidRDefault="00790F75" w:rsidP="00790F75">
      <w:pPr>
        <w:spacing w:line="480" w:lineRule="auto"/>
        <w:jc w:val="center"/>
        <w:rPr>
          <w:rFonts w:ascii="Courier New" w:hAnsi="Courier New" w:cs="Courier New"/>
          <w:sz w:val="18"/>
          <w:szCs w:val="16"/>
        </w:rPr>
      </w:pPr>
      <w:proofErr w:type="spellStart"/>
      <w:r w:rsidRPr="00790F75">
        <w:rPr>
          <w:rFonts w:ascii="Courier New" w:hAnsi="Courier New" w:cs="Courier New"/>
          <w:sz w:val="18"/>
          <w:szCs w:val="16"/>
        </w:rPr>
        <w:t>mao</w:t>
      </w:r>
      <w:proofErr w:type="spellEnd"/>
      <w:r w:rsidRPr="00790F75">
        <w:rPr>
          <w:rFonts w:ascii="Courier New" w:hAnsi="Courier New" w:cs="Courier New"/>
          <w:sz w:val="18"/>
          <w:szCs w:val="16"/>
        </w:rPr>
        <w:t xml:space="preserve"> = [(3, "C"),("A","C"), (2, "O"), ("K","P"), (7, "E")]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FD07F5" w14:paraId="6577B559" w14:textId="77777777" w:rsidTr="008E4B98">
        <w:tc>
          <w:tcPr>
            <w:tcW w:w="936" w:type="dxa"/>
          </w:tcPr>
          <w:p w14:paraId="38BACB6C" w14:textId="3C49C4D7" w:rsidR="00FD07F5" w:rsidRDefault="00FD07F5" w:rsidP="008E4B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75114677" wp14:editId="36439554">
                  <wp:extent cx="457200" cy="457200"/>
                  <wp:effectExtent l="0" t="0" r="0" b="0"/>
                  <wp:docPr id="10" name="Graphic 10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yXSFNZ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11AC500" w14:textId="67DDAD13" w:rsidR="00FD07F5" w:rsidRPr="00B02FD9" w:rsidRDefault="00FD07F5" w:rsidP="008E4B98">
            <w:pPr>
              <w:rPr>
                <w:lang w:val="pt-BR"/>
              </w:rPr>
            </w:pPr>
            <w:r>
              <w:rPr>
                <w:lang w:val="pt-BR"/>
              </w:rPr>
              <w:t xml:space="preserve">Porque se terá optado por utilizar uma lista para a "mão" do jogador e um </w:t>
            </w:r>
            <w:proofErr w:type="spellStart"/>
            <w:r>
              <w:rPr>
                <w:lang w:val="pt-BR"/>
              </w:rPr>
              <w:t>tuplo</w:t>
            </w:r>
            <w:proofErr w:type="spellEnd"/>
            <w:r>
              <w:rPr>
                <w:lang w:val="pt-BR"/>
              </w:rPr>
              <w:t xml:space="preserve"> para a "carta"?</w:t>
            </w:r>
          </w:p>
          <w:p w14:paraId="2B0477E1" w14:textId="77777777" w:rsidR="00FD07F5" w:rsidRPr="009A7385" w:rsidRDefault="00FD07F5" w:rsidP="008E4B98">
            <w:pPr>
              <w:autoSpaceDE w:val="0"/>
              <w:autoSpaceDN w:val="0"/>
              <w:adjustRightInd w:val="0"/>
              <w:spacing w:before="0"/>
              <w:rPr>
                <w:lang w:val="pt-BR"/>
              </w:rPr>
            </w:pPr>
          </w:p>
        </w:tc>
      </w:tr>
    </w:tbl>
    <w:p w14:paraId="21BDAD49" w14:textId="2815527E" w:rsidR="007A714A" w:rsidRDefault="007A714A" w:rsidP="007A714A">
      <w:pPr>
        <w:rPr>
          <w:ins w:id="24" w:author="António Coelho" w:date="2020-09-10T16:45:00Z"/>
        </w:rPr>
      </w:pPr>
      <w:ins w:id="25" w:author="António Coelho" w:date="2020-09-10T16:43:00Z">
        <w:r>
          <w:t xml:space="preserve">Caso não saiba como jogar o jogo da Sueca, leia o </w:t>
        </w:r>
      </w:ins>
      <w:ins w:id="26" w:author="António Coelho" w:date="2020-09-10T16:44:00Z">
        <w:r>
          <w:t xml:space="preserve">seguinte artigo da </w:t>
        </w:r>
        <w:proofErr w:type="spellStart"/>
        <w:r>
          <w:t>Wikipedia</w:t>
        </w:r>
        <w:proofErr w:type="spellEnd"/>
        <w:r>
          <w:t>:</w:t>
        </w:r>
      </w:ins>
    </w:p>
    <w:p w14:paraId="550A635F" w14:textId="644D64DC" w:rsidR="00112C06" w:rsidRDefault="00112C06">
      <w:pPr>
        <w:pStyle w:val="ListParagraph"/>
        <w:numPr>
          <w:ilvl w:val="0"/>
          <w:numId w:val="29"/>
        </w:numPr>
        <w:rPr>
          <w:ins w:id="27" w:author="António Coelho" w:date="2020-09-10T16:44:00Z"/>
        </w:rPr>
        <w:pPrChange w:id="28" w:author="António Coelho" w:date="2020-09-10T16:46:00Z">
          <w:pPr/>
        </w:pPrChange>
      </w:pPr>
      <w:ins w:id="29" w:author="António Coelho" w:date="2020-09-10T16:46:00Z">
        <w:r>
          <w:fldChar w:fldCharType="begin"/>
        </w:r>
        <w:r>
          <w:instrText>HYPERLINK "https://pt.wikipedia.org/wiki/Sueca_(jogo_de_cartas)"</w:instrText>
        </w:r>
        <w:r>
          <w:fldChar w:fldCharType="separate"/>
        </w:r>
        <w:r>
          <w:rPr>
            <w:rStyle w:val="Hyperlink"/>
          </w:rPr>
          <w:t>O Jogo da Sueca</w:t>
        </w:r>
        <w:r>
          <w:fldChar w:fldCharType="end"/>
        </w:r>
        <w:r>
          <w:t xml:space="preserve"> </w:t>
        </w:r>
      </w:ins>
    </w:p>
    <w:p w14:paraId="713EB609" w14:textId="472ACACE" w:rsidR="00CE1853" w:rsidRPr="009301F3" w:rsidRDefault="00B02B86" w:rsidP="006249BF">
      <w:pPr>
        <w:pStyle w:val="Heading1"/>
      </w:pPr>
      <w:commentRangeStart w:id="30"/>
      <w:r w:rsidRPr="00B02B86">
        <w:t>Estruturação do jogo</w:t>
      </w:r>
      <w:commentRangeEnd w:id="30"/>
      <w:r w:rsidR="0065489A">
        <w:rPr>
          <w:rStyle w:val="CommentReference"/>
          <w:rFonts w:asciiTheme="minorHAnsi" w:hAnsiTheme="minorHAnsi"/>
          <w:b w:val="0"/>
          <w:kern w:val="0"/>
        </w:rPr>
        <w:commentReference w:id="30"/>
      </w:r>
    </w:p>
    <w:p w14:paraId="6E4CB856" w14:textId="006D0520" w:rsidR="005A3529" w:rsidRDefault="005A3529" w:rsidP="005A3529">
      <w:r>
        <w:t xml:space="preserve">Este jogo apresenta uma certa complexidade, pelo que será </w:t>
      </w:r>
      <w:del w:id="31" w:author="fnf" w:date="2020-07-11T17:55:00Z">
        <w:r w:rsidDel="00CD0B0B">
          <w:delText xml:space="preserve">útil </w:delText>
        </w:r>
      </w:del>
      <w:ins w:id="32" w:author="fnf" w:date="2020-07-11T17:55:00Z">
        <w:r w:rsidR="00CD0B0B">
          <w:t xml:space="preserve">recomendável </w:t>
        </w:r>
      </w:ins>
      <w:r>
        <w:t xml:space="preserve">utilizar </w:t>
      </w:r>
      <w:r w:rsidR="00153E90">
        <w:t>os princípios da abstração e da</w:t>
      </w:r>
      <w:r>
        <w:t xml:space="preserve"> decomposição em subproblemas</w:t>
      </w:r>
      <w:ins w:id="33" w:author="fnf" w:date="2020-07-08T19:50:00Z">
        <w:r w:rsidR="00707802">
          <w:t>,</w:t>
        </w:r>
      </w:ins>
      <w:r>
        <w:t xml:space="preserve"> para </w:t>
      </w:r>
      <w:ins w:id="34" w:author="fnf" w:date="2020-07-08T19:51:00Z">
        <w:r w:rsidR="00707802">
          <w:t xml:space="preserve">o </w:t>
        </w:r>
      </w:ins>
      <w:r>
        <w:t>estruturar</w:t>
      </w:r>
      <w:del w:id="35" w:author="fnf" w:date="2020-07-08T19:51:00Z">
        <w:r w:rsidDel="00707802">
          <w:delText xml:space="preserve"> melhor o jogo</w:delText>
        </w:r>
      </w:del>
      <w:r>
        <w:t>:</w:t>
      </w:r>
    </w:p>
    <w:p w14:paraId="1048A7D1" w14:textId="658B3AE6" w:rsidR="005A3529" w:rsidRDefault="005A3529" w:rsidP="005A3529">
      <w:pPr>
        <w:pStyle w:val="ListParagraph"/>
        <w:numPr>
          <w:ilvl w:val="0"/>
          <w:numId w:val="25"/>
        </w:numPr>
      </w:pPr>
      <w:r>
        <w:t xml:space="preserve">Abstração </w:t>
      </w:r>
      <w:r w:rsidR="0070280C">
        <w:t>"</w:t>
      </w:r>
      <w:r>
        <w:t>carta</w:t>
      </w:r>
      <w:r w:rsidR="0070280C">
        <w:t>"</w:t>
      </w:r>
      <w:r>
        <w:t>: criar funções para criar</w:t>
      </w:r>
      <w:ins w:id="36" w:author="fnf" w:date="2020-07-11T17:56:00Z">
        <w:r w:rsidR="00CD0B0B">
          <w:t xml:space="preserve"> objetos do tipo</w:t>
        </w:r>
      </w:ins>
      <w:r>
        <w:t xml:space="preserve"> </w:t>
      </w:r>
      <w:ins w:id="37" w:author="fnf" w:date="2020-07-11T17:56:00Z">
        <w:r w:rsidR="00CD0B0B">
          <w:t>“</w:t>
        </w:r>
      </w:ins>
      <w:r>
        <w:t>carta</w:t>
      </w:r>
      <w:ins w:id="38" w:author="fnf" w:date="2020-07-11T17:56:00Z">
        <w:r w:rsidR="00CD0B0B">
          <w:t>”</w:t>
        </w:r>
      </w:ins>
      <w:del w:id="39" w:author="fnf" w:date="2020-07-11T17:56:00Z">
        <w:r w:rsidDel="00CD0B0B">
          <w:delText>s</w:delText>
        </w:r>
      </w:del>
      <w:r>
        <w:t xml:space="preserve"> e aceder à </w:t>
      </w:r>
      <w:r w:rsidR="0070280C">
        <w:t>"</w:t>
      </w:r>
      <w:r>
        <w:t>figura</w:t>
      </w:r>
      <w:r w:rsidR="0070280C">
        <w:t>"</w:t>
      </w:r>
      <w:r>
        <w:t xml:space="preserve"> e ao </w:t>
      </w:r>
      <w:r w:rsidR="0070280C">
        <w:t>"</w:t>
      </w:r>
      <w:r>
        <w:t>naipe</w:t>
      </w:r>
      <w:r w:rsidR="0070280C">
        <w:t>"</w:t>
      </w:r>
      <w:r>
        <w:t>;</w:t>
      </w:r>
    </w:p>
    <w:p w14:paraId="4E5AB80B" w14:textId="77777777" w:rsidR="005A3529" w:rsidRDefault="005A3529" w:rsidP="005A3529">
      <w:pPr>
        <w:pStyle w:val="ListParagraph"/>
        <w:numPr>
          <w:ilvl w:val="0"/>
          <w:numId w:val="25"/>
        </w:numPr>
      </w:pPr>
      <w:r>
        <w:t>Pontos de uma carta: retorna o valor de uma carta;</w:t>
      </w:r>
    </w:p>
    <w:p w14:paraId="095363E7" w14:textId="7EFEADAE" w:rsidR="005A3529" w:rsidRDefault="005A3529" w:rsidP="005A3529">
      <w:pPr>
        <w:pStyle w:val="ListParagraph"/>
        <w:numPr>
          <w:ilvl w:val="0"/>
          <w:numId w:val="25"/>
        </w:numPr>
      </w:pPr>
      <w:commentRangeStart w:id="40"/>
      <w:r>
        <w:t>Dar uma carta: criar uma carta específica do baralho;</w:t>
      </w:r>
      <w:commentRangeEnd w:id="40"/>
      <w:r w:rsidR="00541A84">
        <w:rPr>
          <w:rStyle w:val="CommentReference"/>
        </w:rPr>
        <w:commentReference w:id="40"/>
      </w:r>
    </w:p>
    <w:p w14:paraId="5F2C4997" w14:textId="4E1AEF18" w:rsidR="005A3529" w:rsidRDefault="005A3529" w:rsidP="005A3529">
      <w:pPr>
        <w:pStyle w:val="ListParagraph"/>
        <w:numPr>
          <w:ilvl w:val="0"/>
          <w:numId w:val="25"/>
        </w:numPr>
      </w:pPr>
      <w:r>
        <w:t xml:space="preserve">Pontuação: calcular </w:t>
      </w:r>
      <w:ins w:id="41" w:author="fnf" w:date="2020-07-08T19:52:00Z">
        <w:r w:rsidR="00C92F8A">
          <w:t>e devolve</w:t>
        </w:r>
      </w:ins>
      <w:ins w:id="42" w:author="fnf" w:date="2020-07-11T18:36:00Z">
        <w:r w:rsidR="00EF066D">
          <w:t>r</w:t>
        </w:r>
      </w:ins>
      <w:ins w:id="43" w:author="fnf" w:date="2020-07-08T19:52:00Z">
        <w:r w:rsidR="00C92F8A">
          <w:t xml:space="preserve"> </w:t>
        </w:r>
      </w:ins>
      <w:r>
        <w:t>a pontuação de um conjunto de cartas;</w:t>
      </w:r>
    </w:p>
    <w:p w14:paraId="41101A4B" w14:textId="77777777" w:rsidR="005A3529" w:rsidRDefault="005A3529" w:rsidP="005A3529">
      <w:pPr>
        <w:pStyle w:val="ListParagraph"/>
        <w:numPr>
          <w:ilvl w:val="0"/>
          <w:numId w:val="25"/>
        </w:numPr>
      </w:pPr>
      <w:r>
        <w:t>Carta mais alta: determinar a carta mais alta de um naipe, num conjunto de cartas;</w:t>
      </w:r>
    </w:p>
    <w:p w14:paraId="21CD936D" w14:textId="5D83B5D8" w:rsidR="005A3529" w:rsidRDefault="005A3529" w:rsidP="005A3529">
      <w:pPr>
        <w:pStyle w:val="ListParagraph"/>
        <w:numPr>
          <w:ilvl w:val="0"/>
          <w:numId w:val="25"/>
        </w:numPr>
      </w:pPr>
      <w:r>
        <w:t>Criar o Baralho de cartas: criar uma lista de 40 cartas</w:t>
      </w:r>
      <w:ins w:id="44" w:author="fnf" w:date="2020-07-08T19:53:00Z">
        <w:r w:rsidR="00C92F8A">
          <w:t>,</w:t>
        </w:r>
      </w:ins>
      <w:r>
        <w:t xml:space="preserve"> com todas as 10 figuras dos 4 naipes;</w:t>
      </w:r>
    </w:p>
    <w:p w14:paraId="669D90D1" w14:textId="77777777" w:rsidR="005A3529" w:rsidRDefault="005A3529" w:rsidP="005A3529">
      <w:pPr>
        <w:pStyle w:val="ListParagraph"/>
        <w:numPr>
          <w:ilvl w:val="0"/>
          <w:numId w:val="25"/>
        </w:numPr>
      </w:pPr>
      <w:r>
        <w:t>Baralhar as cartas: fazer uma sequência de trocas cartas, de forma aleatória;</w:t>
      </w:r>
    </w:p>
    <w:p w14:paraId="45C9820F" w14:textId="77777777" w:rsidR="005A3529" w:rsidRDefault="005A3529" w:rsidP="005A3529">
      <w:pPr>
        <w:pStyle w:val="ListParagraph"/>
        <w:numPr>
          <w:ilvl w:val="0"/>
          <w:numId w:val="25"/>
        </w:numPr>
      </w:pPr>
      <w:r>
        <w:t>Mostrar as cartas: visualizar as cartas.</w:t>
      </w:r>
    </w:p>
    <w:p w14:paraId="5E8F5503" w14:textId="77777777" w:rsidR="005A3529" w:rsidRDefault="005A3529" w:rsidP="005A3529">
      <w:pPr>
        <w:pStyle w:val="ListParagraph"/>
        <w:numPr>
          <w:ilvl w:val="0"/>
          <w:numId w:val="25"/>
        </w:numPr>
      </w:pPr>
      <w:r>
        <w:t>Interação com o Jogador: Mostrar a mão do jogador e pedir a carta a jogar;</w:t>
      </w:r>
    </w:p>
    <w:p w14:paraId="3BBD2C95" w14:textId="77777777" w:rsidR="005A3529" w:rsidRDefault="005A3529" w:rsidP="005A3529">
      <w:pPr>
        <w:pStyle w:val="ListParagraph"/>
        <w:numPr>
          <w:ilvl w:val="0"/>
          <w:numId w:val="25"/>
        </w:numPr>
      </w:pPr>
      <w:r>
        <w:t>Inteligência Artificial: Jogadas dos outros jogadores, controlados pelo computador.</w:t>
      </w:r>
    </w:p>
    <w:p w14:paraId="63641775" w14:textId="4FCF4A22" w:rsidR="005A3529" w:rsidRDefault="005A3529" w:rsidP="005A3529">
      <w:pPr>
        <w:pStyle w:val="ListParagraph"/>
        <w:numPr>
          <w:ilvl w:val="0"/>
          <w:numId w:val="25"/>
        </w:numPr>
      </w:pPr>
      <w:r>
        <w:t xml:space="preserve">Jogo da Sueca: finalmente o </w:t>
      </w:r>
      <w:r w:rsidR="00AD536D">
        <w:t>ciclo</w:t>
      </w:r>
      <w:r>
        <w:t xml:space="preserve"> do jogo...</w:t>
      </w:r>
    </w:p>
    <w:p w14:paraId="5E5BCDAC" w14:textId="0AB04A5B" w:rsidR="0021618B" w:rsidRDefault="0021618B" w:rsidP="0021618B">
      <w:pPr>
        <w:rPr>
          <w:ins w:id="45" w:author="fnf" w:date="2020-07-11T18:22:00Z"/>
        </w:rPr>
      </w:pPr>
      <w:r>
        <w:t>Este jogo utilizará uma interface com o utilizador baseada em texto, na linha de comando.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414F1C" w14:paraId="49FF2433" w14:textId="77777777" w:rsidTr="008E4B98">
        <w:trPr>
          <w:ins w:id="46" w:author="fnf" w:date="2020-07-11T18:22:00Z"/>
        </w:trPr>
        <w:tc>
          <w:tcPr>
            <w:tcW w:w="936" w:type="dxa"/>
          </w:tcPr>
          <w:p w14:paraId="1E8845AD" w14:textId="77777777" w:rsidR="00414F1C" w:rsidRDefault="00414F1C" w:rsidP="008E4B98">
            <w:pPr>
              <w:jc w:val="center"/>
              <w:rPr>
                <w:ins w:id="47" w:author="fnf" w:date="2020-07-11T18:22:00Z"/>
                <w:b/>
                <w:bCs/>
              </w:rPr>
            </w:pPr>
            <w:ins w:id="48" w:author="fnf" w:date="2020-07-11T18:22:00Z">
              <w:r>
                <w:rPr>
                  <w:b/>
                  <w:bCs/>
                  <w:noProof/>
                  <w:lang w:eastAsia="pt-PT"/>
                </w:rPr>
                <w:lastRenderedPageBreak/>
                <w:drawing>
                  <wp:inline distT="0" distB="0" distL="0" distR="0" wp14:anchorId="5C1C9031" wp14:editId="4ED49592">
                    <wp:extent cx="457200" cy="457200"/>
                    <wp:effectExtent l="0" t="0" r="0" b="0"/>
                    <wp:docPr id="2" name="Graphic 10" descr="Head with gear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mediafile_yXSFNZ.svg"/>
                            <pic:cNvPicPr/>
                          </pic:nvPicPr>
                          <pic:blipFill>
                            <a:blip r:embed="rId12">
                              <a:extLs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7694" w:type="dxa"/>
          </w:tcPr>
          <w:p w14:paraId="6CE5B97D" w14:textId="29CD9C8C" w:rsidR="00414F1C" w:rsidRPr="00B02FD9" w:rsidRDefault="00414F1C" w:rsidP="008E4B98">
            <w:pPr>
              <w:rPr>
                <w:ins w:id="49" w:author="fnf" w:date="2020-07-11T18:22:00Z"/>
                <w:lang w:val="pt-BR"/>
              </w:rPr>
            </w:pPr>
            <w:ins w:id="50" w:author="fnf" w:date="2020-07-11T18:23:00Z">
              <w:r>
                <w:rPr>
                  <w:lang w:val="pt-BR"/>
                </w:rPr>
                <w:t>Dedique uns momentos de reflexão sobre o conteúdo de cada um dos 11 pontos referidos, tentando justificar a sua exist</w:t>
              </w:r>
            </w:ins>
            <w:ins w:id="51" w:author="fnf" w:date="2020-07-11T18:24:00Z">
              <w:r>
                <w:rPr>
                  <w:lang w:val="pt-BR"/>
                </w:rPr>
                <w:t xml:space="preserve">ência. </w:t>
              </w:r>
            </w:ins>
            <w:ins w:id="52" w:author="fnf" w:date="2020-07-11T18:26:00Z">
              <w:r>
                <w:rPr>
                  <w:lang w:val="pt-BR"/>
                </w:rPr>
                <w:t>No entanto, n</w:t>
              </w:r>
            </w:ins>
            <w:ins w:id="53" w:author="fnf" w:date="2020-07-11T18:24:00Z">
              <w:r>
                <w:rPr>
                  <w:lang w:val="pt-BR"/>
                </w:rPr>
                <w:t>ão se preocupe caso não encontre justificaç</w:t>
              </w:r>
            </w:ins>
            <w:ins w:id="54" w:author="fnf" w:date="2020-07-11T18:25:00Z">
              <w:r>
                <w:rPr>
                  <w:lang w:val="pt-BR"/>
                </w:rPr>
                <w:t>ão para todos eles, pois irá encontr</w:t>
              </w:r>
            </w:ins>
            <w:ins w:id="55" w:author="fnf" w:date="2020-07-11T18:26:00Z">
              <w:r>
                <w:rPr>
                  <w:lang w:val="pt-BR"/>
                </w:rPr>
                <w:t>á</w:t>
              </w:r>
            </w:ins>
            <w:ins w:id="56" w:author="fnf" w:date="2020-07-11T18:25:00Z">
              <w:r>
                <w:rPr>
                  <w:lang w:val="pt-BR"/>
                </w:rPr>
                <w:t>-la n</w:t>
              </w:r>
            </w:ins>
            <w:ins w:id="57" w:author="fnf" w:date="2020-07-11T18:26:00Z">
              <w:r>
                <w:rPr>
                  <w:lang w:val="pt-BR"/>
                </w:rPr>
                <w:t xml:space="preserve">a parte restante </w:t>
              </w:r>
            </w:ins>
            <w:ins w:id="58" w:author="fnf" w:date="2020-07-11T18:25:00Z">
              <w:r>
                <w:rPr>
                  <w:lang w:val="pt-BR"/>
                </w:rPr>
                <w:t>do tutorial.</w:t>
              </w:r>
            </w:ins>
          </w:p>
          <w:p w14:paraId="4409E0BA" w14:textId="77777777" w:rsidR="00414F1C" w:rsidRPr="009A7385" w:rsidRDefault="00414F1C" w:rsidP="008E4B98">
            <w:pPr>
              <w:autoSpaceDE w:val="0"/>
              <w:autoSpaceDN w:val="0"/>
              <w:adjustRightInd w:val="0"/>
              <w:spacing w:before="0"/>
              <w:rPr>
                <w:ins w:id="59" w:author="fnf" w:date="2020-07-11T18:22:00Z"/>
                <w:lang w:val="pt-BR"/>
              </w:rPr>
            </w:pPr>
          </w:p>
        </w:tc>
      </w:tr>
    </w:tbl>
    <w:p w14:paraId="28213F5B" w14:textId="26A1C97E" w:rsidR="00414F1C" w:rsidDel="006E683D" w:rsidRDefault="00414F1C" w:rsidP="0021618B">
      <w:pPr>
        <w:rPr>
          <w:del w:id="60" w:author="António Coelho" w:date="2020-09-10T16:49:00Z"/>
        </w:rPr>
      </w:pPr>
    </w:p>
    <w:p w14:paraId="370A16B9" w14:textId="0CF63A17" w:rsidR="00603ECE" w:rsidRPr="0024399D" w:rsidRDefault="005A3529" w:rsidP="005A3529">
      <w:pPr>
        <w:pStyle w:val="Heading1"/>
      </w:pPr>
      <w:r>
        <w:t>Abstração Carta</w:t>
      </w:r>
    </w:p>
    <w:p w14:paraId="45D50E39" w14:textId="1979407D" w:rsidR="0070280C" w:rsidRPr="00BD6849" w:rsidRDefault="0070280C" w:rsidP="0070280C">
      <w:r>
        <w:t xml:space="preserve">Uma carta é representada por um </w:t>
      </w:r>
      <w:proofErr w:type="spellStart"/>
      <w:r>
        <w:t>tuplo</w:t>
      </w:r>
      <w:proofErr w:type="spellEnd"/>
      <w:r>
        <w:t xml:space="preserve"> de dois valores</w:t>
      </w:r>
      <w:r w:rsidR="006F30BB">
        <w:t xml:space="preserve"> (um par)</w:t>
      </w:r>
      <w:r>
        <w:t>: a figura e o naipe.</w:t>
      </w:r>
    </w:p>
    <w:p w14:paraId="198F7FDE" w14:textId="77777777" w:rsidR="0070280C" w:rsidRPr="006F30BB" w:rsidRDefault="0070280C" w:rsidP="0070280C">
      <w:pPr>
        <w:jc w:val="center"/>
        <w:rPr>
          <w:rFonts w:ascii="Courier New" w:hAnsi="Courier New" w:cs="Courier New"/>
          <w:sz w:val="18"/>
          <w:szCs w:val="16"/>
        </w:rPr>
      </w:pPr>
      <w:r w:rsidRPr="006F30BB">
        <w:rPr>
          <w:rFonts w:ascii="Courier New" w:hAnsi="Courier New" w:cs="Courier New"/>
          <w:sz w:val="18"/>
          <w:szCs w:val="16"/>
        </w:rPr>
        <w:t>(figura, naipe)</w:t>
      </w:r>
    </w:p>
    <w:p w14:paraId="69463EBB" w14:textId="3BF0699B" w:rsidR="0070280C" w:rsidRDefault="0070280C" w:rsidP="00BD6849">
      <w:r>
        <w:t xml:space="preserve">A função </w:t>
      </w:r>
      <w:proofErr w:type="spellStart"/>
      <w:r w:rsidRPr="00BD6849">
        <w:rPr>
          <w:rFonts w:ascii="Courier New" w:hAnsi="Courier New" w:cs="Courier New"/>
          <w:sz w:val="18"/>
          <w:szCs w:val="16"/>
        </w:rPr>
        <w:t>cria_carta</w:t>
      </w:r>
      <w:proofErr w:type="spellEnd"/>
      <w:r w:rsidRPr="00BD6849">
        <w:rPr>
          <w:rFonts w:ascii="Courier New" w:hAnsi="Courier New" w:cs="Courier New"/>
          <w:sz w:val="18"/>
          <w:szCs w:val="16"/>
        </w:rPr>
        <w:t>(figura, naipe)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t xml:space="preserve">retorna um </w:t>
      </w:r>
      <w:proofErr w:type="spellStart"/>
      <w:r>
        <w:t>tuplo</w:t>
      </w:r>
      <w:proofErr w:type="spellEnd"/>
      <w:r>
        <w:t xml:space="preserve"> a partir dois parâmetros: a figura e o naipe. Trata-se de um construtor da abstração Carta.</w:t>
      </w:r>
    </w:p>
    <w:p w14:paraId="46E16A31" w14:textId="77777777" w:rsidR="0070280C" w:rsidRPr="00BD6849" w:rsidRDefault="0070280C" w:rsidP="00BD6849">
      <w:pPr>
        <w:rPr>
          <w:rFonts w:ascii="Courier New" w:hAnsi="Courier New" w:cs="Courier New"/>
          <w:sz w:val="18"/>
          <w:szCs w:val="16"/>
        </w:rPr>
      </w:pPr>
      <w:proofErr w:type="spellStart"/>
      <w:r w:rsidRPr="00BD6849">
        <w:rPr>
          <w:rFonts w:ascii="Courier New" w:hAnsi="Courier New" w:cs="Courier New"/>
          <w:sz w:val="18"/>
          <w:szCs w:val="16"/>
        </w:rPr>
        <w:t>def</w:t>
      </w:r>
      <w:proofErr w:type="spellEnd"/>
      <w:r w:rsidRPr="00BD6849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BD6849">
        <w:rPr>
          <w:rFonts w:ascii="Courier New" w:hAnsi="Courier New" w:cs="Courier New"/>
          <w:sz w:val="18"/>
          <w:szCs w:val="16"/>
        </w:rPr>
        <w:t>cria_carta</w:t>
      </w:r>
      <w:proofErr w:type="spellEnd"/>
      <w:r w:rsidRPr="00BD6849">
        <w:rPr>
          <w:rFonts w:ascii="Courier New" w:hAnsi="Courier New" w:cs="Courier New"/>
          <w:sz w:val="18"/>
          <w:szCs w:val="16"/>
        </w:rPr>
        <w:t>(figura, naipe):</w:t>
      </w:r>
    </w:p>
    <w:p w14:paraId="1BE50AE3" w14:textId="11103D7F" w:rsidR="0070280C" w:rsidRPr="00BD6849" w:rsidRDefault="0070280C" w:rsidP="00BD6849">
      <w:pPr>
        <w:rPr>
          <w:rFonts w:ascii="Courier New" w:hAnsi="Courier New" w:cs="Courier New"/>
          <w:sz w:val="18"/>
          <w:szCs w:val="16"/>
        </w:rPr>
      </w:pPr>
      <w:r w:rsidRPr="00BD6849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BD6849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BD6849">
        <w:rPr>
          <w:rFonts w:ascii="Courier New" w:hAnsi="Courier New" w:cs="Courier New"/>
          <w:sz w:val="18"/>
          <w:szCs w:val="16"/>
        </w:rPr>
        <w:t xml:space="preserve"> (figura, naipe)</w:t>
      </w:r>
    </w:p>
    <w:p w14:paraId="3CDF646E" w14:textId="45E525FD" w:rsidR="0070280C" w:rsidRDefault="0070280C" w:rsidP="0070280C">
      <w:r>
        <w:t>Para aceder aos dois valores de uma carta</w:t>
      </w:r>
      <w:ins w:id="61" w:author="fnf" w:date="2020-07-11T18:28:00Z">
        <w:r w:rsidR="00EF066D">
          <w:t>,</w:t>
        </w:r>
      </w:ins>
      <w:r>
        <w:t xml:space="preserve"> foram criados dois seletores da abstração Carta:</w:t>
      </w:r>
    </w:p>
    <w:p w14:paraId="24EA00CB" w14:textId="77777777" w:rsidR="0070280C" w:rsidRPr="00BD6849" w:rsidRDefault="0070280C" w:rsidP="00BD6849">
      <w:pPr>
        <w:rPr>
          <w:rFonts w:ascii="Courier New" w:hAnsi="Courier New" w:cs="Courier New"/>
          <w:sz w:val="18"/>
          <w:szCs w:val="16"/>
        </w:rPr>
      </w:pPr>
      <w:proofErr w:type="spellStart"/>
      <w:r w:rsidRPr="00BD6849">
        <w:rPr>
          <w:rFonts w:ascii="Courier New" w:hAnsi="Courier New" w:cs="Courier New"/>
          <w:sz w:val="18"/>
          <w:szCs w:val="16"/>
        </w:rPr>
        <w:t>def</w:t>
      </w:r>
      <w:proofErr w:type="spellEnd"/>
      <w:r w:rsidRPr="00BD6849">
        <w:rPr>
          <w:rFonts w:ascii="Courier New" w:hAnsi="Courier New" w:cs="Courier New"/>
          <w:sz w:val="18"/>
          <w:szCs w:val="16"/>
        </w:rPr>
        <w:t xml:space="preserve"> figura(carta):</w:t>
      </w:r>
    </w:p>
    <w:p w14:paraId="402D21B2" w14:textId="77777777" w:rsidR="0070280C" w:rsidRPr="00BD6849" w:rsidRDefault="0070280C" w:rsidP="00BD6849">
      <w:pPr>
        <w:rPr>
          <w:rFonts w:ascii="Courier New" w:hAnsi="Courier New" w:cs="Courier New"/>
          <w:sz w:val="18"/>
          <w:szCs w:val="16"/>
        </w:rPr>
      </w:pPr>
      <w:r w:rsidRPr="00BD6849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BD6849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BD6849">
        <w:rPr>
          <w:rFonts w:ascii="Courier New" w:hAnsi="Courier New" w:cs="Courier New"/>
          <w:sz w:val="18"/>
          <w:szCs w:val="16"/>
        </w:rPr>
        <w:t xml:space="preserve"> carta[0]</w:t>
      </w:r>
    </w:p>
    <w:p w14:paraId="5DC20C1F" w14:textId="77777777" w:rsidR="00BD6849" w:rsidRDefault="00BD6849" w:rsidP="00BD6849">
      <w:pPr>
        <w:rPr>
          <w:rFonts w:ascii="Courier New" w:hAnsi="Courier New" w:cs="Courier New"/>
          <w:sz w:val="18"/>
          <w:szCs w:val="16"/>
        </w:rPr>
      </w:pPr>
    </w:p>
    <w:p w14:paraId="28E9CC05" w14:textId="79C03519" w:rsidR="0070280C" w:rsidRPr="00BD6849" w:rsidRDefault="0070280C" w:rsidP="00BD6849">
      <w:pPr>
        <w:rPr>
          <w:rFonts w:ascii="Courier New" w:hAnsi="Courier New" w:cs="Courier New"/>
          <w:sz w:val="18"/>
          <w:szCs w:val="16"/>
        </w:rPr>
      </w:pPr>
      <w:proofErr w:type="spellStart"/>
      <w:r w:rsidRPr="00BD6849">
        <w:rPr>
          <w:rFonts w:ascii="Courier New" w:hAnsi="Courier New" w:cs="Courier New"/>
          <w:sz w:val="18"/>
          <w:szCs w:val="16"/>
        </w:rPr>
        <w:t>def</w:t>
      </w:r>
      <w:proofErr w:type="spellEnd"/>
      <w:r w:rsidRPr="00BD6849">
        <w:rPr>
          <w:rFonts w:ascii="Courier New" w:hAnsi="Courier New" w:cs="Courier New"/>
          <w:sz w:val="18"/>
          <w:szCs w:val="16"/>
        </w:rPr>
        <w:t xml:space="preserve"> naipe(carta):</w:t>
      </w:r>
    </w:p>
    <w:p w14:paraId="2C44B668" w14:textId="77777777" w:rsidR="0070280C" w:rsidRPr="00BD6849" w:rsidRDefault="0070280C" w:rsidP="00BD6849">
      <w:pPr>
        <w:rPr>
          <w:rFonts w:ascii="Courier New" w:hAnsi="Courier New" w:cs="Courier New"/>
          <w:sz w:val="18"/>
          <w:szCs w:val="16"/>
        </w:rPr>
      </w:pPr>
      <w:r w:rsidRPr="00BD6849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BD6849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BD6849">
        <w:rPr>
          <w:rFonts w:ascii="Courier New" w:hAnsi="Courier New" w:cs="Courier New"/>
          <w:sz w:val="18"/>
          <w:szCs w:val="16"/>
        </w:rPr>
        <w:t xml:space="preserve"> carta[1]</w:t>
      </w:r>
    </w:p>
    <w:p w14:paraId="63167E68" w14:textId="77777777" w:rsidR="0070280C" w:rsidRPr="00575066" w:rsidRDefault="0070280C" w:rsidP="0070280C">
      <w:pPr>
        <w:pStyle w:val="Heading1"/>
      </w:pPr>
      <w:r>
        <w:t>Pontos de uma carta</w:t>
      </w:r>
    </w:p>
    <w:p w14:paraId="70FC58AF" w14:textId="7B013319" w:rsidR="0070280C" w:rsidRPr="00482D4A" w:rsidRDefault="0070280C" w:rsidP="0070280C">
      <w:pPr>
        <w:rPr>
          <w:lang w:val="pt-BR"/>
        </w:rPr>
      </w:pPr>
      <w:r w:rsidRPr="00F15AB9">
        <w:rPr>
          <w:lang w:val="pt-BR"/>
        </w:rPr>
        <w:t xml:space="preserve">A função </w:t>
      </w:r>
      <w:r w:rsidRPr="00D76A92">
        <w:rPr>
          <w:rFonts w:ascii="Courier New" w:hAnsi="Courier New" w:cs="Courier New"/>
          <w:sz w:val="18"/>
          <w:szCs w:val="16"/>
        </w:rPr>
        <w:t>pontos()</w:t>
      </w:r>
      <w:r w:rsidRPr="00F15AB9"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 w:rsidRPr="00F15AB9">
        <w:rPr>
          <w:lang w:val="pt-BR"/>
        </w:rPr>
        <w:t>retorna um número inteiro correspondente ao valor d</w:t>
      </w:r>
      <w:ins w:id="62" w:author="fnf" w:date="2020-07-11T18:29:00Z">
        <w:r w:rsidR="00EF066D">
          <w:rPr>
            <w:lang w:val="pt-BR"/>
          </w:rPr>
          <w:t>e um</w:t>
        </w:r>
      </w:ins>
      <w:r w:rsidRPr="00F15AB9">
        <w:rPr>
          <w:lang w:val="pt-BR"/>
        </w:rPr>
        <w:t xml:space="preserve">a carta, de acordo com a tabela </w:t>
      </w:r>
      <w:del w:id="63" w:author="fnf" w:date="2020-07-11T18:30:00Z">
        <w:r w:rsidRPr="00F15AB9" w:rsidDel="00EF066D">
          <w:rPr>
            <w:lang w:val="pt-BR"/>
          </w:rPr>
          <w:delText>acima</w:delText>
        </w:r>
      </w:del>
      <w:ins w:id="64" w:author="fnf" w:date="2020-07-11T18:30:00Z">
        <w:r w:rsidR="00EF066D">
          <w:rPr>
            <w:lang w:val="pt-BR"/>
          </w:rPr>
          <w:t>indicada</w:t>
        </w:r>
      </w:ins>
      <w:r w:rsidRPr="00F15AB9">
        <w:rPr>
          <w:lang w:val="pt-BR"/>
        </w:rPr>
        <w:t>. Esta função possui apenas um parâmetro,</w:t>
      </w:r>
      <w:del w:id="65" w:author="fnf" w:date="2020-07-11T18:29:00Z">
        <w:r w:rsidRPr="00F15AB9" w:rsidDel="00EF066D">
          <w:rPr>
            <w:lang w:val="pt-BR"/>
          </w:rPr>
          <w:delText xml:space="preserve"> a</w:delText>
        </w:r>
      </w:del>
      <w:r w:rsidRPr="00F15AB9">
        <w:rPr>
          <w:lang w:val="pt-BR"/>
        </w:rPr>
        <w:t xml:space="preserve"> </w:t>
      </w:r>
      <w:r w:rsidRPr="00D76A92">
        <w:rPr>
          <w:rFonts w:ascii="Courier New" w:hAnsi="Courier New" w:cs="Courier New"/>
          <w:sz w:val="18"/>
          <w:szCs w:val="16"/>
        </w:rPr>
        <w:t>carta</w:t>
      </w:r>
      <w:r w:rsidRPr="00F15AB9">
        <w:rPr>
          <w:lang w:val="pt-BR"/>
        </w:rPr>
        <w:t xml:space="preserve">, que tanto pode ser um número inteiro como um </w:t>
      </w:r>
      <w:r w:rsidR="00D76A92" w:rsidRPr="00F15AB9">
        <w:rPr>
          <w:lang w:val="pt-BR"/>
        </w:rPr>
        <w:t>caráter</w:t>
      </w:r>
      <w:r w:rsidRPr="00F15AB9">
        <w:rPr>
          <w:lang w:val="pt-BR"/>
        </w:rPr>
        <w:t>.</w:t>
      </w:r>
    </w:p>
    <w:p w14:paraId="74CB9EB1" w14:textId="6467FB80" w:rsidR="0070280C" w:rsidRPr="00D76A92" w:rsidRDefault="0070280C" w:rsidP="00D76A92">
      <w:pPr>
        <w:rPr>
          <w:lang w:val="pt-BR"/>
        </w:rPr>
      </w:pPr>
      <w:r>
        <w:rPr>
          <w:lang w:val="pt-BR"/>
        </w:rPr>
        <w:t xml:space="preserve">Analise o código da função </w:t>
      </w:r>
      <w:r w:rsidRPr="005C5540">
        <w:rPr>
          <w:rFonts w:ascii="Courier New" w:hAnsi="Courier New" w:cs="Courier New"/>
          <w:sz w:val="18"/>
          <w:szCs w:val="16"/>
        </w:rPr>
        <w:t>pontos()</w:t>
      </w:r>
      <w:r w:rsidR="005C5540">
        <w:rPr>
          <w:rFonts w:ascii="Courier New" w:hAnsi="Courier New" w:cs="Courier New"/>
          <w:sz w:val="18"/>
          <w:szCs w:val="16"/>
        </w:rPr>
        <w:t xml:space="preserve"> </w:t>
      </w:r>
      <w:r w:rsidR="005C5540" w:rsidRPr="005C5540">
        <w:rPr>
          <w:lang w:val="pt-BR"/>
        </w:rPr>
        <w:t xml:space="preserve">onde se optou por utilizar uma </w:t>
      </w:r>
      <w:r w:rsidR="008A0203">
        <w:rPr>
          <w:lang w:val="pt-BR"/>
        </w:rPr>
        <w:t xml:space="preserve">estrutura condicional de </w:t>
      </w:r>
      <w:r w:rsidR="005C5540" w:rsidRPr="005C5540">
        <w:rPr>
          <w:lang w:val="pt-BR"/>
        </w:rPr>
        <w:t>seleção múltipla.</w:t>
      </w:r>
    </w:p>
    <w:p w14:paraId="4293DE58" w14:textId="77777777" w:rsidR="0070280C" w:rsidRPr="00D76A92" w:rsidRDefault="0070280C" w:rsidP="00D76A92">
      <w:pPr>
        <w:rPr>
          <w:rFonts w:ascii="Courier New" w:hAnsi="Courier New" w:cs="Courier New"/>
          <w:sz w:val="18"/>
          <w:szCs w:val="16"/>
        </w:rPr>
      </w:pPr>
      <w:proofErr w:type="spellStart"/>
      <w:r w:rsidRPr="00D76A92">
        <w:rPr>
          <w:rFonts w:ascii="Courier New" w:hAnsi="Courier New" w:cs="Courier New"/>
          <w:sz w:val="18"/>
          <w:szCs w:val="16"/>
        </w:rPr>
        <w:t>def</w:t>
      </w:r>
      <w:proofErr w:type="spellEnd"/>
      <w:r w:rsidRPr="00D76A92">
        <w:rPr>
          <w:rFonts w:ascii="Courier New" w:hAnsi="Courier New" w:cs="Courier New"/>
          <w:sz w:val="18"/>
          <w:szCs w:val="16"/>
        </w:rPr>
        <w:t xml:space="preserve"> pontos(figura):</w:t>
      </w:r>
    </w:p>
    <w:p w14:paraId="3DC59B21" w14:textId="77777777" w:rsidR="0070280C" w:rsidRPr="00D76A92" w:rsidRDefault="0070280C" w:rsidP="00D76A92">
      <w:pPr>
        <w:rPr>
          <w:rFonts w:ascii="Courier New" w:hAnsi="Courier New" w:cs="Courier New"/>
          <w:sz w:val="18"/>
          <w:szCs w:val="16"/>
        </w:rPr>
      </w:pPr>
      <w:r w:rsidRPr="00D76A92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D76A92">
        <w:rPr>
          <w:rFonts w:ascii="Courier New" w:hAnsi="Courier New" w:cs="Courier New"/>
          <w:sz w:val="18"/>
          <w:szCs w:val="16"/>
        </w:rPr>
        <w:t>if</w:t>
      </w:r>
      <w:proofErr w:type="spellEnd"/>
      <w:r w:rsidRPr="00D76A92">
        <w:rPr>
          <w:rFonts w:ascii="Courier New" w:hAnsi="Courier New" w:cs="Courier New"/>
          <w:sz w:val="18"/>
          <w:szCs w:val="16"/>
        </w:rPr>
        <w:t xml:space="preserve"> figura == "A":</w:t>
      </w:r>
    </w:p>
    <w:p w14:paraId="60DD0D90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D76A92">
        <w:rPr>
          <w:rFonts w:ascii="Courier New" w:hAnsi="Courier New" w:cs="Courier New"/>
          <w:sz w:val="18"/>
          <w:szCs w:val="16"/>
        </w:rPr>
        <w:t xml:space="preserve">    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>return 11</w:t>
      </w:r>
    </w:p>
    <w:p w14:paraId="1B5E3F95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elif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figura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== "Q":</w:t>
      </w:r>
    </w:p>
    <w:p w14:paraId="09B9EAAF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2</w:t>
      </w:r>
    </w:p>
    <w:p w14:paraId="3C6CEDDA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elif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figura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== "J":</w:t>
      </w:r>
    </w:p>
    <w:p w14:paraId="39ED9977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3</w:t>
      </w:r>
    </w:p>
    <w:p w14:paraId="6B2538D4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elif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figura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== "K":</w:t>
      </w:r>
    </w:p>
    <w:p w14:paraId="0E020B9D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4</w:t>
      </w:r>
    </w:p>
    <w:p w14:paraId="7F843D67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elif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figura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== 7:</w:t>
      </w:r>
    </w:p>
    <w:p w14:paraId="0F34A18A" w14:textId="77777777" w:rsidR="0070280C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10</w:t>
      </w:r>
    </w:p>
    <w:p w14:paraId="6EACF0EC" w14:textId="77777777" w:rsidR="00D76A92" w:rsidRPr="00BA6E03" w:rsidRDefault="0070280C" w:rsidP="00D76A92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572FBD71" w14:textId="660A81FD" w:rsidR="0070280C" w:rsidRDefault="00D76A92" w:rsidP="00D76A92">
      <w:pPr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="0070280C" w:rsidRPr="00D76A92">
        <w:rPr>
          <w:rFonts w:ascii="Courier New" w:hAnsi="Courier New" w:cs="Courier New"/>
          <w:sz w:val="18"/>
          <w:szCs w:val="16"/>
        </w:rPr>
        <w:t>return</w:t>
      </w:r>
      <w:proofErr w:type="spellEnd"/>
      <w:r w:rsidR="0070280C" w:rsidRPr="00D76A92">
        <w:rPr>
          <w:rFonts w:ascii="Courier New" w:hAnsi="Courier New" w:cs="Courier New"/>
          <w:sz w:val="18"/>
          <w:szCs w:val="16"/>
        </w:rPr>
        <w:t xml:space="preserve"> 0</w:t>
      </w:r>
    </w:p>
    <w:p w14:paraId="3C29BFC5" w14:textId="77777777" w:rsidR="00E06CDC" w:rsidRDefault="00E06CDC" w:rsidP="00D76A92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8A0203" w14:paraId="3B9ACBB3" w14:textId="77777777" w:rsidTr="008E4B98">
        <w:tc>
          <w:tcPr>
            <w:tcW w:w="936" w:type="dxa"/>
          </w:tcPr>
          <w:p w14:paraId="3D4F6E9B" w14:textId="77777777" w:rsidR="008A0203" w:rsidRDefault="008A0203" w:rsidP="008E4B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lastRenderedPageBreak/>
              <w:drawing>
                <wp:inline distT="0" distB="0" distL="0" distR="0" wp14:anchorId="3C856679" wp14:editId="64B8FEA1">
                  <wp:extent cx="457200" cy="457200"/>
                  <wp:effectExtent l="0" t="0" r="0" b="0"/>
                  <wp:docPr id="11" name="Graphic 11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yXSFNZ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B531311" w14:textId="7A3D92BB" w:rsidR="008A0203" w:rsidRPr="00B02FD9" w:rsidRDefault="00E06CDC" w:rsidP="008E4B98">
            <w:pPr>
              <w:rPr>
                <w:lang w:val="pt-BR"/>
              </w:rPr>
            </w:pPr>
            <w:r>
              <w:rPr>
                <w:lang w:val="pt-BR"/>
              </w:rPr>
              <w:t xml:space="preserve">Onde se encontram as </w:t>
            </w:r>
            <w:r w:rsidR="00075676">
              <w:rPr>
                <w:lang w:val="pt-BR"/>
              </w:rPr>
              <w:t>opções que selecionam as cartas de 2 a 6</w:t>
            </w:r>
            <w:r w:rsidR="008A0203">
              <w:rPr>
                <w:lang w:val="pt-BR"/>
              </w:rPr>
              <w:t>?</w:t>
            </w:r>
          </w:p>
          <w:p w14:paraId="2D0F3617" w14:textId="77777777" w:rsidR="008A0203" w:rsidRPr="009A7385" w:rsidRDefault="008A0203" w:rsidP="008E4B98">
            <w:pPr>
              <w:autoSpaceDE w:val="0"/>
              <w:autoSpaceDN w:val="0"/>
              <w:adjustRightInd w:val="0"/>
              <w:spacing w:before="0"/>
              <w:rPr>
                <w:lang w:val="pt-BR"/>
              </w:rPr>
            </w:pPr>
          </w:p>
        </w:tc>
      </w:tr>
    </w:tbl>
    <w:p w14:paraId="5D838AC4" w14:textId="220392FF" w:rsidR="0070280C" w:rsidRPr="00575066" w:rsidRDefault="0070280C" w:rsidP="0070280C">
      <w:pPr>
        <w:pStyle w:val="Heading1"/>
      </w:pPr>
      <w:del w:id="66" w:author="António Coelho" w:date="2020-09-10T17:05:00Z">
        <w:r w:rsidDel="00EF7B51">
          <w:delText>Dar uma carta</w:delText>
        </w:r>
      </w:del>
      <w:ins w:id="67" w:author="António Coelho" w:date="2020-09-10T17:05:00Z">
        <w:r w:rsidR="00EF7B51">
          <w:t>Determinar figura correspondente ao número de ordem</w:t>
        </w:r>
      </w:ins>
    </w:p>
    <w:p w14:paraId="1A6F5E91" w14:textId="05E3F138" w:rsidR="0070280C" w:rsidRPr="00F15AB9" w:rsidRDefault="0070280C" w:rsidP="0070280C">
      <w:pPr>
        <w:spacing w:after="120"/>
        <w:rPr>
          <w:lang w:val="pt-BR"/>
        </w:rPr>
      </w:pPr>
      <w:r w:rsidRPr="00F15AB9">
        <w:rPr>
          <w:lang w:val="pt-BR"/>
        </w:rPr>
        <w:t xml:space="preserve">A função </w:t>
      </w:r>
      <w:commentRangeStart w:id="68"/>
      <w:proofErr w:type="spellStart"/>
      <w:r w:rsidRPr="00726A68">
        <w:rPr>
          <w:rFonts w:ascii="Courier New" w:hAnsi="Courier New" w:cs="Courier New"/>
          <w:sz w:val="18"/>
          <w:szCs w:val="16"/>
        </w:rPr>
        <w:t>da_</w:t>
      </w:r>
      <w:ins w:id="69" w:author="António Coelho" w:date="2020-09-10T17:04:00Z">
        <w:r w:rsidR="00673910">
          <w:rPr>
            <w:rFonts w:ascii="Courier New" w:hAnsi="Courier New" w:cs="Courier New"/>
            <w:sz w:val="18"/>
            <w:szCs w:val="16"/>
          </w:rPr>
          <w:t>figura</w:t>
        </w:r>
      </w:ins>
      <w:proofErr w:type="spellEnd"/>
      <w:del w:id="70" w:author="António Coelho" w:date="2020-09-10T17:04:00Z">
        <w:r w:rsidRPr="00726A68" w:rsidDel="00673910">
          <w:rPr>
            <w:rFonts w:ascii="Courier New" w:hAnsi="Courier New" w:cs="Courier New"/>
            <w:sz w:val="18"/>
            <w:szCs w:val="16"/>
          </w:rPr>
          <w:delText>carta</w:delText>
        </w:r>
      </w:del>
      <w:r w:rsidRPr="00726A68">
        <w:rPr>
          <w:rFonts w:ascii="Courier New" w:hAnsi="Courier New" w:cs="Courier New"/>
          <w:sz w:val="18"/>
          <w:szCs w:val="16"/>
        </w:rPr>
        <w:t>()</w:t>
      </w:r>
      <w:r w:rsidRPr="00F15AB9"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commentRangeEnd w:id="68"/>
      <w:r w:rsidR="00EF066D">
        <w:rPr>
          <w:rStyle w:val="CommentReference"/>
        </w:rPr>
        <w:commentReference w:id="68"/>
      </w:r>
      <w:r w:rsidRPr="00F15AB9">
        <w:rPr>
          <w:lang w:val="pt-BR"/>
        </w:rPr>
        <w:t>tem apenas um parâmetro, o número de ordem da carta, e retorna o número ou a figura (</w:t>
      </w:r>
      <w:r w:rsidR="00726A68" w:rsidRPr="00F15AB9">
        <w:rPr>
          <w:lang w:val="pt-BR"/>
        </w:rPr>
        <w:t>caráter</w:t>
      </w:r>
      <w:r w:rsidRPr="00F15AB9">
        <w:rPr>
          <w:lang w:val="pt-BR"/>
        </w:rPr>
        <w:t>) correspondente, de acordo com a seguinte tabela: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7"/>
        <w:gridCol w:w="681"/>
        <w:gridCol w:w="604"/>
        <w:gridCol w:w="604"/>
        <w:gridCol w:w="604"/>
        <w:gridCol w:w="604"/>
        <w:gridCol w:w="604"/>
        <w:gridCol w:w="604"/>
        <w:gridCol w:w="605"/>
        <w:gridCol w:w="605"/>
        <w:gridCol w:w="609"/>
      </w:tblGrid>
      <w:tr w:rsidR="0070280C" w:rsidRPr="00691C65" w14:paraId="695CAC59" w14:textId="77777777" w:rsidTr="00726A68">
        <w:trPr>
          <w:jc w:val="center"/>
        </w:trPr>
        <w:tc>
          <w:tcPr>
            <w:tcW w:w="1587" w:type="dxa"/>
          </w:tcPr>
          <w:p w14:paraId="3D8BA097" w14:textId="77777777" w:rsidR="0070280C" w:rsidRPr="00691C65" w:rsidRDefault="0070280C" w:rsidP="007902EF">
            <w:pPr>
              <w:spacing w:before="60" w:after="60"/>
              <w:rPr>
                <w:sz w:val="22"/>
              </w:rPr>
            </w:pPr>
            <w:r w:rsidRPr="00691C65">
              <w:rPr>
                <w:sz w:val="22"/>
              </w:rPr>
              <w:t>nº de ordem</w:t>
            </w:r>
          </w:p>
        </w:tc>
        <w:tc>
          <w:tcPr>
            <w:tcW w:w="681" w:type="dxa"/>
          </w:tcPr>
          <w:p w14:paraId="309C985F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1</w:t>
            </w:r>
          </w:p>
        </w:tc>
        <w:tc>
          <w:tcPr>
            <w:tcW w:w="604" w:type="dxa"/>
          </w:tcPr>
          <w:p w14:paraId="028E5459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2</w:t>
            </w:r>
          </w:p>
        </w:tc>
        <w:tc>
          <w:tcPr>
            <w:tcW w:w="604" w:type="dxa"/>
          </w:tcPr>
          <w:p w14:paraId="29469A06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3</w:t>
            </w:r>
          </w:p>
        </w:tc>
        <w:tc>
          <w:tcPr>
            <w:tcW w:w="604" w:type="dxa"/>
          </w:tcPr>
          <w:p w14:paraId="148F9ACC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4</w:t>
            </w:r>
          </w:p>
        </w:tc>
        <w:tc>
          <w:tcPr>
            <w:tcW w:w="604" w:type="dxa"/>
          </w:tcPr>
          <w:p w14:paraId="64323A95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5</w:t>
            </w:r>
          </w:p>
        </w:tc>
        <w:tc>
          <w:tcPr>
            <w:tcW w:w="604" w:type="dxa"/>
          </w:tcPr>
          <w:p w14:paraId="75FE41FD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6</w:t>
            </w:r>
          </w:p>
        </w:tc>
        <w:tc>
          <w:tcPr>
            <w:tcW w:w="604" w:type="dxa"/>
          </w:tcPr>
          <w:p w14:paraId="36367B46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7</w:t>
            </w:r>
          </w:p>
        </w:tc>
        <w:tc>
          <w:tcPr>
            <w:tcW w:w="605" w:type="dxa"/>
          </w:tcPr>
          <w:p w14:paraId="632409B7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8</w:t>
            </w:r>
          </w:p>
        </w:tc>
        <w:tc>
          <w:tcPr>
            <w:tcW w:w="605" w:type="dxa"/>
          </w:tcPr>
          <w:p w14:paraId="789590C9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9</w:t>
            </w:r>
          </w:p>
        </w:tc>
        <w:tc>
          <w:tcPr>
            <w:tcW w:w="609" w:type="dxa"/>
          </w:tcPr>
          <w:p w14:paraId="1CE07106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10</w:t>
            </w:r>
          </w:p>
        </w:tc>
      </w:tr>
      <w:tr w:rsidR="0070280C" w:rsidRPr="00691C65" w14:paraId="737AE5D6" w14:textId="77777777" w:rsidTr="00726A68">
        <w:trPr>
          <w:jc w:val="center"/>
        </w:trPr>
        <w:tc>
          <w:tcPr>
            <w:tcW w:w="1587" w:type="dxa"/>
          </w:tcPr>
          <w:p w14:paraId="234CC2E0" w14:textId="77777777" w:rsidR="0070280C" w:rsidRPr="00691C65" w:rsidRDefault="0070280C" w:rsidP="007902EF">
            <w:pPr>
              <w:spacing w:before="60" w:after="60"/>
              <w:rPr>
                <w:sz w:val="22"/>
              </w:rPr>
            </w:pPr>
            <w:r w:rsidRPr="00691C65">
              <w:rPr>
                <w:sz w:val="22"/>
              </w:rPr>
              <w:t>Carta</w:t>
            </w:r>
          </w:p>
        </w:tc>
        <w:tc>
          <w:tcPr>
            <w:tcW w:w="681" w:type="dxa"/>
          </w:tcPr>
          <w:p w14:paraId="52DCDE78" w14:textId="601001A4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"</w:t>
            </w:r>
            <w:r w:rsidRPr="00691C65">
              <w:rPr>
                <w:sz w:val="22"/>
              </w:rPr>
              <w:t>A</w:t>
            </w:r>
            <w:r>
              <w:rPr>
                <w:sz w:val="22"/>
              </w:rPr>
              <w:t>"</w:t>
            </w:r>
          </w:p>
        </w:tc>
        <w:tc>
          <w:tcPr>
            <w:tcW w:w="604" w:type="dxa"/>
          </w:tcPr>
          <w:p w14:paraId="7E4F8C4A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2</w:t>
            </w:r>
          </w:p>
        </w:tc>
        <w:tc>
          <w:tcPr>
            <w:tcW w:w="604" w:type="dxa"/>
          </w:tcPr>
          <w:p w14:paraId="4CC5E5E6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3</w:t>
            </w:r>
          </w:p>
        </w:tc>
        <w:tc>
          <w:tcPr>
            <w:tcW w:w="604" w:type="dxa"/>
          </w:tcPr>
          <w:p w14:paraId="5F117B80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4</w:t>
            </w:r>
          </w:p>
        </w:tc>
        <w:tc>
          <w:tcPr>
            <w:tcW w:w="604" w:type="dxa"/>
          </w:tcPr>
          <w:p w14:paraId="3CBBBA43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5</w:t>
            </w:r>
          </w:p>
        </w:tc>
        <w:tc>
          <w:tcPr>
            <w:tcW w:w="604" w:type="dxa"/>
          </w:tcPr>
          <w:p w14:paraId="08E5713D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6</w:t>
            </w:r>
          </w:p>
        </w:tc>
        <w:tc>
          <w:tcPr>
            <w:tcW w:w="604" w:type="dxa"/>
          </w:tcPr>
          <w:p w14:paraId="6535DCEB" w14:textId="77777777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 w:rsidRPr="00691C65">
              <w:rPr>
                <w:sz w:val="22"/>
              </w:rPr>
              <w:t>7</w:t>
            </w:r>
          </w:p>
        </w:tc>
        <w:tc>
          <w:tcPr>
            <w:tcW w:w="605" w:type="dxa"/>
          </w:tcPr>
          <w:p w14:paraId="5E690035" w14:textId="03538F7C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"</w:t>
            </w:r>
            <w:r w:rsidRPr="00691C65">
              <w:rPr>
                <w:sz w:val="22"/>
              </w:rPr>
              <w:t>Q</w:t>
            </w:r>
            <w:r>
              <w:rPr>
                <w:sz w:val="22"/>
              </w:rPr>
              <w:t>"</w:t>
            </w:r>
          </w:p>
        </w:tc>
        <w:tc>
          <w:tcPr>
            <w:tcW w:w="605" w:type="dxa"/>
          </w:tcPr>
          <w:p w14:paraId="7D39CD1D" w14:textId="19286C2D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"</w:t>
            </w:r>
            <w:r w:rsidRPr="00691C65">
              <w:rPr>
                <w:sz w:val="22"/>
              </w:rPr>
              <w:t>J</w:t>
            </w:r>
            <w:r>
              <w:rPr>
                <w:sz w:val="22"/>
              </w:rPr>
              <w:t>"</w:t>
            </w:r>
            <w:r w:rsidRPr="00691C65">
              <w:rPr>
                <w:sz w:val="22"/>
              </w:rPr>
              <w:t xml:space="preserve"> </w:t>
            </w:r>
          </w:p>
        </w:tc>
        <w:tc>
          <w:tcPr>
            <w:tcW w:w="609" w:type="dxa"/>
          </w:tcPr>
          <w:p w14:paraId="2D7EC5E6" w14:textId="0041CBEA" w:rsidR="0070280C" w:rsidRPr="00691C65" w:rsidRDefault="0070280C" w:rsidP="007902EF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"</w:t>
            </w:r>
            <w:r w:rsidRPr="00691C65">
              <w:rPr>
                <w:sz w:val="22"/>
              </w:rPr>
              <w:t>K</w:t>
            </w:r>
            <w:r>
              <w:rPr>
                <w:sz w:val="22"/>
              </w:rPr>
              <w:t>"</w:t>
            </w:r>
          </w:p>
        </w:tc>
      </w:tr>
    </w:tbl>
    <w:p w14:paraId="4CD0486A" w14:textId="77777777" w:rsidR="0070280C" w:rsidRDefault="0070280C" w:rsidP="0070280C">
      <w:pPr>
        <w:pStyle w:val="codigo"/>
        <w:ind w:left="0" w:right="-999"/>
      </w:pPr>
    </w:p>
    <w:p w14:paraId="0567F8E7" w14:textId="36A9D795" w:rsidR="0070280C" w:rsidRPr="00180B82" w:rsidRDefault="0070280C" w:rsidP="00193379">
      <w:pPr>
        <w:rPr>
          <w:lang w:val="pt-BR"/>
        </w:rPr>
      </w:pPr>
      <w:r>
        <w:rPr>
          <w:lang w:val="pt-BR"/>
        </w:rPr>
        <w:t>Analise o código da função</w:t>
      </w:r>
      <w:r w:rsidRPr="00B57A4B">
        <w:rPr>
          <w:lang w:val="pt-BR"/>
        </w:rPr>
        <w:t>.</w:t>
      </w:r>
      <w:r w:rsidR="00513CC7">
        <w:rPr>
          <w:lang w:val="pt-BR"/>
        </w:rPr>
        <w:t xml:space="preserve"> Mais uma vez foi utilizada uma </w:t>
      </w:r>
      <w:r w:rsidR="0039760D">
        <w:rPr>
          <w:lang w:val="pt-BR"/>
        </w:rPr>
        <w:t xml:space="preserve">estrutura condicional de </w:t>
      </w:r>
      <w:r w:rsidR="00513CC7">
        <w:rPr>
          <w:lang w:val="pt-BR"/>
        </w:rPr>
        <w:t>seleção múltipla.</w:t>
      </w:r>
    </w:p>
    <w:p w14:paraId="00C47948" w14:textId="30706F6A" w:rsidR="0070280C" w:rsidRPr="00193379" w:rsidRDefault="0070280C" w:rsidP="00193379">
      <w:pPr>
        <w:rPr>
          <w:rFonts w:ascii="Courier New" w:hAnsi="Courier New" w:cs="Courier New"/>
          <w:sz w:val="18"/>
          <w:szCs w:val="16"/>
        </w:rPr>
      </w:pPr>
      <w:proofErr w:type="spellStart"/>
      <w:r w:rsidRPr="00193379">
        <w:rPr>
          <w:rFonts w:ascii="Courier New" w:hAnsi="Courier New" w:cs="Courier New"/>
          <w:sz w:val="18"/>
          <w:szCs w:val="16"/>
        </w:rPr>
        <w:t>def</w:t>
      </w:r>
      <w:proofErr w:type="spellEnd"/>
      <w:r w:rsidRPr="00193379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193379">
        <w:rPr>
          <w:rFonts w:ascii="Courier New" w:hAnsi="Courier New" w:cs="Courier New"/>
          <w:sz w:val="18"/>
          <w:szCs w:val="16"/>
        </w:rPr>
        <w:t>da</w:t>
      </w:r>
      <w:ins w:id="71" w:author="António Coelho" w:date="2020-09-10T17:04:00Z">
        <w:r w:rsidR="00673910">
          <w:rPr>
            <w:rFonts w:ascii="Courier New" w:hAnsi="Courier New" w:cs="Courier New"/>
            <w:sz w:val="18"/>
            <w:szCs w:val="16"/>
          </w:rPr>
          <w:t>_figura</w:t>
        </w:r>
      </w:ins>
      <w:proofErr w:type="spellEnd"/>
      <w:del w:id="72" w:author="António Coelho" w:date="2020-09-10T17:04:00Z">
        <w:r w:rsidRPr="00193379" w:rsidDel="00673910">
          <w:rPr>
            <w:rFonts w:ascii="Courier New" w:hAnsi="Courier New" w:cs="Courier New"/>
            <w:sz w:val="18"/>
            <w:szCs w:val="16"/>
          </w:rPr>
          <w:delText>_carta</w:delText>
        </w:r>
      </w:del>
      <w:r w:rsidRPr="00193379">
        <w:rPr>
          <w:rFonts w:ascii="Courier New" w:hAnsi="Courier New" w:cs="Courier New"/>
          <w:sz w:val="18"/>
          <w:szCs w:val="16"/>
        </w:rPr>
        <w:t>(</w:t>
      </w:r>
      <w:del w:id="73" w:author="António Coelho" w:date="2020-09-10T17:05:00Z">
        <w:r w:rsidRPr="00193379" w:rsidDel="00EF7B51">
          <w:rPr>
            <w:rFonts w:ascii="Courier New" w:hAnsi="Courier New" w:cs="Courier New"/>
            <w:sz w:val="18"/>
            <w:szCs w:val="16"/>
          </w:rPr>
          <w:delText>valor</w:delText>
        </w:r>
      </w:del>
      <w:ins w:id="74" w:author="António Coelho" w:date="2020-09-10T17:05:00Z">
        <w:r w:rsidR="00EF7B51">
          <w:rPr>
            <w:rFonts w:ascii="Courier New" w:hAnsi="Courier New" w:cs="Courier New"/>
            <w:sz w:val="18"/>
            <w:szCs w:val="16"/>
          </w:rPr>
          <w:t>numero</w:t>
        </w:r>
      </w:ins>
      <w:r w:rsidRPr="00193379">
        <w:rPr>
          <w:rFonts w:ascii="Courier New" w:hAnsi="Courier New" w:cs="Courier New"/>
          <w:sz w:val="18"/>
          <w:szCs w:val="16"/>
        </w:rPr>
        <w:t>):</w:t>
      </w:r>
    </w:p>
    <w:p w14:paraId="0C6D7DF3" w14:textId="4F1EE140" w:rsidR="0070280C" w:rsidRPr="00193379" w:rsidRDefault="0070280C" w:rsidP="00193379">
      <w:pPr>
        <w:rPr>
          <w:rFonts w:ascii="Courier New" w:hAnsi="Courier New" w:cs="Courier New"/>
          <w:sz w:val="18"/>
          <w:szCs w:val="16"/>
        </w:rPr>
      </w:pPr>
      <w:r w:rsidRPr="00193379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193379">
        <w:rPr>
          <w:rFonts w:ascii="Courier New" w:hAnsi="Courier New" w:cs="Courier New"/>
          <w:sz w:val="18"/>
          <w:szCs w:val="16"/>
        </w:rPr>
        <w:t>if</w:t>
      </w:r>
      <w:proofErr w:type="spellEnd"/>
      <w:r w:rsidRPr="00193379">
        <w:rPr>
          <w:rFonts w:ascii="Courier New" w:hAnsi="Courier New" w:cs="Courier New"/>
          <w:sz w:val="18"/>
          <w:szCs w:val="16"/>
        </w:rPr>
        <w:t xml:space="preserve"> </w:t>
      </w:r>
      <w:ins w:id="75" w:author="António Coelho" w:date="2020-09-10T17:09:00Z">
        <w:r w:rsidR="00620D43">
          <w:rPr>
            <w:rFonts w:ascii="Courier New" w:hAnsi="Courier New" w:cs="Courier New"/>
            <w:sz w:val="18"/>
            <w:szCs w:val="16"/>
          </w:rPr>
          <w:t xml:space="preserve">numero </w:t>
        </w:r>
      </w:ins>
      <w:del w:id="76" w:author="António Coelho" w:date="2020-09-10T17:09:00Z">
        <w:r w:rsidRPr="00193379" w:rsidDel="00620D43">
          <w:rPr>
            <w:rFonts w:ascii="Courier New" w:hAnsi="Courier New" w:cs="Courier New"/>
            <w:sz w:val="18"/>
            <w:szCs w:val="16"/>
          </w:rPr>
          <w:delText xml:space="preserve">valor </w:delText>
        </w:r>
      </w:del>
      <w:r w:rsidRPr="00193379">
        <w:rPr>
          <w:rFonts w:ascii="Courier New" w:hAnsi="Courier New" w:cs="Courier New"/>
          <w:sz w:val="18"/>
          <w:szCs w:val="16"/>
        </w:rPr>
        <w:t>== 1:</w:t>
      </w:r>
    </w:p>
    <w:p w14:paraId="5F858EFF" w14:textId="77777777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193379">
        <w:rPr>
          <w:rFonts w:ascii="Courier New" w:hAnsi="Courier New" w:cs="Courier New"/>
          <w:sz w:val="18"/>
          <w:szCs w:val="16"/>
        </w:rPr>
        <w:t xml:space="preserve">    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>return "A"</w:t>
      </w:r>
    </w:p>
    <w:p w14:paraId="21CBA910" w14:textId="29052D80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elif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ins w:id="77" w:author="António Coelho" w:date="2020-09-10T17:09:00Z">
        <w:r w:rsidR="00620D43" w:rsidRPr="003744BF">
          <w:rPr>
            <w:rFonts w:ascii="Courier New" w:hAnsi="Courier New" w:cs="Courier New"/>
            <w:sz w:val="18"/>
            <w:szCs w:val="16"/>
            <w:lang w:val="en-US"/>
            <w:rPrChange w:id="78" w:author="António Coelho" w:date="2020-09-10T18:09:00Z">
              <w:rPr>
                <w:rFonts w:ascii="Courier New" w:hAnsi="Courier New" w:cs="Courier New"/>
                <w:sz w:val="18"/>
                <w:szCs w:val="16"/>
              </w:rPr>
            </w:rPrChange>
          </w:rPr>
          <w:t>numero</w:t>
        </w:r>
        <w:proofErr w:type="spellEnd"/>
        <w:r w:rsidR="00620D43" w:rsidRPr="003744BF">
          <w:rPr>
            <w:rFonts w:ascii="Courier New" w:hAnsi="Courier New" w:cs="Courier New"/>
            <w:sz w:val="18"/>
            <w:szCs w:val="16"/>
            <w:lang w:val="en-US"/>
            <w:rPrChange w:id="79" w:author="António Coelho" w:date="2020-09-10T18:09:00Z">
              <w:rPr>
                <w:rFonts w:ascii="Courier New" w:hAnsi="Courier New" w:cs="Courier New"/>
                <w:sz w:val="18"/>
                <w:szCs w:val="16"/>
              </w:rPr>
            </w:rPrChange>
          </w:rPr>
          <w:t xml:space="preserve"> </w:t>
        </w:r>
      </w:ins>
      <w:del w:id="80" w:author="António Coelho" w:date="2020-09-10T17:09:00Z">
        <w:r w:rsidRPr="00BA6E03" w:rsidDel="00620D43">
          <w:rPr>
            <w:rFonts w:ascii="Courier New" w:hAnsi="Courier New" w:cs="Courier New"/>
            <w:sz w:val="18"/>
            <w:szCs w:val="16"/>
            <w:lang w:val="en-US"/>
          </w:rPr>
          <w:delText xml:space="preserve">valor </w:delText>
        </w:r>
      </w:del>
      <w:r w:rsidRPr="00BA6E03">
        <w:rPr>
          <w:rFonts w:ascii="Courier New" w:hAnsi="Courier New" w:cs="Courier New"/>
          <w:sz w:val="18"/>
          <w:szCs w:val="16"/>
          <w:lang w:val="en-US"/>
        </w:rPr>
        <w:t>== 8:</w:t>
      </w:r>
    </w:p>
    <w:p w14:paraId="1D21937F" w14:textId="77777777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"Q"</w:t>
      </w:r>
    </w:p>
    <w:p w14:paraId="2C2429F5" w14:textId="0E434B60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elif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ins w:id="81" w:author="António Coelho" w:date="2020-09-10T17:09:00Z">
        <w:r w:rsidR="00620D43" w:rsidRPr="00D34500">
          <w:rPr>
            <w:rFonts w:ascii="Courier New" w:hAnsi="Courier New" w:cs="Courier New"/>
            <w:sz w:val="18"/>
            <w:szCs w:val="16"/>
            <w:lang w:val="en-US"/>
            <w:rPrChange w:id="82" w:author="António Coelho" w:date="2020-09-10T18:09:00Z">
              <w:rPr>
                <w:rFonts w:ascii="Courier New" w:hAnsi="Courier New" w:cs="Courier New"/>
                <w:sz w:val="18"/>
                <w:szCs w:val="16"/>
              </w:rPr>
            </w:rPrChange>
          </w:rPr>
          <w:t>numero</w:t>
        </w:r>
        <w:proofErr w:type="spellEnd"/>
        <w:r w:rsidR="00620D43" w:rsidRPr="00D34500">
          <w:rPr>
            <w:rFonts w:ascii="Courier New" w:hAnsi="Courier New" w:cs="Courier New"/>
            <w:sz w:val="18"/>
            <w:szCs w:val="16"/>
            <w:lang w:val="en-US"/>
            <w:rPrChange w:id="83" w:author="António Coelho" w:date="2020-09-10T18:09:00Z">
              <w:rPr>
                <w:rFonts w:ascii="Courier New" w:hAnsi="Courier New" w:cs="Courier New"/>
                <w:sz w:val="18"/>
                <w:szCs w:val="16"/>
              </w:rPr>
            </w:rPrChange>
          </w:rPr>
          <w:t xml:space="preserve"> </w:t>
        </w:r>
      </w:ins>
      <w:del w:id="84" w:author="António Coelho" w:date="2020-09-10T17:09:00Z">
        <w:r w:rsidRPr="00BA6E03" w:rsidDel="00620D43">
          <w:rPr>
            <w:rFonts w:ascii="Courier New" w:hAnsi="Courier New" w:cs="Courier New"/>
            <w:sz w:val="18"/>
            <w:szCs w:val="16"/>
            <w:lang w:val="en-US"/>
          </w:rPr>
          <w:delText xml:space="preserve">valor </w:delText>
        </w:r>
      </w:del>
      <w:r w:rsidRPr="00BA6E03">
        <w:rPr>
          <w:rFonts w:ascii="Courier New" w:hAnsi="Courier New" w:cs="Courier New"/>
          <w:sz w:val="18"/>
          <w:szCs w:val="16"/>
          <w:lang w:val="en-US"/>
        </w:rPr>
        <w:t>== 9:</w:t>
      </w:r>
    </w:p>
    <w:p w14:paraId="026A660A" w14:textId="77777777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"J"</w:t>
      </w:r>
    </w:p>
    <w:p w14:paraId="46D92C6E" w14:textId="3D1E7484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elif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ins w:id="85" w:author="António Coelho" w:date="2020-09-10T17:09:00Z">
        <w:r w:rsidR="00620D43" w:rsidRPr="00D34500">
          <w:rPr>
            <w:rFonts w:ascii="Courier New" w:hAnsi="Courier New" w:cs="Courier New"/>
            <w:sz w:val="18"/>
            <w:szCs w:val="16"/>
            <w:lang w:val="en-US"/>
            <w:rPrChange w:id="86" w:author="António Coelho" w:date="2020-09-10T18:09:00Z">
              <w:rPr>
                <w:rFonts w:ascii="Courier New" w:hAnsi="Courier New" w:cs="Courier New"/>
                <w:sz w:val="18"/>
                <w:szCs w:val="16"/>
              </w:rPr>
            </w:rPrChange>
          </w:rPr>
          <w:t>numero</w:t>
        </w:r>
        <w:proofErr w:type="spellEnd"/>
        <w:r w:rsidR="00620D43" w:rsidRPr="00D34500">
          <w:rPr>
            <w:rFonts w:ascii="Courier New" w:hAnsi="Courier New" w:cs="Courier New"/>
            <w:sz w:val="18"/>
            <w:szCs w:val="16"/>
            <w:lang w:val="en-US"/>
            <w:rPrChange w:id="87" w:author="António Coelho" w:date="2020-09-10T18:09:00Z">
              <w:rPr>
                <w:rFonts w:ascii="Courier New" w:hAnsi="Courier New" w:cs="Courier New"/>
                <w:sz w:val="18"/>
                <w:szCs w:val="16"/>
              </w:rPr>
            </w:rPrChange>
          </w:rPr>
          <w:t xml:space="preserve"> </w:t>
        </w:r>
      </w:ins>
      <w:del w:id="88" w:author="António Coelho" w:date="2020-09-10T17:09:00Z">
        <w:r w:rsidRPr="00BA6E03" w:rsidDel="00620D43">
          <w:rPr>
            <w:rFonts w:ascii="Courier New" w:hAnsi="Courier New" w:cs="Courier New"/>
            <w:sz w:val="18"/>
            <w:szCs w:val="16"/>
            <w:lang w:val="en-US"/>
          </w:rPr>
          <w:delText xml:space="preserve">valor </w:delText>
        </w:r>
      </w:del>
      <w:r w:rsidRPr="00BA6E03">
        <w:rPr>
          <w:rFonts w:ascii="Courier New" w:hAnsi="Courier New" w:cs="Courier New"/>
          <w:sz w:val="18"/>
          <w:szCs w:val="16"/>
          <w:lang w:val="en-US"/>
        </w:rPr>
        <w:t>== 10:</w:t>
      </w:r>
    </w:p>
    <w:p w14:paraId="148A448B" w14:textId="77777777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"K"</w:t>
      </w:r>
    </w:p>
    <w:p w14:paraId="1774450A" w14:textId="77777777" w:rsidR="0070280C" w:rsidRPr="00BA6E03" w:rsidRDefault="0070280C" w:rsidP="00193379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6289617B" w14:textId="1A2EAE50" w:rsidR="0070280C" w:rsidRPr="00193379" w:rsidRDefault="0070280C" w:rsidP="00193379">
      <w:pPr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193379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193379">
        <w:rPr>
          <w:rFonts w:ascii="Courier New" w:hAnsi="Courier New" w:cs="Courier New"/>
          <w:sz w:val="18"/>
          <w:szCs w:val="16"/>
        </w:rPr>
        <w:t xml:space="preserve"> </w:t>
      </w:r>
      <w:del w:id="89" w:author="António Coelho" w:date="2020-09-10T18:09:00Z">
        <w:r w:rsidRPr="00193379" w:rsidDel="003744BF">
          <w:rPr>
            <w:rFonts w:ascii="Courier New" w:hAnsi="Courier New" w:cs="Courier New"/>
            <w:sz w:val="18"/>
            <w:szCs w:val="16"/>
          </w:rPr>
          <w:delText>valor</w:delText>
        </w:r>
      </w:del>
      <w:ins w:id="90" w:author="António Coelho" w:date="2020-09-10T18:09:00Z">
        <w:r w:rsidR="003744BF">
          <w:rPr>
            <w:rFonts w:ascii="Courier New" w:hAnsi="Courier New" w:cs="Courier New"/>
            <w:sz w:val="18"/>
            <w:szCs w:val="16"/>
          </w:rPr>
          <w:t>numero</w:t>
        </w:r>
      </w:ins>
    </w:p>
    <w:p w14:paraId="4399D800" w14:textId="77777777" w:rsidR="0070280C" w:rsidRPr="009301F3" w:rsidRDefault="0070280C" w:rsidP="0070280C">
      <w:pPr>
        <w:pStyle w:val="Heading1"/>
      </w:pPr>
      <w:r>
        <w:t>Determinar a pontuação de um conjunto de cartas</w:t>
      </w:r>
    </w:p>
    <w:p w14:paraId="00003FA3" w14:textId="77777777" w:rsidR="0070280C" w:rsidRPr="00B57A4B" w:rsidRDefault="0070280C" w:rsidP="0070280C">
      <w:pPr>
        <w:rPr>
          <w:lang w:val="pt-BR"/>
        </w:rPr>
      </w:pPr>
      <w:r w:rsidRPr="00B57A4B">
        <w:rPr>
          <w:lang w:val="pt-BR"/>
        </w:rPr>
        <w:t>No final do jogo é necessário contar a pontuação total das cartas ganhas por cada equipa.</w:t>
      </w:r>
    </w:p>
    <w:p w14:paraId="28130641" w14:textId="72D79FA6" w:rsidR="0070280C" w:rsidRPr="00777068" w:rsidRDefault="0070280C" w:rsidP="0070280C">
      <w:pPr>
        <w:rPr>
          <w:lang w:val="pt-BR"/>
        </w:rPr>
      </w:pPr>
      <w:r w:rsidRPr="00B57A4B">
        <w:rPr>
          <w:lang w:val="pt-BR"/>
        </w:rPr>
        <w:t xml:space="preserve">A função </w:t>
      </w:r>
      <w:proofErr w:type="spellStart"/>
      <w:r w:rsidR="00DE50CE">
        <w:rPr>
          <w:rFonts w:ascii="Courier New" w:hAnsi="Courier New" w:cs="Courier New"/>
          <w:sz w:val="18"/>
          <w:szCs w:val="16"/>
        </w:rPr>
        <w:t>pontuacao</w:t>
      </w:r>
      <w:proofErr w:type="spellEnd"/>
      <w:r w:rsidR="00DE50CE">
        <w:rPr>
          <w:rFonts w:ascii="Courier New" w:hAnsi="Courier New" w:cs="Courier New"/>
          <w:sz w:val="18"/>
          <w:szCs w:val="16"/>
        </w:rPr>
        <w:t>()</w:t>
      </w:r>
      <w:r w:rsidRPr="00B57A4B">
        <w:rPr>
          <w:lang w:val="pt-BR"/>
        </w:rPr>
        <w:t xml:space="preserve"> tem apenas um parâmetro, que é uma lista de </w:t>
      </w:r>
      <w:r w:rsidRPr="000B0DB1">
        <w:rPr>
          <w:lang w:val="pt-BR"/>
        </w:rPr>
        <w:t>cartas</w:t>
      </w:r>
      <w:ins w:id="91" w:author="António Coelho" w:date="2020-09-10T17:10:00Z">
        <w:r w:rsidR="009E725A">
          <w:rPr>
            <w:lang w:val="pt-BR"/>
          </w:rPr>
          <w:t>, e faz o soma</w:t>
        </w:r>
      </w:ins>
      <w:ins w:id="92" w:author="António Coelho" w:date="2020-09-10T17:11:00Z">
        <w:r w:rsidR="009E725A">
          <w:rPr>
            <w:lang w:val="pt-BR"/>
          </w:rPr>
          <w:t>tório dos pontos de todas as cartas</w:t>
        </w:r>
      </w:ins>
      <w:r>
        <w:rPr>
          <w:lang w:val="pt-BR"/>
        </w:rPr>
        <w:t>:</w:t>
      </w:r>
    </w:p>
    <w:p w14:paraId="7CE3B94F" w14:textId="77777777" w:rsidR="0070280C" w:rsidRPr="00777068" w:rsidRDefault="0070280C" w:rsidP="0070280C">
      <w:pPr>
        <w:rPr>
          <w:rFonts w:ascii="Courier New" w:hAnsi="Courier New" w:cs="Courier New"/>
          <w:sz w:val="18"/>
          <w:szCs w:val="16"/>
        </w:rPr>
      </w:pPr>
      <w:proofErr w:type="spellStart"/>
      <w:r w:rsidRPr="00777068">
        <w:rPr>
          <w:rFonts w:ascii="Courier New" w:hAnsi="Courier New" w:cs="Courier New"/>
          <w:sz w:val="18"/>
          <w:szCs w:val="16"/>
        </w:rPr>
        <w:t>def</w:t>
      </w:r>
      <w:proofErr w:type="spellEnd"/>
      <w:r w:rsidRPr="00777068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777068">
        <w:rPr>
          <w:rFonts w:ascii="Courier New" w:hAnsi="Courier New" w:cs="Courier New"/>
          <w:sz w:val="18"/>
          <w:szCs w:val="16"/>
        </w:rPr>
        <w:t>pontuacao</w:t>
      </w:r>
      <w:proofErr w:type="spellEnd"/>
      <w:r w:rsidRPr="00777068">
        <w:rPr>
          <w:rFonts w:ascii="Courier New" w:hAnsi="Courier New" w:cs="Courier New"/>
          <w:sz w:val="18"/>
          <w:szCs w:val="16"/>
        </w:rPr>
        <w:t>(cartas):</w:t>
      </w:r>
    </w:p>
    <w:p w14:paraId="474919C3" w14:textId="77777777" w:rsidR="0070280C" w:rsidRPr="00777068" w:rsidRDefault="0070280C" w:rsidP="0070280C">
      <w:pPr>
        <w:rPr>
          <w:rFonts w:ascii="Courier New" w:hAnsi="Courier New" w:cs="Courier New"/>
          <w:sz w:val="18"/>
          <w:szCs w:val="16"/>
        </w:rPr>
      </w:pPr>
      <w:r w:rsidRPr="00777068">
        <w:rPr>
          <w:rFonts w:ascii="Courier New" w:hAnsi="Courier New" w:cs="Courier New"/>
          <w:sz w:val="18"/>
          <w:szCs w:val="16"/>
        </w:rPr>
        <w:t xml:space="preserve">    soma = 0</w:t>
      </w:r>
    </w:p>
    <w:p w14:paraId="5A6E36AA" w14:textId="77777777" w:rsidR="0070280C" w:rsidRPr="00777068" w:rsidRDefault="0070280C" w:rsidP="0070280C">
      <w:pPr>
        <w:rPr>
          <w:rFonts w:ascii="Courier New" w:hAnsi="Courier New" w:cs="Courier New"/>
          <w:sz w:val="18"/>
          <w:szCs w:val="16"/>
        </w:rPr>
      </w:pPr>
      <w:r w:rsidRPr="00777068">
        <w:rPr>
          <w:rFonts w:ascii="Courier New" w:hAnsi="Courier New" w:cs="Courier New"/>
          <w:sz w:val="18"/>
          <w:szCs w:val="16"/>
        </w:rPr>
        <w:t xml:space="preserve">    for carta in cartas:</w:t>
      </w:r>
    </w:p>
    <w:p w14:paraId="5133F604" w14:textId="77777777" w:rsidR="0070280C" w:rsidRPr="00777068" w:rsidRDefault="0070280C" w:rsidP="0070280C">
      <w:pPr>
        <w:rPr>
          <w:rFonts w:ascii="Courier New" w:hAnsi="Courier New" w:cs="Courier New"/>
          <w:sz w:val="18"/>
          <w:szCs w:val="16"/>
        </w:rPr>
      </w:pPr>
      <w:r w:rsidRPr="00777068">
        <w:rPr>
          <w:rFonts w:ascii="Courier New" w:hAnsi="Courier New" w:cs="Courier New"/>
          <w:sz w:val="18"/>
          <w:szCs w:val="16"/>
        </w:rPr>
        <w:t xml:space="preserve">        soma += pontos(figura(carta))</w:t>
      </w:r>
    </w:p>
    <w:p w14:paraId="5171E49F" w14:textId="77777777" w:rsidR="0070280C" w:rsidRPr="00777068" w:rsidRDefault="0070280C" w:rsidP="0070280C">
      <w:pPr>
        <w:rPr>
          <w:rFonts w:ascii="Courier New" w:hAnsi="Courier New" w:cs="Courier New"/>
          <w:sz w:val="18"/>
          <w:szCs w:val="16"/>
        </w:rPr>
      </w:pPr>
    </w:p>
    <w:p w14:paraId="195C9A8E" w14:textId="77777777" w:rsidR="0070280C" w:rsidRPr="00777068" w:rsidRDefault="0070280C" w:rsidP="0070280C">
      <w:pPr>
        <w:rPr>
          <w:rFonts w:ascii="Courier New" w:hAnsi="Courier New" w:cs="Courier New"/>
          <w:sz w:val="18"/>
          <w:szCs w:val="16"/>
        </w:rPr>
      </w:pPr>
      <w:r w:rsidRPr="00777068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777068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777068">
        <w:rPr>
          <w:rFonts w:ascii="Courier New" w:hAnsi="Courier New" w:cs="Courier New"/>
          <w:sz w:val="18"/>
          <w:szCs w:val="16"/>
        </w:rPr>
        <w:t xml:space="preserve"> soma </w:t>
      </w:r>
    </w:p>
    <w:p w14:paraId="10A1F78E" w14:textId="77777777" w:rsidR="0070280C" w:rsidRPr="009301F3" w:rsidRDefault="0070280C" w:rsidP="0070280C">
      <w:pPr>
        <w:pStyle w:val="Heading1"/>
      </w:pPr>
      <w:r>
        <w:t>Determinar a maior carta de um determinado naipe</w:t>
      </w:r>
    </w:p>
    <w:p w14:paraId="30A2BE61" w14:textId="0FFFFFF2" w:rsidR="0070280C" w:rsidRPr="00B57A4B" w:rsidRDefault="0070280C" w:rsidP="0070280C">
      <w:pPr>
        <w:rPr>
          <w:lang w:val="pt-BR"/>
        </w:rPr>
      </w:pPr>
      <w:r w:rsidRPr="00B57A4B">
        <w:rPr>
          <w:lang w:val="pt-BR"/>
        </w:rPr>
        <w:t xml:space="preserve">Quando um jogador tem que </w:t>
      </w:r>
      <w:r>
        <w:rPr>
          <w:lang w:val="pt-BR"/>
        </w:rPr>
        <w:t>"</w:t>
      </w:r>
      <w:r w:rsidRPr="00B57A4B">
        <w:rPr>
          <w:lang w:val="pt-BR"/>
        </w:rPr>
        <w:t>assistir</w:t>
      </w:r>
      <w:r>
        <w:rPr>
          <w:lang w:val="pt-BR"/>
        </w:rPr>
        <w:t>"</w:t>
      </w:r>
      <w:r w:rsidRPr="00B57A4B">
        <w:rPr>
          <w:lang w:val="pt-BR"/>
        </w:rPr>
        <w:t xml:space="preserve"> uma jogada, normalmente tenta verificar qual a maior carta (maior número de pontos) da sua </w:t>
      </w:r>
      <w:r>
        <w:rPr>
          <w:lang w:val="pt-BR"/>
        </w:rPr>
        <w:t>"</w:t>
      </w:r>
      <w:r w:rsidRPr="00B57A4B">
        <w:rPr>
          <w:lang w:val="pt-BR"/>
        </w:rPr>
        <w:t>mão</w:t>
      </w:r>
      <w:r>
        <w:rPr>
          <w:lang w:val="pt-BR"/>
        </w:rPr>
        <w:t>"</w:t>
      </w:r>
      <w:r w:rsidRPr="00B57A4B">
        <w:rPr>
          <w:lang w:val="pt-BR"/>
        </w:rPr>
        <w:t xml:space="preserve"> correspondente ao naipe da jogada. A função </w:t>
      </w:r>
      <w:proofErr w:type="spellStart"/>
      <w:r w:rsidRPr="00FD5342">
        <w:rPr>
          <w:rFonts w:ascii="Courier New" w:hAnsi="Courier New" w:cs="Courier New"/>
          <w:sz w:val="18"/>
          <w:szCs w:val="16"/>
        </w:rPr>
        <w:t>carta_maio</w:t>
      </w:r>
      <w:r w:rsidR="00FD5342">
        <w:rPr>
          <w:rFonts w:ascii="Courier New" w:hAnsi="Courier New" w:cs="Courier New"/>
          <w:sz w:val="18"/>
          <w:szCs w:val="16"/>
        </w:rPr>
        <w:t>r</w:t>
      </w:r>
      <w:proofErr w:type="spellEnd"/>
      <w:r w:rsidR="00FD5342">
        <w:rPr>
          <w:rFonts w:ascii="Courier New" w:hAnsi="Courier New" w:cs="Courier New"/>
          <w:sz w:val="18"/>
          <w:szCs w:val="16"/>
        </w:rPr>
        <w:t>()</w:t>
      </w:r>
      <w:r w:rsidRPr="00B57A4B">
        <w:rPr>
          <w:lang w:val="pt-BR"/>
        </w:rPr>
        <w:t xml:space="preserve"> tem dois parâmetros:</w:t>
      </w:r>
    </w:p>
    <w:p w14:paraId="6E6E6720" w14:textId="70CF49B6" w:rsidR="0070280C" w:rsidRDefault="0070280C" w:rsidP="0070280C">
      <w:pPr>
        <w:pStyle w:val="ListParagraph"/>
        <w:numPr>
          <w:ilvl w:val="0"/>
          <w:numId w:val="26"/>
        </w:numPr>
        <w:spacing w:after="120"/>
      </w:pPr>
      <w:proofErr w:type="spellStart"/>
      <w:r w:rsidRPr="00FD5342">
        <w:rPr>
          <w:rFonts w:ascii="Courier New" w:hAnsi="Courier New" w:cs="Courier New"/>
          <w:sz w:val="18"/>
          <w:szCs w:val="16"/>
        </w:rPr>
        <w:t>mao</w:t>
      </w:r>
      <w:proofErr w:type="spellEnd"/>
      <w:r>
        <w:t>, que é uma lista de cartas;</w:t>
      </w:r>
    </w:p>
    <w:p w14:paraId="1C77394D" w14:textId="76B66A34" w:rsidR="0070280C" w:rsidRDefault="0070280C" w:rsidP="0070280C">
      <w:pPr>
        <w:pStyle w:val="ListParagraph"/>
        <w:numPr>
          <w:ilvl w:val="0"/>
          <w:numId w:val="26"/>
        </w:numPr>
        <w:spacing w:after="120"/>
        <w:ind w:right="-149"/>
      </w:pPr>
      <w:proofErr w:type="spellStart"/>
      <w:r w:rsidRPr="00FD5342">
        <w:rPr>
          <w:rFonts w:ascii="Courier New" w:hAnsi="Courier New" w:cs="Courier New"/>
          <w:sz w:val="18"/>
          <w:szCs w:val="16"/>
        </w:rPr>
        <w:t>naipe_jogada</w:t>
      </w:r>
      <w:proofErr w:type="spellEnd"/>
      <w:r>
        <w:t>, que é um caracter correspondente ao naipe da jogada ("C", "O", "P" ou "E").</w:t>
      </w:r>
    </w:p>
    <w:p w14:paraId="24DE106C" w14:textId="77777777" w:rsidR="0070280C" w:rsidRDefault="0070280C" w:rsidP="0070280C">
      <w:pPr>
        <w:rPr>
          <w:lang w:val="pt-BR"/>
        </w:rPr>
      </w:pPr>
      <w:r w:rsidRPr="00F15AB9">
        <w:rPr>
          <w:lang w:val="pt-BR"/>
        </w:rPr>
        <w:lastRenderedPageBreak/>
        <w:t xml:space="preserve">Esta função retorna apenas o numero/figura da carta. Quando não existe nenhuma carta desse naipe retorna </w:t>
      </w:r>
      <w:r w:rsidRPr="00FD5342">
        <w:rPr>
          <w:rFonts w:ascii="Courier New" w:hAnsi="Courier New" w:cs="Courier New"/>
          <w:sz w:val="18"/>
          <w:szCs w:val="16"/>
        </w:rPr>
        <w:t>False</w:t>
      </w:r>
      <w:r w:rsidRPr="00F15AB9">
        <w:rPr>
          <w:lang w:val="pt-BR"/>
        </w:rPr>
        <w:t xml:space="preserve">. </w:t>
      </w:r>
    </w:p>
    <w:p w14:paraId="14E9446F" w14:textId="22D9F778" w:rsidR="0070280C" w:rsidRPr="00180B82" w:rsidRDefault="0070280C" w:rsidP="00DE2CEA">
      <w:pPr>
        <w:rPr>
          <w:lang w:val="pt-BR"/>
        </w:rPr>
      </w:pPr>
      <w:r>
        <w:rPr>
          <w:lang w:val="pt-BR"/>
        </w:rPr>
        <w:t>Analise o código da função</w:t>
      </w:r>
      <w:r w:rsidR="006A3A69">
        <w:rPr>
          <w:lang w:val="pt-BR"/>
        </w:rPr>
        <w:t xml:space="preserve"> e repare na estrutura de ciclo contado que percorre a mão de cartas</w:t>
      </w:r>
      <w:del w:id="93" w:author="António Coelho" w:date="2020-09-10T16:51:00Z">
        <w:r w:rsidR="006A3A69" w:rsidDel="0028577C">
          <w:rPr>
            <w:lang w:val="pt-BR"/>
          </w:rPr>
          <w:delText xml:space="preserve">, e onde existem duas estruturas condicionais </w:delText>
        </w:r>
        <w:commentRangeStart w:id="94"/>
        <w:r w:rsidR="006A3A69" w:rsidDel="0028577C">
          <w:rPr>
            <w:lang w:val="pt-BR"/>
          </w:rPr>
          <w:delText>aninhadas</w:delText>
        </w:r>
        <w:commentRangeEnd w:id="94"/>
        <w:r w:rsidR="005535EC" w:rsidDel="0028577C">
          <w:rPr>
            <w:rStyle w:val="CommentReference"/>
          </w:rPr>
          <w:commentReference w:id="94"/>
        </w:r>
      </w:del>
      <w:r w:rsidR="006A3A69">
        <w:rPr>
          <w:lang w:val="pt-BR"/>
        </w:rPr>
        <w:t>.</w:t>
      </w:r>
    </w:p>
    <w:p w14:paraId="53F32107" w14:textId="7A4DE2E3" w:rsidR="0070280C" w:rsidRDefault="0070280C" w:rsidP="0070280C">
      <w:pPr>
        <w:rPr>
          <w:rFonts w:ascii="Courier New" w:hAnsi="Courier New" w:cs="Courier New"/>
          <w:sz w:val="18"/>
          <w:szCs w:val="16"/>
        </w:rPr>
      </w:pPr>
      <w:proofErr w:type="spellStart"/>
      <w:r w:rsidRPr="00DE2CEA">
        <w:rPr>
          <w:rFonts w:ascii="Courier New" w:hAnsi="Courier New" w:cs="Courier New"/>
          <w:sz w:val="18"/>
          <w:szCs w:val="16"/>
        </w:rPr>
        <w:t>def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carta_maior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>(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mao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 xml:space="preserve">,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>):</w:t>
      </w:r>
    </w:p>
    <w:p w14:paraId="19060EA3" w14:textId="73D0B23D" w:rsidR="001B0D46" w:rsidRPr="00DE2CEA" w:rsidRDefault="001B0D46" w:rsidP="0070280C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 # </w:t>
      </w:r>
      <w:proofErr w:type="spellStart"/>
      <w:r>
        <w:rPr>
          <w:rFonts w:ascii="Courier New" w:hAnsi="Courier New" w:cs="Courier New"/>
          <w:sz w:val="18"/>
          <w:szCs w:val="16"/>
        </w:rPr>
        <w:t>inicializacao</w:t>
      </w:r>
      <w:proofErr w:type="spellEnd"/>
    </w:p>
    <w:p w14:paraId="3146E70E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pontos_maximo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 xml:space="preserve"> = -1 # menor que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minimo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 xml:space="preserve"> - zero valores para cartas de 2 a 6</w:t>
      </w:r>
    </w:p>
    <w:p w14:paraId="081AD1F1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carta_maximo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 xml:space="preserve"> = "" </w:t>
      </w:r>
    </w:p>
    <w:p w14:paraId="07F4B377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</w:p>
    <w:p w14:paraId="51959673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# percorre a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mao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 xml:space="preserve"> do jogador</w:t>
      </w:r>
    </w:p>
    <w:p w14:paraId="72B998C9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for carta in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mao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>:</w:t>
      </w:r>
    </w:p>
    <w:p w14:paraId="5D61A475" w14:textId="0AC85E3D" w:rsidR="0070280C" w:rsidRPr="00DE2CEA" w:rsidRDefault="0070280C" w:rsidP="00F25D33">
      <w:pPr>
        <w:ind w:right="-149"/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if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 xml:space="preserve"> naipe(carta) ==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="00F25D33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="00F25D33">
        <w:rPr>
          <w:rFonts w:ascii="Courier New" w:hAnsi="Courier New" w:cs="Courier New"/>
          <w:sz w:val="18"/>
          <w:szCs w:val="16"/>
        </w:rPr>
        <w:t>and</w:t>
      </w:r>
      <w:proofErr w:type="spellEnd"/>
      <w:r w:rsidR="00F25D33">
        <w:rPr>
          <w:rFonts w:ascii="Courier New" w:hAnsi="Courier New" w:cs="Courier New"/>
          <w:sz w:val="18"/>
          <w:szCs w:val="16"/>
        </w:rPr>
        <w:t xml:space="preserve"> </w:t>
      </w:r>
      <w:r w:rsidRPr="00DE2CEA">
        <w:rPr>
          <w:rFonts w:ascii="Courier New" w:hAnsi="Courier New" w:cs="Courier New"/>
          <w:sz w:val="18"/>
          <w:szCs w:val="16"/>
        </w:rPr>
        <w:t xml:space="preserve">pontos(figura(carta)) &gt;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pontos_maximo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>:</w:t>
      </w:r>
    </w:p>
    <w:p w14:paraId="05EF0B8D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carta_maximo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 xml:space="preserve"> = figura(carta)</w:t>
      </w:r>
    </w:p>
    <w:p w14:paraId="3E9ADB0B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pontos_maximo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 xml:space="preserve"> = pontos(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carta_maximo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>)</w:t>
      </w:r>
    </w:p>
    <w:p w14:paraId="45969B6F" w14:textId="103B1E4E" w:rsidR="001B0D46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</w:t>
      </w:r>
    </w:p>
    <w:p w14:paraId="586CD52C" w14:textId="77777777" w:rsidR="00A2333B" w:rsidRDefault="001B0D46" w:rsidP="0070280C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</w:t>
      </w:r>
    </w:p>
    <w:p w14:paraId="0A4548D0" w14:textId="47065161" w:rsidR="001B0D46" w:rsidRPr="00DE2CEA" w:rsidRDefault="001B0D46" w:rsidP="0070280C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# valor de retorno</w:t>
      </w:r>
    </w:p>
    <w:p w14:paraId="2856E9F8" w14:textId="77777777" w:rsidR="0070280C" w:rsidRPr="00DE2CEA" w:rsidRDefault="0070280C" w:rsidP="0070280C">
      <w:pPr>
        <w:rPr>
          <w:rFonts w:ascii="Courier New" w:hAnsi="Courier New" w:cs="Courier New"/>
          <w:sz w:val="18"/>
          <w:szCs w:val="16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if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DE2CEA">
        <w:rPr>
          <w:rFonts w:ascii="Courier New" w:hAnsi="Courier New" w:cs="Courier New"/>
          <w:sz w:val="18"/>
          <w:szCs w:val="16"/>
        </w:rPr>
        <w:t>pontos_maximo</w:t>
      </w:r>
      <w:proofErr w:type="spellEnd"/>
      <w:r w:rsidRPr="00DE2CEA">
        <w:rPr>
          <w:rFonts w:ascii="Courier New" w:hAnsi="Courier New" w:cs="Courier New"/>
          <w:sz w:val="18"/>
          <w:szCs w:val="16"/>
        </w:rPr>
        <w:t xml:space="preserve"> &gt;= 0:</w:t>
      </w:r>
    </w:p>
    <w:p w14:paraId="295A9B26" w14:textId="77777777" w:rsidR="0070280C" w:rsidRPr="00BA6E03" w:rsidRDefault="0070280C" w:rsidP="0070280C">
      <w:pPr>
        <w:rPr>
          <w:rFonts w:ascii="Courier New" w:hAnsi="Courier New" w:cs="Courier New"/>
          <w:sz w:val="18"/>
          <w:szCs w:val="16"/>
          <w:lang w:val="en-US"/>
        </w:rPr>
      </w:pPr>
      <w:r w:rsidRPr="00DE2CEA">
        <w:rPr>
          <w:rFonts w:ascii="Courier New" w:hAnsi="Courier New" w:cs="Courier New"/>
          <w:sz w:val="18"/>
          <w:szCs w:val="16"/>
        </w:rPr>
        <w:t xml:space="preserve">    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return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carta_maximo</w:t>
      </w:r>
      <w:proofErr w:type="spellEnd"/>
    </w:p>
    <w:p w14:paraId="13FEC24C" w14:textId="77777777" w:rsidR="0070280C" w:rsidRPr="00BA6E03" w:rsidRDefault="0070280C" w:rsidP="0070280C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2F7087A5" w14:textId="77777777" w:rsidR="0070280C" w:rsidRPr="00BA6E03" w:rsidRDefault="0070280C" w:rsidP="0070280C">
      <w:pPr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return False</w:t>
      </w:r>
    </w:p>
    <w:p w14:paraId="0B109AF6" w14:textId="77777777" w:rsidR="0070280C" w:rsidRPr="0024399D" w:rsidRDefault="0070280C" w:rsidP="0070280C">
      <w:pPr>
        <w:pStyle w:val="Heading1"/>
      </w:pPr>
      <w:r>
        <w:t>Criar o Baralho de cartas</w:t>
      </w:r>
    </w:p>
    <w:p w14:paraId="171596ED" w14:textId="77777777" w:rsidR="0070280C" w:rsidRDefault="0070280C" w:rsidP="0070280C">
      <w:r>
        <w:t xml:space="preserve">O baralho de cartas é composto por 40 cartas, contemplando 10 figuras de cartas para cada um dos 4 naipes. </w:t>
      </w:r>
    </w:p>
    <w:p w14:paraId="324BC77B" w14:textId="77777777" w:rsidR="0070280C" w:rsidRDefault="0070280C" w:rsidP="0070280C">
      <w:r>
        <w:t xml:space="preserve">A função </w:t>
      </w:r>
      <w:proofErr w:type="spellStart"/>
      <w:r w:rsidRPr="00AB66F0">
        <w:rPr>
          <w:rFonts w:ascii="Courier New" w:hAnsi="Courier New" w:cs="Courier New"/>
          <w:sz w:val="18"/>
          <w:szCs w:val="16"/>
        </w:rPr>
        <w:t>cria_baralho</w:t>
      </w:r>
      <w:proofErr w:type="spellEnd"/>
      <w:r w:rsidRPr="00AB66F0">
        <w:rPr>
          <w:rFonts w:ascii="Courier New" w:hAnsi="Courier New" w:cs="Courier New"/>
          <w:sz w:val="18"/>
          <w:szCs w:val="16"/>
        </w:rPr>
        <w:t xml:space="preserve">() </w:t>
      </w:r>
      <w:r>
        <w:t>não tem qualquer parâmetro:</w:t>
      </w:r>
    </w:p>
    <w:p w14:paraId="20309B2B" w14:textId="77777777" w:rsidR="0070280C" w:rsidRDefault="0070280C" w:rsidP="0070280C">
      <w:pPr>
        <w:rPr>
          <w:rFonts w:ascii="Courier New" w:hAnsi="Courier New" w:cs="Courier New"/>
          <w:b/>
          <w:sz w:val="16"/>
          <w:szCs w:val="16"/>
          <w:lang w:val="pt-BR"/>
        </w:rPr>
      </w:pPr>
    </w:p>
    <w:p w14:paraId="7EAEB222" w14:textId="077B6379" w:rsidR="002A51DB" w:rsidRDefault="002A51DB" w:rsidP="002A51DB">
      <w:pPr>
        <w:rPr>
          <w:ins w:id="95" w:author="fnf" w:date="2020-07-11T18:46:00Z"/>
          <w:rFonts w:ascii="Courier New" w:hAnsi="Courier New" w:cs="Courier New"/>
          <w:sz w:val="18"/>
          <w:szCs w:val="16"/>
        </w:rPr>
      </w:pPr>
      <w:proofErr w:type="spellStart"/>
      <w:r w:rsidRPr="002A51DB">
        <w:rPr>
          <w:rFonts w:ascii="Courier New" w:hAnsi="Courier New" w:cs="Courier New"/>
          <w:sz w:val="18"/>
          <w:szCs w:val="16"/>
        </w:rPr>
        <w:t>def</w:t>
      </w:r>
      <w:proofErr w:type="spellEnd"/>
      <w:r w:rsidRPr="002A51DB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2A51DB">
        <w:rPr>
          <w:rFonts w:ascii="Courier New" w:hAnsi="Courier New" w:cs="Courier New"/>
          <w:sz w:val="18"/>
          <w:szCs w:val="16"/>
        </w:rPr>
        <w:t>cria_baralho</w:t>
      </w:r>
      <w:proofErr w:type="spellEnd"/>
      <w:r w:rsidRPr="002A51DB">
        <w:rPr>
          <w:rFonts w:ascii="Courier New" w:hAnsi="Courier New" w:cs="Courier New"/>
          <w:sz w:val="18"/>
          <w:szCs w:val="16"/>
        </w:rPr>
        <w:t>():</w:t>
      </w:r>
    </w:p>
    <w:p w14:paraId="23A3DB92" w14:textId="6183A211" w:rsidR="005535EC" w:rsidRPr="002A51DB" w:rsidRDefault="005535EC" w:rsidP="002A51DB">
      <w:pPr>
        <w:rPr>
          <w:rFonts w:ascii="Courier New" w:hAnsi="Courier New" w:cs="Courier New"/>
          <w:sz w:val="18"/>
          <w:szCs w:val="16"/>
        </w:rPr>
      </w:pPr>
      <w:ins w:id="96" w:author="fnf" w:date="2020-07-11T18:46:00Z">
        <w:r>
          <w:rPr>
            <w:rFonts w:ascii="Courier New" w:hAnsi="Courier New" w:cs="Courier New"/>
            <w:sz w:val="18"/>
            <w:szCs w:val="16"/>
          </w:rPr>
          <w:t xml:space="preserve">    </w:t>
        </w:r>
        <w:r w:rsidRPr="005535EC">
          <w:rPr>
            <w:rFonts w:ascii="Courier New" w:hAnsi="Courier New" w:cs="Courier New"/>
            <w:sz w:val="18"/>
            <w:szCs w:val="16"/>
          </w:rPr>
          <w:t>baralho = []</w:t>
        </w:r>
      </w:ins>
    </w:p>
    <w:p w14:paraId="0EF4B2E6" w14:textId="77777777" w:rsidR="002A51DB" w:rsidRPr="002A51DB" w:rsidRDefault="002A51DB" w:rsidP="002A51DB">
      <w:pPr>
        <w:rPr>
          <w:rFonts w:ascii="Courier New" w:hAnsi="Courier New" w:cs="Courier New"/>
          <w:sz w:val="18"/>
          <w:szCs w:val="16"/>
        </w:rPr>
      </w:pPr>
      <w:r w:rsidRPr="002A51DB">
        <w:rPr>
          <w:rFonts w:ascii="Courier New" w:hAnsi="Courier New" w:cs="Courier New"/>
          <w:sz w:val="18"/>
          <w:szCs w:val="16"/>
        </w:rPr>
        <w:t xml:space="preserve">    for naipe in ["O", "C", "P", "E"]: # para cada um dos 4 naipes</w:t>
      </w:r>
    </w:p>
    <w:p w14:paraId="5C7FCE6F" w14:textId="7055147A" w:rsidR="002A51DB" w:rsidRPr="002A51DB" w:rsidRDefault="002A51DB" w:rsidP="002A51DB">
      <w:pPr>
        <w:rPr>
          <w:rFonts w:ascii="Courier New" w:hAnsi="Courier New" w:cs="Courier New"/>
          <w:sz w:val="18"/>
          <w:szCs w:val="16"/>
        </w:rPr>
      </w:pPr>
      <w:r w:rsidRPr="002A51DB">
        <w:rPr>
          <w:rFonts w:ascii="Courier New" w:hAnsi="Courier New" w:cs="Courier New"/>
          <w:sz w:val="18"/>
          <w:szCs w:val="16"/>
        </w:rPr>
        <w:t xml:space="preserve">        for c in range(</w:t>
      </w:r>
      <w:ins w:id="97" w:author="António Coelho" w:date="2020-09-10T17:15:00Z">
        <w:r w:rsidR="00DE1C59">
          <w:rPr>
            <w:rFonts w:ascii="Courier New" w:hAnsi="Courier New" w:cs="Courier New"/>
            <w:sz w:val="18"/>
            <w:szCs w:val="16"/>
          </w:rPr>
          <w:t xml:space="preserve">1, </w:t>
        </w:r>
      </w:ins>
      <w:r w:rsidRPr="002A51DB">
        <w:rPr>
          <w:rFonts w:ascii="Courier New" w:hAnsi="Courier New" w:cs="Courier New"/>
          <w:sz w:val="18"/>
          <w:szCs w:val="16"/>
        </w:rPr>
        <w:t>1</w:t>
      </w:r>
      <w:ins w:id="98" w:author="António Coelho" w:date="2020-09-10T17:15:00Z">
        <w:r w:rsidR="00DE1C59">
          <w:rPr>
            <w:rFonts w:ascii="Courier New" w:hAnsi="Courier New" w:cs="Courier New"/>
            <w:sz w:val="18"/>
            <w:szCs w:val="16"/>
          </w:rPr>
          <w:t>1</w:t>
        </w:r>
      </w:ins>
      <w:del w:id="99" w:author="António Coelho" w:date="2020-09-10T17:15:00Z">
        <w:r w:rsidRPr="002A51DB" w:rsidDel="00DE1C59">
          <w:rPr>
            <w:rFonts w:ascii="Courier New" w:hAnsi="Courier New" w:cs="Courier New"/>
            <w:sz w:val="18"/>
            <w:szCs w:val="16"/>
          </w:rPr>
          <w:delText>0</w:delText>
        </w:r>
      </w:del>
      <w:r w:rsidRPr="002A51DB">
        <w:rPr>
          <w:rFonts w:ascii="Courier New" w:hAnsi="Courier New" w:cs="Courier New"/>
          <w:sz w:val="18"/>
          <w:szCs w:val="16"/>
        </w:rPr>
        <w:t>): # para cada uma das 10 cartas</w:t>
      </w:r>
    </w:p>
    <w:p w14:paraId="073D51C8" w14:textId="29933D14" w:rsidR="002A51DB" w:rsidRPr="002A51DB" w:rsidRDefault="002A51DB" w:rsidP="002A51DB">
      <w:pPr>
        <w:rPr>
          <w:rFonts w:ascii="Courier New" w:hAnsi="Courier New" w:cs="Courier New"/>
          <w:sz w:val="18"/>
          <w:szCs w:val="16"/>
        </w:rPr>
      </w:pPr>
      <w:r w:rsidRPr="002A51DB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2A51DB">
        <w:rPr>
          <w:rFonts w:ascii="Courier New" w:hAnsi="Courier New" w:cs="Courier New"/>
          <w:sz w:val="18"/>
          <w:szCs w:val="16"/>
        </w:rPr>
        <w:t>baralho.append</w:t>
      </w:r>
      <w:proofErr w:type="spellEnd"/>
      <w:r w:rsidRPr="002A51DB">
        <w:rPr>
          <w:rFonts w:ascii="Courier New" w:hAnsi="Courier New" w:cs="Courier New"/>
          <w:sz w:val="18"/>
          <w:szCs w:val="16"/>
        </w:rPr>
        <w:t>(</w:t>
      </w:r>
      <w:proofErr w:type="spellStart"/>
      <w:r w:rsidRPr="002A51DB">
        <w:rPr>
          <w:rFonts w:ascii="Courier New" w:hAnsi="Courier New" w:cs="Courier New"/>
          <w:sz w:val="18"/>
          <w:szCs w:val="16"/>
        </w:rPr>
        <w:t>cria_carta</w:t>
      </w:r>
      <w:proofErr w:type="spellEnd"/>
      <w:r w:rsidRPr="002A51DB">
        <w:rPr>
          <w:rFonts w:ascii="Courier New" w:hAnsi="Courier New" w:cs="Courier New"/>
          <w:sz w:val="18"/>
          <w:szCs w:val="16"/>
        </w:rPr>
        <w:t>(</w:t>
      </w:r>
      <w:proofErr w:type="spellStart"/>
      <w:r w:rsidRPr="002A51DB">
        <w:rPr>
          <w:rFonts w:ascii="Courier New" w:hAnsi="Courier New" w:cs="Courier New"/>
          <w:sz w:val="18"/>
          <w:szCs w:val="16"/>
        </w:rPr>
        <w:t>da_</w:t>
      </w:r>
      <w:ins w:id="100" w:author="António Coelho" w:date="2020-09-10T17:04:00Z">
        <w:r w:rsidR="00673910">
          <w:rPr>
            <w:rFonts w:ascii="Courier New" w:hAnsi="Courier New" w:cs="Courier New"/>
            <w:sz w:val="18"/>
            <w:szCs w:val="16"/>
          </w:rPr>
          <w:t>figura</w:t>
        </w:r>
      </w:ins>
      <w:proofErr w:type="spellEnd"/>
      <w:del w:id="101" w:author="António Coelho" w:date="2020-09-10T17:04:00Z">
        <w:r w:rsidRPr="002A51DB" w:rsidDel="00673910">
          <w:rPr>
            <w:rFonts w:ascii="Courier New" w:hAnsi="Courier New" w:cs="Courier New"/>
            <w:sz w:val="18"/>
            <w:szCs w:val="16"/>
          </w:rPr>
          <w:delText>carta</w:delText>
        </w:r>
      </w:del>
      <w:r w:rsidRPr="002A51DB">
        <w:rPr>
          <w:rFonts w:ascii="Courier New" w:hAnsi="Courier New" w:cs="Courier New"/>
          <w:sz w:val="18"/>
          <w:szCs w:val="16"/>
        </w:rPr>
        <w:t>(</w:t>
      </w:r>
      <w:commentRangeStart w:id="102"/>
      <w:commentRangeStart w:id="103"/>
      <w:r w:rsidRPr="002A51DB">
        <w:rPr>
          <w:rFonts w:ascii="Courier New" w:hAnsi="Courier New" w:cs="Courier New"/>
          <w:sz w:val="18"/>
          <w:szCs w:val="16"/>
        </w:rPr>
        <w:t>c</w:t>
      </w:r>
      <w:ins w:id="104" w:author="António Coelho" w:date="2020-09-10T17:16:00Z">
        <w:r w:rsidR="00DE1C59">
          <w:rPr>
            <w:rFonts w:ascii="Courier New" w:hAnsi="Courier New" w:cs="Courier New"/>
            <w:sz w:val="18"/>
            <w:szCs w:val="16"/>
          </w:rPr>
          <w:t>)</w:t>
        </w:r>
      </w:ins>
      <w:del w:id="105" w:author="António Coelho" w:date="2020-09-10T17:15:00Z">
        <w:r w:rsidRPr="002A51DB" w:rsidDel="00DE1C59">
          <w:rPr>
            <w:rFonts w:ascii="Courier New" w:hAnsi="Courier New" w:cs="Courier New"/>
            <w:sz w:val="18"/>
            <w:szCs w:val="16"/>
          </w:rPr>
          <w:delText>+1</w:delText>
        </w:r>
        <w:commentRangeEnd w:id="102"/>
        <w:r w:rsidR="00FC61CB" w:rsidDel="00DE1C59">
          <w:rPr>
            <w:rStyle w:val="CommentReference"/>
          </w:rPr>
          <w:commentReference w:id="102"/>
        </w:r>
        <w:commentRangeEnd w:id="103"/>
        <w:r w:rsidR="005658CC" w:rsidDel="00DE1C59">
          <w:rPr>
            <w:rStyle w:val="CommentReference"/>
          </w:rPr>
          <w:commentReference w:id="103"/>
        </w:r>
        <w:r w:rsidRPr="002A51DB" w:rsidDel="00DE1C59">
          <w:rPr>
            <w:rFonts w:ascii="Courier New" w:hAnsi="Courier New" w:cs="Courier New"/>
            <w:sz w:val="18"/>
            <w:szCs w:val="16"/>
          </w:rPr>
          <w:delText>)</w:delText>
        </w:r>
      </w:del>
      <w:r w:rsidRPr="002A51DB">
        <w:rPr>
          <w:rFonts w:ascii="Courier New" w:hAnsi="Courier New" w:cs="Courier New"/>
          <w:sz w:val="18"/>
          <w:szCs w:val="16"/>
        </w:rPr>
        <w:t xml:space="preserve">, naipe))      </w:t>
      </w:r>
    </w:p>
    <w:p w14:paraId="5D5E3287" w14:textId="567712E9" w:rsidR="0070280C" w:rsidRPr="00AB66F0" w:rsidRDefault="002A51DB" w:rsidP="002A51DB">
      <w:pPr>
        <w:rPr>
          <w:rFonts w:ascii="Courier New" w:hAnsi="Courier New" w:cs="Courier New"/>
          <w:sz w:val="18"/>
          <w:szCs w:val="16"/>
        </w:rPr>
      </w:pPr>
      <w:r w:rsidRPr="002A51DB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2A51DB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2A51DB">
        <w:rPr>
          <w:rFonts w:ascii="Courier New" w:hAnsi="Courier New" w:cs="Courier New"/>
          <w:sz w:val="18"/>
          <w:szCs w:val="16"/>
        </w:rPr>
        <w:t xml:space="preserve"> baralho</w:t>
      </w:r>
    </w:p>
    <w:p w14:paraId="01C55118" w14:textId="77777777" w:rsidR="0070280C" w:rsidRDefault="0070280C" w:rsidP="0070280C">
      <w:pPr>
        <w:pStyle w:val="Heading1"/>
      </w:pPr>
      <w:r>
        <w:t xml:space="preserve">Baralhar as cartas </w:t>
      </w:r>
    </w:p>
    <w:p w14:paraId="09C4B65A" w14:textId="6BCB4DEE" w:rsidR="0070280C" w:rsidRDefault="0070280C" w:rsidP="0070280C">
      <w:r>
        <w:t>Em qualquer jogo de cartas é geralmente necessário baralhar as cartas</w:t>
      </w:r>
      <w:ins w:id="106" w:author="fnf" w:date="2020-07-11T19:02:00Z">
        <w:r w:rsidR="00FC61CB">
          <w:t>,</w:t>
        </w:r>
      </w:ins>
      <w:r>
        <w:t xml:space="preserve"> trocando-as de posição. </w:t>
      </w:r>
    </w:p>
    <w:p w14:paraId="5A9449C0" w14:textId="08BEF31B" w:rsidR="0070280C" w:rsidRDefault="0070280C" w:rsidP="0070280C">
      <w:r>
        <w:t xml:space="preserve">A função </w:t>
      </w:r>
      <w:proofErr w:type="spellStart"/>
      <w:r w:rsidRPr="00FC33F9">
        <w:rPr>
          <w:rFonts w:ascii="Courier New" w:hAnsi="Courier New" w:cs="Courier New"/>
          <w:sz w:val="18"/>
          <w:szCs w:val="16"/>
        </w:rPr>
        <w:t>baralha_cartas</w:t>
      </w:r>
      <w:proofErr w:type="spellEnd"/>
      <w:r w:rsidRPr="00FC33F9">
        <w:rPr>
          <w:rFonts w:ascii="Courier New" w:hAnsi="Courier New" w:cs="Courier New"/>
          <w:sz w:val="18"/>
          <w:szCs w:val="16"/>
        </w:rPr>
        <w:t>(baralho, vezes)</w:t>
      </w:r>
      <w:r>
        <w:t xml:space="preserve"> tem como parâmetros um baralho</w:t>
      </w:r>
      <w:r w:rsidR="00225A11">
        <w:t xml:space="preserve"> (uma lista</w:t>
      </w:r>
      <w:ins w:id="107" w:author="fnf" w:date="2020-07-11T19:02:00Z">
        <w:r w:rsidR="00FC61CB">
          <w:t xml:space="preserve"> de cartas</w:t>
        </w:r>
      </w:ins>
      <w:r w:rsidR="00225A11">
        <w:t>)</w:t>
      </w:r>
      <w:r>
        <w:t xml:space="preserve"> e o número de vezes que se pretende </w:t>
      </w:r>
      <w:del w:id="108" w:author="fnf" w:date="2020-07-11T19:03:00Z">
        <w:r w:rsidDel="00FC61CB">
          <w:delText xml:space="preserve">trocar </w:delText>
        </w:r>
      </w:del>
      <w:ins w:id="109" w:author="fnf" w:date="2020-07-11T19:03:00Z">
        <w:r w:rsidR="00FC61CB">
          <w:t xml:space="preserve">baralhar </w:t>
        </w:r>
      </w:ins>
      <w:r>
        <w:t>as cartas:</w:t>
      </w:r>
    </w:p>
    <w:p w14:paraId="3A081E28" w14:textId="77777777" w:rsidR="0070280C" w:rsidRPr="00C14824" w:rsidRDefault="0070280C" w:rsidP="0070280C">
      <w:pPr>
        <w:rPr>
          <w:rFonts w:ascii="Courier New" w:hAnsi="Courier New" w:cs="Courier New"/>
          <w:sz w:val="18"/>
          <w:szCs w:val="16"/>
        </w:rPr>
      </w:pPr>
      <w:proofErr w:type="spellStart"/>
      <w:r w:rsidRPr="00C14824">
        <w:rPr>
          <w:rFonts w:ascii="Courier New" w:hAnsi="Courier New" w:cs="Courier New"/>
          <w:sz w:val="18"/>
          <w:szCs w:val="16"/>
        </w:rPr>
        <w:t>def</w:t>
      </w:r>
      <w:proofErr w:type="spellEnd"/>
      <w:r w:rsidRPr="00C14824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C14824">
        <w:rPr>
          <w:rFonts w:ascii="Courier New" w:hAnsi="Courier New" w:cs="Courier New"/>
          <w:sz w:val="18"/>
          <w:szCs w:val="16"/>
        </w:rPr>
        <w:t>baralha_cartas</w:t>
      </w:r>
      <w:proofErr w:type="spellEnd"/>
      <w:r w:rsidRPr="00C14824">
        <w:rPr>
          <w:rFonts w:ascii="Courier New" w:hAnsi="Courier New" w:cs="Courier New"/>
          <w:sz w:val="18"/>
          <w:szCs w:val="16"/>
        </w:rPr>
        <w:t>(baralho, vezes):</w:t>
      </w:r>
    </w:p>
    <w:p w14:paraId="6479C1BD" w14:textId="77777777" w:rsidR="0070280C" w:rsidRPr="00BA6E03" w:rsidRDefault="0070280C" w:rsidP="0070280C">
      <w:pPr>
        <w:rPr>
          <w:rFonts w:ascii="Courier New" w:hAnsi="Courier New" w:cs="Courier New"/>
          <w:sz w:val="18"/>
          <w:szCs w:val="16"/>
          <w:lang w:val="en-US"/>
        </w:rPr>
      </w:pPr>
      <w:r w:rsidRPr="00C14824">
        <w:rPr>
          <w:rFonts w:ascii="Courier New" w:hAnsi="Courier New" w:cs="Courier New"/>
          <w:sz w:val="18"/>
          <w:szCs w:val="16"/>
        </w:rPr>
        <w:t xml:space="preserve">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for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in range(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vezes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):</w:t>
      </w:r>
    </w:p>
    <w:p w14:paraId="2E0A6E5E" w14:textId="77777777" w:rsidR="0070280C" w:rsidRPr="00C14824" w:rsidRDefault="0070280C" w:rsidP="0070280C">
      <w:pPr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C14824">
        <w:rPr>
          <w:rFonts w:ascii="Courier New" w:hAnsi="Courier New" w:cs="Courier New"/>
          <w:sz w:val="18"/>
          <w:szCs w:val="16"/>
        </w:rPr>
        <w:t>#troca cartas</w:t>
      </w:r>
    </w:p>
    <w:p w14:paraId="6138C58B" w14:textId="77777777" w:rsidR="0070280C" w:rsidRPr="003744BF" w:rsidRDefault="0070280C" w:rsidP="0070280C">
      <w:pPr>
        <w:rPr>
          <w:rFonts w:ascii="Courier New" w:hAnsi="Courier New" w:cs="Courier New"/>
          <w:sz w:val="18"/>
          <w:szCs w:val="16"/>
          <w:lang w:val="en-US"/>
          <w:rPrChange w:id="110" w:author="António Coelho" w:date="2020-09-10T18:09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C14824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3744BF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3744BF">
        <w:rPr>
          <w:rFonts w:ascii="Courier New" w:hAnsi="Courier New" w:cs="Courier New"/>
          <w:sz w:val="18"/>
          <w:szCs w:val="16"/>
          <w:lang w:val="en-US"/>
        </w:rPr>
        <w:t xml:space="preserve"> = </w:t>
      </w:r>
      <w:proofErr w:type="spellStart"/>
      <w:r w:rsidRPr="003744BF">
        <w:rPr>
          <w:rFonts w:ascii="Courier New" w:hAnsi="Courier New" w:cs="Courier New"/>
          <w:sz w:val="18"/>
          <w:szCs w:val="16"/>
          <w:lang w:val="en-US"/>
        </w:rPr>
        <w:t>random.randint</w:t>
      </w:r>
      <w:proofErr w:type="spellEnd"/>
      <w:r w:rsidRPr="003744BF">
        <w:rPr>
          <w:rFonts w:ascii="Courier New" w:hAnsi="Courier New" w:cs="Courier New"/>
          <w:sz w:val="18"/>
          <w:szCs w:val="16"/>
          <w:lang w:val="en-US"/>
        </w:rPr>
        <w:t xml:space="preserve">(0, </w:t>
      </w:r>
      <w:proofErr w:type="spellStart"/>
      <w:r w:rsidRPr="003744BF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3744BF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3744BF">
        <w:rPr>
          <w:rFonts w:ascii="Courier New" w:hAnsi="Courier New" w:cs="Courier New"/>
          <w:sz w:val="18"/>
          <w:szCs w:val="16"/>
          <w:lang w:val="en-US"/>
        </w:rPr>
        <w:t>baralho</w:t>
      </w:r>
      <w:proofErr w:type="spellEnd"/>
      <w:r w:rsidRPr="003744BF">
        <w:rPr>
          <w:rFonts w:ascii="Courier New" w:hAnsi="Courier New" w:cs="Courier New"/>
          <w:sz w:val="18"/>
          <w:szCs w:val="16"/>
          <w:lang w:val="en-US"/>
        </w:rPr>
        <w:t>)-1)</w:t>
      </w:r>
    </w:p>
    <w:p w14:paraId="59FF4494" w14:textId="77777777" w:rsidR="0070280C" w:rsidRPr="00BA6E03" w:rsidRDefault="0070280C" w:rsidP="0070280C">
      <w:pPr>
        <w:rPr>
          <w:rFonts w:ascii="Courier New" w:hAnsi="Courier New" w:cs="Courier New"/>
          <w:sz w:val="18"/>
          <w:szCs w:val="16"/>
          <w:lang w:val="en-US"/>
        </w:rPr>
      </w:pPr>
      <w:r w:rsidRPr="003744BF">
        <w:rPr>
          <w:rFonts w:ascii="Courier New" w:hAnsi="Courier New" w:cs="Courier New"/>
          <w:sz w:val="18"/>
          <w:szCs w:val="16"/>
          <w:lang w:val="en-US"/>
          <w:rPrChange w:id="111" w:author="António Coelho" w:date="2020-09-10T18:09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lastRenderedPageBreak/>
        <w:t xml:space="preserve">    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j =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random.randint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(0,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baralho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)-1)</w:t>
      </w:r>
    </w:p>
    <w:p w14:paraId="30F6CEDD" w14:textId="77777777" w:rsidR="0070280C" w:rsidRPr="00C14824" w:rsidRDefault="0070280C" w:rsidP="0070280C">
      <w:pPr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C14824">
        <w:rPr>
          <w:rFonts w:ascii="Courier New" w:hAnsi="Courier New" w:cs="Courier New"/>
          <w:sz w:val="18"/>
          <w:szCs w:val="16"/>
        </w:rPr>
        <w:t>temp</w:t>
      </w:r>
      <w:proofErr w:type="spellEnd"/>
      <w:r w:rsidRPr="00C14824">
        <w:rPr>
          <w:rFonts w:ascii="Courier New" w:hAnsi="Courier New" w:cs="Courier New"/>
          <w:sz w:val="18"/>
          <w:szCs w:val="16"/>
        </w:rPr>
        <w:t xml:space="preserve"> = baralho[i]</w:t>
      </w:r>
    </w:p>
    <w:p w14:paraId="076AB9BF" w14:textId="77777777" w:rsidR="0070280C" w:rsidRPr="00C14824" w:rsidRDefault="0070280C" w:rsidP="0070280C">
      <w:pPr>
        <w:rPr>
          <w:rFonts w:ascii="Courier New" w:hAnsi="Courier New" w:cs="Courier New"/>
          <w:sz w:val="18"/>
          <w:szCs w:val="16"/>
        </w:rPr>
      </w:pPr>
      <w:r w:rsidRPr="00C14824">
        <w:rPr>
          <w:rFonts w:ascii="Courier New" w:hAnsi="Courier New" w:cs="Courier New"/>
          <w:sz w:val="18"/>
          <w:szCs w:val="16"/>
        </w:rPr>
        <w:t xml:space="preserve">        baralho[i] = baralho[j]</w:t>
      </w:r>
    </w:p>
    <w:p w14:paraId="2464967A" w14:textId="7383B9D9" w:rsidR="0070280C" w:rsidRDefault="0070280C" w:rsidP="0070280C">
      <w:pPr>
        <w:rPr>
          <w:rFonts w:ascii="Courier New" w:hAnsi="Courier New" w:cs="Courier New"/>
          <w:sz w:val="18"/>
          <w:szCs w:val="16"/>
        </w:rPr>
      </w:pPr>
      <w:r w:rsidRPr="00C14824">
        <w:rPr>
          <w:rFonts w:ascii="Courier New" w:hAnsi="Courier New" w:cs="Courier New"/>
          <w:sz w:val="18"/>
          <w:szCs w:val="16"/>
        </w:rPr>
        <w:t xml:space="preserve">        baralho[j] = </w:t>
      </w:r>
      <w:proofErr w:type="spellStart"/>
      <w:r w:rsidRPr="00C14824">
        <w:rPr>
          <w:rFonts w:ascii="Courier New" w:hAnsi="Courier New" w:cs="Courier New"/>
          <w:sz w:val="18"/>
          <w:szCs w:val="16"/>
        </w:rPr>
        <w:t>temp</w:t>
      </w:r>
      <w:proofErr w:type="spellEnd"/>
    </w:p>
    <w:p w14:paraId="1F7DA4FB" w14:textId="77777777" w:rsidR="003E05AA" w:rsidRDefault="003E05AA" w:rsidP="0070280C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80727D" w14:paraId="34728678" w14:textId="77777777" w:rsidTr="007902EF">
        <w:tc>
          <w:tcPr>
            <w:tcW w:w="936" w:type="dxa"/>
          </w:tcPr>
          <w:p w14:paraId="7B7B28CE" w14:textId="2CA36C26" w:rsidR="0080727D" w:rsidRDefault="00556219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478AE79" wp14:editId="74CA0210">
                  <wp:extent cx="457200" cy="457200"/>
                  <wp:effectExtent l="0" t="0" r="0" b="0"/>
                  <wp:docPr id="12" name="Graphic 12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yXSFNZ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7A9035B" w14:textId="38F1587A" w:rsidR="0080727D" w:rsidRDefault="002F72EC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Percebe-se agora porque se criou o baralho com </w:t>
            </w:r>
            <w:r w:rsidR="0080727D">
              <w:t xml:space="preserve">uma lista </w:t>
            </w:r>
            <w:r>
              <w:t xml:space="preserve">- </w:t>
            </w:r>
            <w:r w:rsidR="0080727D">
              <w:t>para o poder baralhar</w:t>
            </w:r>
            <w:r>
              <w:t>!</w:t>
            </w:r>
            <w:r w:rsidR="0080727D">
              <w:t xml:space="preserve"> </w:t>
            </w:r>
            <w:r>
              <w:br/>
              <w:t>P</w:t>
            </w:r>
            <w:r w:rsidR="0080727D">
              <w:t xml:space="preserve">oderia também </w:t>
            </w:r>
            <w:r w:rsidR="00EA562B">
              <w:t xml:space="preserve">ter sido utilizado </w:t>
            </w:r>
            <w:r w:rsidR="0080727D">
              <w:t xml:space="preserve">um </w:t>
            </w:r>
            <w:proofErr w:type="spellStart"/>
            <w:r w:rsidR="0080727D">
              <w:t>tuplo</w:t>
            </w:r>
            <w:proofErr w:type="spellEnd"/>
            <w:r w:rsidR="0080727D">
              <w:t>?</w:t>
            </w:r>
          </w:p>
          <w:p w14:paraId="1DDC0901" w14:textId="77777777" w:rsidR="00D60799" w:rsidRDefault="00D60799" w:rsidP="007902EF">
            <w:pPr>
              <w:autoSpaceDE w:val="0"/>
              <w:autoSpaceDN w:val="0"/>
              <w:adjustRightInd w:val="0"/>
              <w:spacing w:before="0"/>
            </w:pPr>
          </w:p>
          <w:p w14:paraId="1DF9FD70" w14:textId="77777777" w:rsidR="00441F40" w:rsidRDefault="0080727D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Observe também o algoritmo de troca das cartas. </w:t>
            </w:r>
          </w:p>
          <w:p w14:paraId="6033B47E" w14:textId="77777777" w:rsidR="00441F40" w:rsidRDefault="00441F40" w:rsidP="00441F40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  <w:proofErr w:type="spellStart"/>
            <w:r w:rsidRPr="00C14824">
              <w:rPr>
                <w:rFonts w:ascii="Courier New" w:hAnsi="Courier New" w:cs="Courier New"/>
                <w:sz w:val="18"/>
                <w:szCs w:val="16"/>
              </w:rPr>
              <w:t>temp</w:t>
            </w:r>
            <w:proofErr w:type="spellEnd"/>
            <w:r w:rsidRPr="00C14824">
              <w:rPr>
                <w:rFonts w:ascii="Courier New" w:hAnsi="Courier New" w:cs="Courier New"/>
                <w:sz w:val="18"/>
                <w:szCs w:val="16"/>
              </w:rPr>
              <w:t xml:space="preserve"> = baralho[i]        </w:t>
            </w:r>
          </w:p>
          <w:p w14:paraId="7B875138" w14:textId="374F070E" w:rsidR="00441F40" w:rsidRDefault="00441F40" w:rsidP="00441F40">
            <w:pPr>
              <w:rPr>
                <w:rFonts w:ascii="Courier New" w:hAnsi="Courier New" w:cs="Courier New"/>
                <w:sz w:val="18"/>
                <w:szCs w:val="16"/>
              </w:rPr>
            </w:pPr>
            <w:r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  <w:r w:rsidRPr="00C14824">
              <w:rPr>
                <w:rFonts w:ascii="Courier New" w:hAnsi="Courier New" w:cs="Courier New"/>
                <w:sz w:val="18"/>
                <w:szCs w:val="16"/>
              </w:rPr>
              <w:t>baralho[i] = baralho[j]</w:t>
            </w:r>
          </w:p>
          <w:p w14:paraId="675A607B" w14:textId="5FE03B5B" w:rsidR="00441F40" w:rsidRDefault="00441F40" w:rsidP="00441F40">
            <w:r w:rsidRPr="00C14824">
              <w:rPr>
                <w:rFonts w:ascii="Courier New" w:hAnsi="Courier New" w:cs="Courier New"/>
                <w:sz w:val="18"/>
                <w:szCs w:val="16"/>
              </w:rPr>
              <w:t xml:space="preserve">        baralho[j] = </w:t>
            </w:r>
            <w:proofErr w:type="spellStart"/>
            <w:r w:rsidRPr="00C14824">
              <w:rPr>
                <w:rFonts w:ascii="Courier New" w:hAnsi="Courier New" w:cs="Courier New"/>
                <w:sz w:val="18"/>
                <w:szCs w:val="16"/>
              </w:rPr>
              <w:t>temp</w:t>
            </w:r>
            <w:proofErr w:type="spellEnd"/>
            <w:r>
              <w:t xml:space="preserve"> </w:t>
            </w:r>
          </w:p>
          <w:p w14:paraId="3ED96132" w14:textId="47942F6B" w:rsidR="0080727D" w:rsidRPr="00661D57" w:rsidRDefault="0080727D" w:rsidP="00441F40">
            <w:pPr>
              <w:autoSpaceDE w:val="0"/>
              <w:autoSpaceDN w:val="0"/>
              <w:adjustRightInd w:val="0"/>
              <w:spacing w:before="0"/>
            </w:pPr>
            <w:r>
              <w:t>Porque foi utilizada uma variável local</w:t>
            </w:r>
            <w:r w:rsidR="00B06131">
              <w:t xml:space="preserve"> (</w:t>
            </w:r>
            <w:proofErr w:type="spellStart"/>
            <w:r w:rsidR="00B06131" w:rsidRPr="00C14824">
              <w:rPr>
                <w:rFonts w:ascii="Courier New" w:hAnsi="Courier New" w:cs="Courier New"/>
                <w:sz w:val="18"/>
                <w:szCs w:val="16"/>
              </w:rPr>
              <w:t>temp</w:t>
            </w:r>
            <w:proofErr w:type="spellEnd"/>
            <w:r w:rsidR="00B06131">
              <w:t xml:space="preserve">) </w:t>
            </w:r>
            <w:r>
              <w:t>?</w:t>
            </w:r>
            <w:r w:rsidR="00B06131">
              <w:t xml:space="preserve"> </w:t>
            </w:r>
          </w:p>
        </w:tc>
      </w:tr>
    </w:tbl>
    <w:p w14:paraId="26072813" w14:textId="77777777" w:rsidR="00E82FF2" w:rsidRDefault="00E82FF2" w:rsidP="00E82FF2">
      <w:pPr>
        <w:pStyle w:val="Heading1"/>
      </w:pPr>
      <w:r>
        <w:t>Interação com o Jogador</w:t>
      </w:r>
    </w:p>
    <w:p w14:paraId="1349358E" w14:textId="7C8B6383" w:rsidR="00E82FF2" w:rsidRDefault="0070280C" w:rsidP="0070280C">
      <w:r>
        <w:t>Na interação com o jogador</w:t>
      </w:r>
      <w:ins w:id="112" w:author="fnf" w:date="2020-07-11T19:08:00Z">
        <w:r w:rsidR="00FC61CB">
          <w:t>,</w:t>
        </w:r>
      </w:ins>
      <w:r>
        <w:t xml:space="preserve"> é essencial proporcionar</w:t>
      </w:r>
      <w:ins w:id="113" w:author="fnf" w:date="2020-07-11T19:09:00Z">
        <w:r w:rsidR="005959C5">
          <w:t>-lhe</w:t>
        </w:r>
      </w:ins>
      <w:r>
        <w:t xml:space="preserve"> </w:t>
      </w:r>
      <w:del w:id="114" w:author="fnf" w:date="2020-07-11T19:09:00Z">
        <w:r w:rsidDel="005959C5">
          <w:delText xml:space="preserve">a este </w:delText>
        </w:r>
        <w:r w:rsidR="00E82FF2" w:rsidDel="005959C5">
          <w:delText xml:space="preserve">toda </w:delText>
        </w:r>
      </w:del>
      <w:r w:rsidR="00E82FF2">
        <w:t xml:space="preserve">a </w:t>
      </w:r>
      <w:r>
        <w:t>informação necessária para poder fazer a jogada</w:t>
      </w:r>
      <w:r w:rsidR="00E82FF2">
        <w:t xml:space="preserve"> </w:t>
      </w:r>
      <w:del w:id="115" w:author="António Coelho" w:date="2020-09-10T17:34:00Z">
        <w:r w:rsidR="00E82FF2" w:rsidDel="00EF4F48">
          <w:delText xml:space="preserve">- </w:delText>
        </w:r>
      </w:del>
      <w:ins w:id="116" w:author="António Coelho" w:date="2020-09-10T17:34:00Z">
        <w:r w:rsidR="00EF4F48">
          <w:t>(</w:t>
        </w:r>
      </w:ins>
      <w:r w:rsidR="00E82FF2">
        <w:t>output</w:t>
      </w:r>
      <w:ins w:id="117" w:author="António Coelho" w:date="2020-09-10T17:34:00Z">
        <w:r w:rsidR="00EF4F48">
          <w:t>)</w:t>
        </w:r>
      </w:ins>
      <w:del w:id="118" w:author="fnf" w:date="2020-07-11T19:10:00Z">
        <w:r w:rsidDel="005959C5">
          <w:delText xml:space="preserve">. </w:delText>
        </w:r>
        <w:r w:rsidR="00E82FF2" w:rsidDel="005959C5">
          <w:delText>E se</w:delText>
        </w:r>
      </w:del>
      <w:del w:id="119" w:author="fnf" w:date="2020-07-11T19:11:00Z">
        <w:r w:rsidR="00E82FF2" w:rsidDel="005959C5">
          <w:delText>lecionar</w:delText>
        </w:r>
      </w:del>
      <w:ins w:id="120" w:author="fnf" w:date="2020-07-11T19:11:00Z">
        <w:del w:id="121" w:author="António Coelho" w:date="2020-09-10T17:34:00Z">
          <w:r w:rsidR="005959C5" w:rsidDel="00EF4F48">
            <w:delText xml:space="preserve"> </w:delText>
          </w:r>
        </w:del>
      </w:ins>
      <w:ins w:id="122" w:author="António Coelho" w:date="2020-09-10T17:17:00Z">
        <w:r w:rsidR="00BC7B1B">
          <w:t xml:space="preserve"> </w:t>
        </w:r>
      </w:ins>
      <w:ins w:id="123" w:author="fnf" w:date="2020-07-11T19:11:00Z">
        <w:r w:rsidR="005959C5">
          <w:t>e</w:t>
        </w:r>
      </w:ins>
      <w:r w:rsidR="00E82FF2">
        <w:t xml:space="preserve"> um modo de interação simples para atuar sobre o jogo </w:t>
      </w:r>
      <w:ins w:id="124" w:author="António Coelho" w:date="2020-09-10T17:34:00Z">
        <w:r w:rsidR="00EF4F48">
          <w:t>(</w:t>
        </w:r>
      </w:ins>
      <w:del w:id="125" w:author="António Coelho" w:date="2020-09-10T17:34:00Z">
        <w:r w:rsidR="00E82FF2" w:rsidDel="00EF4F48">
          <w:delText xml:space="preserve">- </w:delText>
        </w:r>
      </w:del>
      <w:r w:rsidR="00E82FF2">
        <w:t>input</w:t>
      </w:r>
      <w:ins w:id="126" w:author="António Coelho" w:date="2020-09-10T17:34:00Z">
        <w:r w:rsidR="00EF4F48">
          <w:t>)</w:t>
        </w:r>
      </w:ins>
      <w:r w:rsidR="00E82FF2">
        <w:t>.</w:t>
      </w:r>
    </w:p>
    <w:p w14:paraId="33ACF509" w14:textId="77777777" w:rsidR="00AF16AB" w:rsidRDefault="00AF16AB" w:rsidP="00AF16AB">
      <w:pPr>
        <w:pStyle w:val="Heading2"/>
      </w:pPr>
      <w:r>
        <w:t>Output</w:t>
      </w:r>
    </w:p>
    <w:p w14:paraId="0D412E31" w14:textId="01E85733" w:rsidR="00AF16AB" w:rsidRDefault="00AF16AB" w:rsidP="00AF16AB">
      <w:r>
        <w:t>Para este propósito</w:t>
      </w:r>
      <w:ins w:id="127" w:author="fnf" w:date="2020-07-11T22:20:00Z">
        <w:r w:rsidR="00254EA1">
          <w:t>,</w:t>
        </w:r>
      </w:ins>
      <w:r>
        <w:t xml:space="preserve"> iremos criar a função </w:t>
      </w:r>
      <w:proofErr w:type="spellStart"/>
      <w:r w:rsidRPr="00AF16AB">
        <w:rPr>
          <w:rFonts w:ascii="Courier New" w:hAnsi="Courier New" w:cs="Courier New"/>
          <w:sz w:val="18"/>
          <w:szCs w:val="16"/>
        </w:rPr>
        <w:t>mostra_mao</w:t>
      </w:r>
      <w:proofErr w:type="spellEnd"/>
      <w:r w:rsidRPr="00AF16AB">
        <w:rPr>
          <w:rFonts w:ascii="Courier New" w:hAnsi="Courier New" w:cs="Courier New"/>
          <w:sz w:val="18"/>
          <w:szCs w:val="16"/>
        </w:rPr>
        <w:t>()</w:t>
      </w:r>
      <w:r w:rsidRPr="00414B12">
        <w:t xml:space="preserve"> </w:t>
      </w:r>
      <w:r>
        <w:t xml:space="preserve">que </w:t>
      </w:r>
      <w:del w:id="128" w:author="fnf" w:date="2020-07-11T22:20:00Z">
        <w:r w:rsidDel="00254EA1">
          <w:delText xml:space="preserve">mostra </w:delText>
        </w:r>
      </w:del>
      <w:ins w:id="129" w:author="fnf" w:date="2020-07-11T22:20:00Z">
        <w:r w:rsidR="00254EA1">
          <w:t xml:space="preserve">visualiza  </w:t>
        </w:r>
      </w:ins>
      <w:r>
        <w:t>a mão do jogador em mod</w:t>
      </w:r>
      <w:r w:rsidR="00EA2063">
        <w:t>o</w:t>
      </w:r>
      <w:r>
        <w:t xml:space="preserve"> texto, mas numa configuração </w:t>
      </w:r>
      <w:del w:id="130" w:author="fnf" w:date="2020-07-11T22:20:00Z">
        <w:r w:rsidDel="00254EA1">
          <w:delText xml:space="preserve">visualmente </w:delText>
        </w:r>
      </w:del>
      <w:r>
        <w:t>atrativa:</w:t>
      </w:r>
    </w:p>
    <w:p w14:paraId="1895D210" w14:textId="77777777" w:rsidR="00AF16AB" w:rsidRPr="00E82FF2" w:rsidRDefault="00AF16AB" w:rsidP="00AF16AB">
      <w:pPr>
        <w:ind w:left="720"/>
        <w:rPr>
          <w:rFonts w:ascii="Courier New" w:hAnsi="Courier New" w:cs="Courier New"/>
          <w:sz w:val="18"/>
          <w:szCs w:val="16"/>
        </w:rPr>
      </w:pPr>
      <w:r w:rsidRPr="00E82FF2">
        <w:rPr>
          <w:rFonts w:ascii="Courier New" w:hAnsi="Courier New" w:cs="Courier New"/>
          <w:sz w:val="18"/>
          <w:szCs w:val="16"/>
        </w:rPr>
        <w:t xml:space="preserve">A sua </w:t>
      </w:r>
      <w:proofErr w:type="spellStart"/>
      <w:r w:rsidRPr="00E82FF2">
        <w:rPr>
          <w:rFonts w:ascii="Courier New" w:hAnsi="Courier New" w:cs="Courier New"/>
          <w:sz w:val="18"/>
          <w:szCs w:val="16"/>
        </w:rPr>
        <w:t>mao</w:t>
      </w:r>
      <w:proofErr w:type="spellEnd"/>
      <w:r w:rsidRPr="00E82FF2">
        <w:rPr>
          <w:rFonts w:ascii="Courier New" w:hAnsi="Courier New" w:cs="Courier New"/>
          <w:sz w:val="18"/>
          <w:szCs w:val="16"/>
        </w:rPr>
        <w:t>:</w:t>
      </w:r>
    </w:p>
    <w:p w14:paraId="46A8757F" w14:textId="77777777" w:rsidR="00AF16AB" w:rsidRPr="00E82FF2" w:rsidRDefault="00AF16AB" w:rsidP="00AF16AB">
      <w:pPr>
        <w:ind w:left="720"/>
        <w:rPr>
          <w:rFonts w:ascii="Courier New" w:hAnsi="Courier New" w:cs="Courier New"/>
          <w:sz w:val="18"/>
          <w:szCs w:val="16"/>
        </w:rPr>
      </w:pPr>
      <w:r w:rsidRPr="00E82FF2">
        <w:rPr>
          <w:rFonts w:ascii="Courier New" w:hAnsi="Courier New" w:cs="Courier New"/>
          <w:sz w:val="18"/>
          <w:szCs w:val="16"/>
        </w:rPr>
        <w:t xml:space="preserve"> 1    2    3    4    5    6    7    8    9    10   </w:t>
      </w:r>
    </w:p>
    <w:p w14:paraId="47B06021" w14:textId="77777777" w:rsidR="00AF16AB" w:rsidRPr="00E82FF2" w:rsidRDefault="00AF16AB" w:rsidP="00AF16AB">
      <w:pPr>
        <w:ind w:left="720"/>
        <w:rPr>
          <w:rFonts w:ascii="Courier New" w:hAnsi="Courier New" w:cs="Courier New"/>
          <w:sz w:val="18"/>
          <w:szCs w:val="16"/>
        </w:rPr>
      </w:pPr>
      <w:r w:rsidRPr="00E82FF2">
        <w:rPr>
          <w:rFonts w:ascii="Courier New" w:hAnsi="Courier New" w:cs="Courier New"/>
          <w:sz w:val="18"/>
          <w:szCs w:val="16"/>
        </w:rPr>
        <w:t xml:space="preserve">+--+ +--+ +--+ +--+ +--+ +--+ +--+ +--+ +--+ +--+ </w:t>
      </w:r>
    </w:p>
    <w:p w14:paraId="5464A768" w14:textId="77777777" w:rsidR="00AF16AB" w:rsidRPr="00E82FF2" w:rsidRDefault="00AF16AB" w:rsidP="00AF16AB">
      <w:pPr>
        <w:ind w:left="720"/>
        <w:rPr>
          <w:rFonts w:ascii="Courier New" w:hAnsi="Courier New" w:cs="Courier New"/>
          <w:sz w:val="18"/>
          <w:szCs w:val="16"/>
        </w:rPr>
      </w:pPr>
      <w:r w:rsidRPr="00E82FF2">
        <w:rPr>
          <w:rFonts w:ascii="Courier New" w:hAnsi="Courier New" w:cs="Courier New"/>
          <w:sz w:val="18"/>
          <w:szCs w:val="16"/>
        </w:rPr>
        <w:t xml:space="preserve">| e| | p| | p| | p| | c| | c| | o| | o| | o| | o| </w:t>
      </w:r>
    </w:p>
    <w:p w14:paraId="34771D52" w14:textId="77777777" w:rsidR="00AF16AB" w:rsidRPr="00E82FF2" w:rsidRDefault="00AF16AB" w:rsidP="00AF16AB">
      <w:pPr>
        <w:ind w:left="720"/>
        <w:rPr>
          <w:rFonts w:ascii="Courier New" w:hAnsi="Courier New" w:cs="Courier New"/>
          <w:sz w:val="18"/>
          <w:szCs w:val="16"/>
        </w:rPr>
      </w:pPr>
      <w:r w:rsidRPr="00E82FF2">
        <w:rPr>
          <w:rFonts w:ascii="Courier New" w:hAnsi="Courier New" w:cs="Courier New"/>
          <w:sz w:val="18"/>
          <w:szCs w:val="16"/>
        </w:rPr>
        <w:t xml:space="preserve">|K | |A | |J | |Q | |5 | |2 | |A | |7 | |4 | |2 | </w:t>
      </w:r>
    </w:p>
    <w:p w14:paraId="58AC92C7" w14:textId="3A0EB551" w:rsidR="00AF16AB" w:rsidRDefault="00AF16AB" w:rsidP="00AF16AB">
      <w:pPr>
        <w:ind w:left="720"/>
        <w:rPr>
          <w:rFonts w:ascii="Courier New" w:hAnsi="Courier New" w:cs="Courier New"/>
          <w:sz w:val="18"/>
          <w:szCs w:val="16"/>
        </w:rPr>
      </w:pPr>
      <w:r w:rsidRPr="00E82FF2">
        <w:rPr>
          <w:rFonts w:ascii="Courier New" w:hAnsi="Courier New" w:cs="Courier New"/>
          <w:sz w:val="18"/>
          <w:szCs w:val="16"/>
        </w:rPr>
        <w:t xml:space="preserve">+--+ +--+ +--+ +--+ +--+ +--+ +--+ +--+ +--+ +--+ </w:t>
      </w:r>
    </w:p>
    <w:p w14:paraId="0D9BA0F5" w14:textId="58338C9A" w:rsidR="005E1ABE" w:rsidRDefault="005E1ABE" w:rsidP="009166C8">
      <w:r>
        <w:t>Esta função começa por ordenar a lista de cartas por naipe e por figura, de forma a facilitar a escolha do jogador sobre a carta a jogar.</w:t>
      </w:r>
    </w:p>
    <w:p w14:paraId="4CA5E6C8" w14:textId="05B74685" w:rsidR="005E1ABE" w:rsidRDefault="005E1ABE" w:rsidP="009166C8">
      <w:r>
        <w:t xml:space="preserve">Para tal foi necessário criar </w:t>
      </w:r>
      <w:r w:rsidR="00E52A6B">
        <w:t xml:space="preserve">duas cadeias de caracteres com uma ordenação por naipe e uma ordenação por figura. </w:t>
      </w:r>
      <w:del w:id="131" w:author="António Coelho" w:date="2020-09-10T17:22:00Z">
        <w:r w:rsidR="00E52A6B" w:rsidDel="00BC7B1B">
          <w:delText>Com base nestas</w:delText>
        </w:r>
      </w:del>
      <w:ins w:id="132" w:author="António Coelho" w:date="2020-09-10T17:22:00Z">
        <w:r w:rsidR="00BC7B1B">
          <w:t>E</w:t>
        </w:r>
      </w:ins>
      <w:del w:id="133" w:author="António Coelho" w:date="2020-09-10T17:22:00Z">
        <w:r w:rsidR="00E52A6B" w:rsidDel="00BC7B1B">
          <w:delText xml:space="preserve"> ordens</w:delText>
        </w:r>
      </w:del>
      <w:ins w:id="134" w:author="fnf" w:date="2020-07-11T22:22:00Z">
        <w:del w:id="135" w:author="António Coelho" w:date="2020-09-10T17:22:00Z">
          <w:r w:rsidR="00254EA1" w:rsidDel="00BC7B1B">
            <w:delText>,</w:delText>
          </w:r>
        </w:del>
      </w:ins>
      <w:r w:rsidR="00E52A6B">
        <w:t xml:space="preserve"> foi criada uma função </w:t>
      </w:r>
      <w:del w:id="136" w:author="António Coelho" w:date="2020-09-10T17:22:00Z">
        <w:r w:rsidR="00E52A6B" w:rsidRPr="00DF37E9" w:rsidDel="00BC7B1B">
          <w:rPr>
            <w:rFonts w:ascii="Courier New" w:hAnsi="Courier New" w:cs="Courier New"/>
            <w:sz w:val="18"/>
            <w:szCs w:val="16"/>
          </w:rPr>
          <w:delText>compara</w:delText>
        </w:r>
      </w:del>
      <w:ins w:id="137" w:author="António Coelho" w:date="2020-09-10T17:22:00Z">
        <w:r w:rsidR="00BC7B1B">
          <w:rPr>
            <w:rFonts w:ascii="Courier New" w:hAnsi="Courier New" w:cs="Courier New"/>
            <w:sz w:val="18"/>
            <w:szCs w:val="16"/>
          </w:rPr>
          <w:t>numer</w:t>
        </w:r>
      </w:ins>
      <w:ins w:id="138" w:author="António Coelho" w:date="2020-09-10T17:25:00Z">
        <w:r w:rsidR="00B81361">
          <w:rPr>
            <w:rFonts w:ascii="Courier New" w:hAnsi="Courier New" w:cs="Courier New"/>
            <w:sz w:val="18"/>
            <w:szCs w:val="16"/>
          </w:rPr>
          <w:t>o</w:t>
        </w:r>
      </w:ins>
      <w:commentRangeStart w:id="139"/>
      <w:r w:rsidR="00E52A6B" w:rsidRPr="00DF37E9">
        <w:rPr>
          <w:rFonts w:ascii="Courier New" w:hAnsi="Courier New" w:cs="Courier New"/>
          <w:sz w:val="18"/>
          <w:szCs w:val="16"/>
        </w:rPr>
        <w:t>()</w:t>
      </w:r>
      <w:r w:rsidR="00ED0104">
        <w:t xml:space="preserve"> q</w:t>
      </w:r>
      <w:r w:rsidR="00E52A6B">
        <w:t xml:space="preserve">ue </w:t>
      </w:r>
      <w:ins w:id="140" w:author="António Coelho" w:date="2020-09-10T17:22:00Z">
        <w:r w:rsidR="00BC7B1B">
          <w:t xml:space="preserve">retorna um valor numérico </w:t>
        </w:r>
      </w:ins>
      <w:ins w:id="141" w:author="António Coelho" w:date="2020-09-10T17:23:00Z">
        <w:r w:rsidR="00BC7B1B">
          <w:t>inteiro</w:t>
        </w:r>
      </w:ins>
      <w:ins w:id="142" w:author="António Coelho" w:date="2020-09-10T17:22:00Z">
        <w:r w:rsidR="00BC7B1B">
          <w:t xml:space="preserve"> para cada carta</w:t>
        </w:r>
      </w:ins>
      <w:ins w:id="143" w:author="António Coelho" w:date="2020-09-10T17:25:00Z">
        <w:r w:rsidR="007F1243">
          <w:t xml:space="preserve">. Esta função </w:t>
        </w:r>
      </w:ins>
      <w:ins w:id="144" w:author="António Coelho" w:date="2020-09-10T17:23:00Z">
        <w:r w:rsidR="00BC7B1B">
          <w:t xml:space="preserve">possibilitará a </w:t>
        </w:r>
      </w:ins>
      <w:r w:rsidR="00E52A6B">
        <w:t>compara</w:t>
      </w:r>
      <w:ins w:id="145" w:author="António Coelho" w:date="2020-09-10T17:23:00Z">
        <w:r w:rsidR="00BC7B1B">
          <w:t>ção</w:t>
        </w:r>
      </w:ins>
      <w:r w:rsidR="00E52A6B">
        <w:t xml:space="preserve"> </w:t>
      </w:r>
      <w:ins w:id="146" w:author="António Coelho" w:date="2020-09-10T17:25:00Z">
        <w:r w:rsidR="007F1243">
          <w:t>das</w:t>
        </w:r>
      </w:ins>
      <w:del w:id="147" w:author="António Coelho" w:date="2020-09-10T17:25:00Z">
        <w:r w:rsidR="00E52A6B" w:rsidDel="007F1243">
          <w:delText>duas</w:delText>
        </w:r>
      </w:del>
      <w:r w:rsidR="00E52A6B">
        <w:t xml:space="preserve"> cartas</w:t>
      </w:r>
      <w:ins w:id="148" w:author="António Coelho" w:date="2020-09-10T17:24:00Z">
        <w:r w:rsidR="00267357">
          <w:t xml:space="preserve"> </w:t>
        </w:r>
      </w:ins>
      <w:ins w:id="149" w:author="António Coelho" w:date="2020-09-10T17:25:00Z">
        <w:r w:rsidR="007F1243">
          <w:t>ao</w:t>
        </w:r>
      </w:ins>
      <w:ins w:id="150" w:author="António Coelho" w:date="2020-09-10T17:24:00Z">
        <w:r w:rsidR="00267357">
          <w:t xml:space="preserve"> utiliza</w:t>
        </w:r>
      </w:ins>
      <w:ins w:id="151" w:author="António Coelho" w:date="2020-09-10T17:25:00Z">
        <w:r w:rsidR="007F1243">
          <w:t>r</w:t>
        </w:r>
      </w:ins>
      <w:ins w:id="152" w:author="António Coelho" w:date="2020-09-10T17:24:00Z">
        <w:r w:rsidR="00267357">
          <w:t xml:space="preserve"> o </w:t>
        </w:r>
      </w:ins>
      <w:del w:id="153" w:author="António Coelho" w:date="2020-09-10T17:23:00Z">
        <w:r w:rsidR="00E52A6B" w:rsidDel="00BC7B1B">
          <w:delText xml:space="preserve"> </w:delText>
        </w:r>
        <w:commentRangeEnd w:id="139"/>
        <w:r w:rsidR="00422FD8" w:rsidDel="00BC7B1B">
          <w:rPr>
            <w:rStyle w:val="CommentReference"/>
          </w:rPr>
          <w:commentReference w:id="139"/>
        </w:r>
        <w:r w:rsidR="00E52A6B" w:rsidDel="00BC7B1B">
          <w:delText xml:space="preserve">e retorna um </w:delText>
        </w:r>
        <w:commentRangeStart w:id="154"/>
        <w:r w:rsidR="00E52A6B" w:rsidDel="00BC7B1B">
          <w:delText>valor</w:delText>
        </w:r>
        <w:r w:rsidR="00BB10B6" w:rsidDel="00BC7B1B">
          <w:delText xml:space="preserve"> inteiro</w:delText>
        </w:r>
        <w:commentRangeEnd w:id="154"/>
        <w:r w:rsidR="00422FD8" w:rsidDel="00BC7B1B">
          <w:rPr>
            <w:rStyle w:val="CommentReference"/>
          </w:rPr>
          <w:commentReference w:id="154"/>
        </w:r>
        <w:r w:rsidR="00E52A6B" w:rsidDel="00BC7B1B">
          <w:delText>,</w:delText>
        </w:r>
      </w:del>
      <w:del w:id="155" w:author="António Coelho" w:date="2020-09-10T17:24:00Z">
        <w:r w:rsidR="00E52A6B" w:rsidDel="00267357">
          <w:delText xml:space="preserve"> </w:delText>
        </w:r>
        <w:r w:rsidR="00BB10B6" w:rsidDel="00267357">
          <w:delText xml:space="preserve">necessário para se poder </w:delText>
        </w:r>
        <w:r w:rsidR="00E52A6B" w:rsidDel="00267357">
          <w:delText>utiliza</w:delText>
        </w:r>
        <w:r w:rsidR="00BB10B6" w:rsidDel="00267357">
          <w:delText xml:space="preserve">r </w:delText>
        </w:r>
        <w:r w:rsidR="00E52A6B" w:rsidDel="00267357">
          <w:delText xml:space="preserve">o </w:delText>
        </w:r>
      </w:del>
      <w:r w:rsidR="00E52A6B">
        <w:t xml:space="preserve">método </w:t>
      </w:r>
      <w:proofErr w:type="spellStart"/>
      <w:r w:rsidR="00E52A6B" w:rsidRPr="00E52A6B">
        <w:rPr>
          <w:rFonts w:ascii="Courier New" w:hAnsi="Courier New" w:cs="Courier New"/>
          <w:sz w:val="18"/>
          <w:szCs w:val="16"/>
        </w:rPr>
        <w:t>sort</w:t>
      </w:r>
      <w:proofErr w:type="spellEnd"/>
      <w:r w:rsidR="00E52A6B" w:rsidRPr="00E52A6B">
        <w:rPr>
          <w:rFonts w:ascii="Courier New" w:hAnsi="Courier New" w:cs="Courier New"/>
          <w:sz w:val="18"/>
          <w:szCs w:val="16"/>
        </w:rPr>
        <w:t>()</w:t>
      </w:r>
      <w:ins w:id="156" w:author="António Coelho" w:date="2020-09-10T17:26:00Z">
        <w:r w:rsidR="0006481D">
          <w:rPr>
            <w:rFonts w:ascii="Courier New" w:hAnsi="Courier New" w:cs="Courier New"/>
            <w:sz w:val="18"/>
            <w:szCs w:val="16"/>
          </w:rPr>
          <w:t>,</w:t>
        </w:r>
        <w:r w:rsidR="0006481D" w:rsidRPr="0006481D">
          <w:rPr>
            <w:rPrChange w:id="157" w:author="António Coelho" w:date="2020-09-10T17:26:00Z">
              <w:rPr>
                <w:rFonts w:ascii="Courier New" w:hAnsi="Courier New" w:cs="Courier New"/>
                <w:sz w:val="18"/>
                <w:szCs w:val="16"/>
              </w:rPr>
            </w:rPrChange>
          </w:rPr>
          <w:t xml:space="preserve">que </w:t>
        </w:r>
      </w:ins>
      <w:ins w:id="158" w:author="António Coelho" w:date="2020-09-10T17:35:00Z">
        <w:r w:rsidR="007B743F">
          <w:t xml:space="preserve">será utilizada para </w:t>
        </w:r>
      </w:ins>
      <w:ins w:id="159" w:author="António Coelho" w:date="2020-09-10T17:26:00Z">
        <w:r w:rsidR="0006481D" w:rsidRPr="0006481D">
          <w:rPr>
            <w:rPrChange w:id="160" w:author="António Coelho" w:date="2020-09-10T17:26:00Z">
              <w:rPr>
                <w:rFonts w:ascii="Courier New" w:hAnsi="Courier New" w:cs="Courier New"/>
                <w:sz w:val="18"/>
                <w:szCs w:val="16"/>
              </w:rPr>
            </w:rPrChange>
          </w:rPr>
          <w:t>ordena</w:t>
        </w:r>
      </w:ins>
      <w:ins w:id="161" w:author="António Coelho" w:date="2020-09-10T17:36:00Z">
        <w:r w:rsidR="007B743F">
          <w:t>r</w:t>
        </w:r>
      </w:ins>
      <w:ins w:id="162" w:author="António Coelho" w:date="2020-09-10T17:26:00Z">
        <w:r w:rsidR="0006481D" w:rsidRPr="0006481D">
          <w:rPr>
            <w:rPrChange w:id="163" w:author="António Coelho" w:date="2020-09-10T17:26:00Z">
              <w:rPr>
                <w:rFonts w:ascii="Courier New" w:hAnsi="Courier New" w:cs="Courier New"/>
                <w:sz w:val="18"/>
                <w:szCs w:val="16"/>
              </w:rPr>
            </w:rPrChange>
          </w:rPr>
          <w:t xml:space="preserve"> as listas de cartas</w:t>
        </w:r>
      </w:ins>
      <w:del w:id="164" w:author="António Coelho" w:date="2020-09-10T17:24:00Z">
        <w:r w:rsidR="00E52A6B" w:rsidDel="008853DA">
          <w:delText xml:space="preserve"> das listas</w:delText>
        </w:r>
      </w:del>
      <w:r w:rsidR="00E52A6B">
        <w:t>.</w:t>
      </w:r>
    </w:p>
    <w:p w14:paraId="0D95C267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># mostra cartas</w:t>
      </w:r>
    </w:p>
    <w:p w14:paraId="454F9207" w14:textId="51241F6A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naipes = </w:t>
      </w:r>
      <w:commentRangeStart w:id="165"/>
      <w:r w:rsidRPr="00DF37E9">
        <w:rPr>
          <w:rFonts w:ascii="Courier New" w:hAnsi="Courier New" w:cs="Courier New"/>
          <w:sz w:val="18"/>
          <w:szCs w:val="16"/>
        </w:rPr>
        <w:t>"OCPE"</w:t>
      </w:r>
      <w:commentRangeEnd w:id="165"/>
      <w:r w:rsidR="00D70D28">
        <w:rPr>
          <w:rStyle w:val="CommentReference"/>
        </w:rPr>
        <w:commentReference w:id="165"/>
      </w:r>
    </w:p>
    <w:p w14:paraId="18A2019E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>figuras = "23456QJK7A"</w:t>
      </w:r>
    </w:p>
    <w:p w14:paraId="11D3C6AD" w14:textId="06E5DCCD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proofErr w:type="spellStart"/>
      <w:r w:rsidRPr="00DF37E9">
        <w:rPr>
          <w:rFonts w:ascii="Courier New" w:hAnsi="Courier New" w:cs="Courier New"/>
          <w:sz w:val="18"/>
          <w:szCs w:val="16"/>
        </w:rPr>
        <w:t>def</w:t>
      </w:r>
      <w:proofErr w:type="spellEnd"/>
      <w:r w:rsidRPr="00DF37E9">
        <w:rPr>
          <w:rFonts w:ascii="Courier New" w:hAnsi="Courier New" w:cs="Courier New"/>
          <w:sz w:val="18"/>
          <w:szCs w:val="16"/>
        </w:rPr>
        <w:t xml:space="preserve"> </w:t>
      </w:r>
      <w:del w:id="166" w:author="António Coelho" w:date="2020-09-10T17:25:00Z">
        <w:r w:rsidRPr="00DF37E9" w:rsidDel="006426BB">
          <w:rPr>
            <w:rFonts w:ascii="Courier New" w:hAnsi="Courier New" w:cs="Courier New"/>
            <w:sz w:val="18"/>
            <w:szCs w:val="16"/>
          </w:rPr>
          <w:delText>compara</w:delText>
        </w:r>
      </w:del>
      <w:ins w:id="167" w:author="António Coelho" w:date="2020-09-10T17:25:00Z">
        <w:r w:rsidR="006426BB">
          <w:rPr>
            <w:rFonts w:ascii="Courier New" w:hAnsi="Courier New" w:cs="Courier New"/>
            <w:sz w:val="18"/>
            <w:szCs w:val="16"/>
          </w:rPr>
          <w:t>numer</w:t>
        </w:r>
        <w:r w:rsidR="00B81361">
          <w:rPr>
            <w:rFonts w:ascii="Courier New" w:hAnsi="Courier New" w:cs="Courier New"/>
            <w:sz w:val="18"/>
            <w:szCs w:val="16"/>
          </w:rPr>
          <w:t>o</w:t>
        </w:r>
      </w:ins>
      <w:r w:rsidRPr="00DF37E9">
        <w:rPr>
          <w:rFonts w:ascii="Courier New" w:hAnsi="Courier New" w:cs="Courier New"/>
          <w:sz w:val="18"/>
          <w:szCs w:val="16"/>
        </w:rPr>
        <w:t>(t):</w:t>
      </w:r>
    </w:p>
    <w:p w14:paraId="04798C28" w14:textId="1D5F7F17" w:rsidR="00DF37E9" w:rsidRDefault="00DF37E9" w:rsidP="00DF37E9">
      <w:pPr>
        <w:ind w:right="-858"/>
        <w:rPr>
          <w:ins w:id="168" w:author="António Coelho" w:date="2020-09-10T17:27:00Z"/>
          <w:rFonts w:ascii="Courier New" w:hAnsi="Courier New" w:cs="Courier New"/>
          <w:sz w:val="18"/>
          <w:szCs w:val="16"/>
        </w:rPr>
      </w:pPr>
      <w:r w:rsidRPr="001767B8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1767B8">
        <w:rPr>
          <w:rFonts w:ascii="Courier New" w:hAnsi="Courier New" w:cs="Courier New"/>
          <w:sz w:val="18"/>
          <w:szCs w:val="16"/>
          <w:rPrChange w:id="169" w:author="fnf" w:date="2020-07-12T21:45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return</w:t>
      </w:r>
      <w:proofErr w:type="spellEnd"/>
      <w:r w:rsidRPr="001767B8">
        <w:rPr>
          <w:rFonts w:ascii="Courier New" w:hAnsi="Courier New" w:cs="Courier New"/>
          <w:sz w:val="18"/>
          <w:szCs w:val="16"/>
          <w:rPrChange w:id="170" w:author="fnf" w:date="2020-07-12T21:45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</w:t>
      </w:r>
      <w:proofErr w:type="spellStart"/>
      <w:r w:rsidRPr="001767B8">
        <w:rPr>
          <w:rFonts w:ascii="Courier New" w:hAnsi="Courier New" w:cs="Courier New"/>
          <w:sz w:val="18"/>
          <w:szCs w:val="16"/>
          <w:rPrChange w:id="171" w:author="fnf" w:date="2020-07-12T21:45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naipes.index</w:t>
      </w:r>
      <w:proofErr w:type="spellEnd"/>
      <w:r w:rsidRPr="001767B8">
        <w:rPr>
          <w:rFonts w:ascii="Courier New" w:hAnsi="Courier New" w:cs="Courier New"/>
          <w:sz w:val="18"/>
          <w:szCs w:val="16"/>
          <w:rPrChange w:id="172" w:author="fnf" w:date="2020-07-12T21:45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(naipe(t))</w:t>
      </w:r>
      <w:commentRangeStart w:id="173"/>
      <w:r w:rsidRPr="001767B8">
        <w:rPr>
          <w:rFonts w:ascii="Courier New" w:hAnsi="Courier New" w:cs="Courier New"/>
          <w:sz w:val="18"/>
          <w:szCs w:val="16"/>
          <w:rPrChange w:id="174" w:author="fnf" w:date="2020-07-12T21:45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*100</w:t>
      </w:r>
      <w:commentRangeEnd w:id="173"/>
      <w:r w:rsidR="00422FD8">
        <w:rPr>
          <w:rStyle w:val="CommentReference"/>
        </w:rPr>
        <w:commentReference w:id="173"/>
      </w:r>
      <w:r w:rsidRPr="001767B8">
        <w:rPr>
          <w:rFonts w:ascii="Courier New" w:hAnsi="Courier New" w:cs="Courier New"/>
          <w:sz w:val="18"/>
          <w:szCs w:val="16"/>
          <w:rPrChange w:id="175" w:author="fnf" w:date="2020-07-12T21:45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+figuras.index(</w:t>
      </w:r>
      <w:commentRangeStart w:id="176"/>
      <w:proofErr w:type="spellStart"/>
      <w:r w:rsidRPr="001767B8">
        <w:rPr>
          <w:rFonts w:ascii="Courier New" w:hAnsi="Courier New" w:cs="Courier New"/>
          <w:sz w:val="18"/>
          <w:szCs w:val="16"/>
          <w:rPrChange w:id="177" w:author="fnf" w:date="2020-07-12T21:45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str</w:t>
      </w:r>
      <w:commentRangeEnd w:id="176"/>
      <w:proofErr w:type="spellEnd"/>
      <w:r w:rsidR="00070748">
        <w:rPr>
          <w:rStyle w:val="CommentReference"/>
        </w:rPr>
        <w:commentReference w:id="176"/>
      </w:r>
      <w:r w:rsidRPr="001767B8">
        <w:rPr>
          <w:rFonts w:ascii="Courier New" w:hAnsi="Courier New" w:cs="Courier New"/>
          <w:sz w:val="18"/>
          <w:szCs w:val="16"/>
          <w:rPrChange w:id="178" w:author="fnf" w:date="2020-07-12T21:45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(figura(t)))</w:t>
      </w:r>
    </w:p>
    <w:p w14:paraId="739B52DE" w14:textId="77777777" w:rsidR="0006481D" w:rsidRPr="001767B8" w:rsidRDefault="0006481D" w:rsidP="00DF37E9">
      <w:pPr>
        <w:ind w:right="-858"/>
        <w:rPr>
          <w:rFonts w:ascii="Courier New" w:hAnsi="Courier New" w:cs="Courier New"/>
          <w:sz w:val="18"/>
          <w:szCs w:val="16"/>
          <w:rPrChange w:id="179" w:author="fnf" w:date="2020-07-12T21:45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06481D" w14:paraId="16EC5711" w14:textId="77777777" w:rsidTr="00AD13D6">
        <w:trPr>
          <w:ins w:id="180" w:author="António Coelho" w:date="2020-09-10T17:27:00Z"/>
        </w:trPr>
        <w:tc>
          <w:tcPr>
            <w:tcW w:w="936" w:type="dxa"/>
          </w:tcPr>
          <w:p w14:paraId="66C61340" w14:textId="77777777" w:rsidR="0006481D" w:rsidRDefault="0006481D" w:rsidP="00AD13D6">
            <w:pPr>
              <w:jc w:val="center"/>
              <w:rPr>
                <w:ins w:id="181" w:author="António Coelho" w:date="2020-09-10T17:27:00Z"/>
                <w:b/>
                <w:bCs/>
              </w:rPr>
            </w:pPr>
            <w:ins w:id="182" w:author="António Coelho" w:date="2020-09-10T17:27:00Z">
              <w:r>
                <w:rPr>
                  <w:b/>
                  <w:bCs/>
                  <w:noProof/>
                  <w:lang w:eastAsia="pt-PT"/>
                </w:rPr>
                <w:drawing>
                  <wp:inline distT="0" distB="0" distL="0" distR="0" wp14:anchorId="03D4F601" wp14:editId="1BEE3B23">
                    <wp:extent cx="457200" cy="457200"/>
                    <wp:effectExtent l="0" t="0" r="0" b="0"/>
                    <wp:docPr id="9" name="Graphic 9" descr="Head with gear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mediafile_yXSFNZ.svg"/>
                            <pic:cNvPicPr/>
                          </pic:nvPicPr>
                          <pic:blipFill>
                            <a:blip r:embed="rId12">
                              <a:extLs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7694" w:type="dxa"/>
          </w:tcPr>
          <w:p w14:paraId="21FBEBCE" w14:textId="77777777" w:rsidR="0006481D" w:rsidRDefault="0006481D" w:rsidP="00AD13D6">
            <w:pPr>
              <w:autoSpaceDE w:val="0"/>
              <w:autoSpaceDN w:val="0"/>
              <w:adjustRightInd w:val="0"/>
              <w:spacing w:before="0"/>
              <w:rPr>
                <w:ins w:id="183" w:author="António Coelho" w:date="2020-09-10T17:27:00Z"/>
              </w:rPr>
            </w:pPr>
            <w:ins w:id="184" w:author="António Coelho" w:date="2020-09-10T17:27:00Z">
              <w:r>
                <w:t>Para entender melhor a ordenação com esta função, calcule o valor das seguintes cartas:</w:t>
              </w:r>
            </w:ins>
          </w:p>
          <w:p w14:paraId="62EB1E4A" w14:textId="77777777" w:rsidR="0006481D" w:rsidRDefault="0006481D" w:rsidP="00F24D15">
            <w:pPr>
              <w:autoSpaceDE w:val="0"/>
              <w:autoSpaceDN w:val="0"/>
              <w:adjustRightInd w:val="0"/>
              <w:spacing w:before="0"/>
              <w:jc w:val="center"/>
              <w:rPr>
                <w:ins w:id="185" w:author="António Coelho" w:date="2020-09-10T17:29:00Z"/>
                <w:rFonts w:ascii="Courier New" w:hAnsi="Courier New" w:cs="Courier New"/>
                <w:sz w:val="18"/>
                <w:szCs w:val="16"/>
              </w:rPr>
            </w:pPr>
            <w:ins w:id="186" w:author="António Coelho" w:date="2020-09-10T17:28:00Z">
              <w:r>
                <w:t>(</w:t>
              </w:r>
              <w:r w:rsidRPr="00F24D15">
                <w:rPr>
                  <w:rFonts w:ascii="Courier New" w:hAnsi="Courier New" w:cs="Courier New"/>
                  <w:sz w:val="18"/>
                  <w:szCs w:val="16"/>
                  <w:rPrChange w:id="187" w:author="António Coelho" w:date="2020-09-10T17:29:00Z">
                    <w:rPr/>
                  </w:rPrChange>
                </w:rPr>
                <w:t>2, "O"),</w:t>
              </w:r>
            </w:ins>
            <w:ins w:id="188" w:author="António Coelho" w:date="2020-09-10T17:29:00Z">
              <w:r w:rsidR="00F24D15" w:rsidRPr="00F24D15">
                <w:rPr>
                  <w:rFonts w:ascii="Courier New" w:hAnsi="Courier New" w:cs="Courier New"/>
                  <w:sz w:val="18"/>
                  <w:szCs w:val="16"/>
                  <w:rPrChange w:id="189" w:author="António Coelho" w:date="2020-09-10T17:29:00Z">
                    <w:rPr/>
                  </w:rPrChange>
                </w:rPr>
                <w:t xml:space="preserve"> </w:t>
              </w:r>
            </w:ins>
            <w:ins w:id="190" w:author="António Coelho" w:date="2020-09-10T17:28:00Z">
              <w:r w:rsidRPr="00F24D15">
                <w:rPr>
                  <w:rFonts w:ascii="Courier New" w:hAnsi="Courier New" w:cs="Courier New"/>
                  <w:sz w:val="18"/>
                  <w:szCs w:val="16"/>
                  <w:rPrChange w:id="191" w:author="António Coelho" w:date="2020-09-10T17:29:00Z">
                    <w:rPr/>
                  </w:rPrChange>
                </w:rPr>
                <w:t>(3, "O"),</w:t>
              </w:r>
              <w:r w:rsidR="00F24D15" w:rsidRPr="00F24D15">
                <w:rPr>
                  <w:rFonts w:ascii="Courier New" w:hAnsi="Courier New" w:cs="Courier New"/>
                  <w:sz w:val="18"/>
                  <w:szCs w:val="16"/>
                  <w:rPrChange w:id="192" w:author="António Coelho" w:date="2020-09-10T17:29:00Z">
                    <w:rPr/>
                  </w:rPrChange>
                </w:rPr>
                <w:t xml:space="preserve"> </w:t>
              </w:r>
              <w:r w:rsidRPr="00F24D15">
                <w:rPr>
                  <w:rFonts w:ascii="Courier New" w:hAnsi="Courier New" w:cs="Courier New"/>
                  <w:sz w:val="18"/>
                  <w:szCs w:val="16"/>
                  <w:rPrChange w:id="193" w:author="António Coelho" w:date="2020-09-10T17:29:00Z">
                    <w:rPr/>
                  </w:rPrChange>
                </w:rPr>
                <w:t>(4, "O"),</w:t>
              </w:r>
              <w:r w:rsidR="00F24D15" w:rsidRPr="00F24D15">
                <w:rPr>
                  <w:rFonts w:ascii="Courier New" w:hAnsi="Courier New" w:cs="Courier New"/>
                  <w:sz w:val="18"/>
                  <w:szCs w:val="16"/>
                  <w:rPrChange w:id="194" w:author="António Coelho" w:date="2020-09-10T17:29:00Z">
                    <w:rPr/>
                  </w:rPrChange>
                </w:rPr>
                <w:t xml:space="preserve"> </w:t>
              </w:r>
              <w:r w:rsidRPr="00F24D15">
                <w:rPr>
                  <w:rFonts w:ascii="Courier New" w:hAnsi="Courier New" w:cs="Courier New"/>
                  <w:sz w:val="18"/>
                  <w:szCs w:val="16"/>
                  <w:rPrChange w:id="195" w:author="António Coelho" w:date="2020-09-10T17:29:00Z">
                    <w:rPr/>
                  </w:rPrChange>
                </w:rPr>
                <w:t>(4, "C"),</w:t>
              </w:r>
              <w:r w:rsidR="00F24D15" w:rsidRPr="00F24D15">
                <w:rPr>
                  <w:rFonts w:ascii="Courier New" w:hAnsi="Courier New" w:cs="Courier New"/>
                  <w:sz w:val="18"/>
                  <w:szCs w:val="16"/>
                  <w:rPrChange w:id="196" w:author="António Coelho" w:date="2020-09-10T17:29:00Z">
                    <w:rPr/>
                  </w:rPrChange>
                </w:rPr>
                <w:t xml:space="preserve"> </w:t>
              </w:r>
              <w:r w:rsidRPr="00F24D15">
                <w:rPr>
                  <w:rFonts w:ascii="Courier New" w:hAnsi="Courier New" w:cs="Courier New"/>
                  <w:sz w:val="18"/>
                  <w:szCs w:val="16"/>
                  <w:rPrChange w:id="197" w:author="António Coelho" w:date="2020-09-10T17:29:00Z">
                    <w:rPr/>
                  </w:rPrChange>
                </w:rPr>
                <w:t>(4, "P"),</w:t>
              </w:r>
              <w:r w:rsidR="00F24D15" w:rsidRPr="00F24D15">
                <w:rPr>
                  <w:rFonts w:ascii="Courier New" w:hAnsi="Courier New" w:cs="Courier New"/>
                  <w:sz w:val="18"/>
                  <w:szCs w:val="16"/>
                  <w:rPrChange w:id="198" w:author="António Coelho" w:date="2020-09-10T17:29:00Z">
                    <w:rPr/>
                  </w:rPrChange>
                </w:rPr>
                <w:t xml:space="preserve"> </w:t>
              </w:r>
              <w:r w:rsidRPr="00F24D15">
                <w:rPr>
                  <w:rFonts w:ascii="Courier New" w:hAnsi="Courier New" w:cs="Courier New"/>
                  <w:sz w:val="18"/>
                  <w:szCs w:val="16"/>
                  <w:rPrChange w:id="199" w:author="António Coelho" w:date="2020-09-10T17:29:00Z">
                    <w:rPr/>
                  </w:rPrChange>
                </w:rPr>
                <w:t>(4, "E")</w:t>
              </w:r>
            </w:ins>
          </w:p>
          <w:p w14:paraId="21BE2709" w14:textId="2AADFCD4" w:rsidR="00F24D15" w:rsidRPr="00661D57" w:rsidRDefault="00F24D15">
            <w:pPr>
              <w:rPr>
                <w:ins w:id="200" w:author="António Coelho" w:date="2020-09-10T17:27:00Z"/>
              </w:rPr>
              <w:pPrChange w:id="201" w:author="António Coelho" w:date="2020-09-10T17:29:00Z">
                <w:pPr>
                  <w:autoSpaceDE w:val="0"/>
                  <w:autoSpaceDN w:val="0"/>
                  <w:adjustRightInd w:val="0"/>
                  <w:spacing w:before="0"/>
                </w:pPr>
              </w:pPrChange>
            </w:pPr>
            <w:ins w:id="202" w:author="António Coelho" w:date="2020-09-10T17:30:00Z">
              <w:r>
                <w:t xml:space="preserve">E porque será necessário utilizar a função </w:t>
              </w:r>
              <w:proofErr w:type="spellStart"/>
              <w:r w:rsidRPr="00F24D15">
                <w:rPr>
                  <w:rFonts w:ascii="Courier New" w:hAnsi="Courier New" w:cs="Courier New"/>
                  <w:sz w:val="18"/>
                  <w:szCs w:val="16"/>
                  <w:rPrChange w:id="203" w:author="António Coelho" w:date="2020-09-10T17:30:00Z">
                    <w:rPr/>
                  </w:rPrChange>
                </w:rPr>
                <w:t>str</w:t>
              </w:r>
              <w:proofErr w:type="spellEnd"/>
              <w:r w:rsidRPr="00F24D15">
                <w:rPr>
                  <w:rFonts w:ascii="Courier New" w:hAnsi="Courier New" w:cs="Courier New"/>
                  <w:sz w:val="18"/>
                  <w:szCs w:val="16"/>
                  <w:rPrChange w:id="204" w:author="António Coelho" w:date="2020-09-10T17:30:00Z">
                    <w:rPr/>
                  </w:rPrChange>
                </w:rPr>
                <w:t>()</w:t>
              </w:r>
              <w:r>
                <w:t xml:space="preserve"> para a figura?</w:t>
              </w:r>
            </w:ins>
          </w:p>
        </w:tc>
      </w:tr>
    </w:tbl>
    <w:p w14:paraId="68D90456" w14:textId="77777777" w:rsidR="003526EF" w:rsidRPr="001767B8" w:rsidRDefault="003526EF" w:rsidP="007B4C16">
      <w:pPr>
        <w:rPr>
          <w:rPrChange w:id="205" w:author="fnf" w:date="2020-07-12T21:45:00Z">
            <w:rPr>
              <w:lang w:val="en-US"/>
            </w:rPr>
          </w:rPrChange>
        </w:rPr>
      </w:pPr>
    </w:p>
    <w:p w14:paraId="46027B93" w14:textId="06AE8B8A" w:rsidR="00DF37E9" w:rsidRPr="007B4C16" w:rsidRDefault="002817D0" w:rsidP="007B4C16">
      <w:r>
        <w:lastRenderedPageBreak/>
        <w:t xml:space="preserve">Observe agora a função  </w:t>
      </w:r>
      <w:proofErr w:type="spellStart"/>
      <w:r w:rsidRPr="00DF37E9">
        <w:rPr>
          <w:rFonts w:ascii="Courier New" w:hAnsi="Courier New" w:cs="Courier New"/>
          <w:sz w:val="18"/>
          <w:szCs w:val="16"/>
        </w:rPr>
        <w:t>mostra_mao</w:t>
      </w:r>
      <w:proofErr w:type="spellEnd"/>
      <w:r w:rsidRPr="00DF37E9">
        <w:rPr>
          <w:rFonts w:ascii="Courier New" w:hAnsi="Courier New" w:cs="Courier New"/>
          <w:sz w:val="18"/>
          <w:szCs w:val="16"/>
        </w:rPr>
        <w:t>()</w:t>
      </w:r>
      <w:r>
        <w:t>.</w:t>
      </w:r>
      <w:r w:rsidR="007611EB">
        <w:t xml:space="preserve"> </w:t>
      </w:r>
    </w:p>
    <w:p w14:paraId="684B9436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proofErr w:type="spellStart"/>
      <w:r w:rsidRPr="00DF37E9">
        <w:rPr>
          <w:rFonts w:ascii="Courier New" w:hAnsi="Courier New" w:cs="Courier New"/>
          <w:sz w:val="18"/>
          <w:szCs w:val="16"/>
        </w:rPr>
        <w:t>def</w:t>
      </w:r>
      <w:proofErr w:type="spellEnd"/>
      <w:r w:rsidRPr="00DF37E9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DF37E9">
        <w:rPr>
          <w:rFonts w:ascii="Courier New" w:hAnsi="Courier New" w:cs="Courier New"/>
          <w:sz w:val="18"/>
          <w:szCs w:val="16"/>
        </w:rPr>
        <w:t>mostra_mao</w:t>
      </w:r>
      <w:proofErr w:type="spellEnd"/>
      <w:r w:rsidRPr="00DF37E9">
        <w:rPr>
          <w:rFonts w:ascii="Courier New" w:hAnsi="Courier New" w:cs="Courier New"/>
          <w:sz w:val="18"/>
          <w:szCs w:val="16"/>
        </w:rPr>
        <w:t>(</w:t>
      </w:r>
      <w:proofErr w:type="spellStart"/>
      <w:r w:rsidRPr="00DF37E9">
        <w:rPr>
          <w:rFonts w:ascii="Courier New" w:hAnsi="Courier New" w:cs="Courier New"/>
          <w:sz w:val="18"/>
          <w:szCs w:val="16"/>
        </w:rPr>
        <w:t>mao</w:t>
      </w:r>
      <w:proofErr w:type="spellEnd"/>
      <w:r w:rsidRPr="00DF37E9">
        <w:rPr>
          <w:rFonts w:ascii="Courier New" w:hAnsi="Courier New" w:cs="Courier New"/>
          <w:sz w:val="18"/>
          <w:szCs w:val="16"/>
        </w:rPr>
        <w:t>):</w:t>
      </w:r>
    </w:p>
    <w:p w14:paraId="3681C558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    print ("A sua </w:t>
      </w:r>
      <w:proofErr w:type="spellStart"/>
      <w:r w:rsidRPr="00DF37E9">
        <w:rPr>
          <w:rFonts w:ascii="Courier New" w:hAnsi="Courier New" w:cs="Courier New"/>
          <w:sz w:val="18"/>
          <w:szCs w:val="16"/>
        </w:rPr>
        <w:t>mao</w:t>
      </w:r>
      <w:proofErr w:type="spellEnd"/>
      <w:r w:rsidRPr="00DF37E9">
        <w:rPr>
          <w:rFonts w:ascii="Courier New" w:hAnsi="Courier New" w:cs="Courier New"/>
          <w:sz w:val="18"/>
          <w:szCs w:val="16"/>
        </w:rPr>
        <w:t>:")</w:t>
      </w:r>
    </w:p>
    <w:p w14:paraId="2B7C7FC3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</w:p>
    <w:p w14:paraId="623E178E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    </w:t>
      </w: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# 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ordena</w:t>
      </w:r>
      <w:proofErr w:type="spellEnd"/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a 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mao</w:t>
      </w:r>
      <w:proofErr w:type="spellEnd"/>
    </w:p>
    <w:p w14:paraId="031A99E0" w14:textId="6210B49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mao.sort</w:t>
      </w:r>
      <w:proofErr w:type="spellEnd"/>
      <w:r w:rsidRPr="005E1ABE">
        <w:rPr>
          <w:rFonts w:ascii="Courier New" w:hAnsi="Courier New" w:cs="Courier New"/>
          <w:sz w:val="18"/>
          <w:szCs w:val="16"/>
          <w:lang w:val="en-US"/>
        </w:rPr>
        <w:t>(key=</w:t>
      </w:r>
      <w:proofErr w:type="spellStart"/>
      <w:del w:id="206" w:author="António Coelho" w:date="2020-09-10T17:31:00Z">
        <w:r w:rsidRPr="005E1ABE" w:rsidDel="00CB22FE">
          <w:rPr>
            <w:rFonts w:ascii="Courier New" w:hAnsi="Courier New" w:cs="Courier New"/>
            <w:sz w:val="18"/>
            <w:szCs w:val="16"/>
            <w:lang w:val="en-US"/>
          </w:rPr>
          <w:delText>compara</w:delText>
        </w:r>
      </w:del>
      <w:ins w:id="207" w:author="António Coelho" w:date="2020-09-10T17:31:00Z">
        <w:r w:rsidR="00CB22FE">
          <w:rPr>
            <w:rFonts w:ascii="Courier New" w:hAnsi="Courier New" w:cs="Courier New"/>
            <w:sz w:val="18"/>
            <w:szCs w:val="16"/>
            <w:lang w:val="en-US"/>
          </w:rPr>
          <w:t>numero</w:t>
        </w:r>
      </w:ins>
      <w:proofErr w:type="spellEnd"/>
      <w:r w:rsidRPr="005E1ABE">
        <w:rPr>
          <w:rFonts w:ascii="Courier New" w:hAnsi="Courier New" w:cs="Courier New"/>
          <w:sz w:val="18"/>
          <w:szCs w:val="16"/>
          <w:lang w:val="en-US"/>
        </w:rPr>
        <w:t>, reverse = True)</w:t>
      </w:r>
    </w:p>
    <w:p w14:paraId="2E8DE072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</w:p>
    <w:p w14:paraId="7DD44925" w14:textId="1AB6627B" w:rsidR="008E4B98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# 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numeracao</w:t>
      </w:r>
      <w:proofErr w:type="spellEnd"/>
      <w:ins w:id="208" w:author="fnf" w:date="2020-07-11T23:06:00Z">
        <w:r w:rsidR="008E4B98">
          <w:rPr>
            <w:rFonts w:ascii="Courier New" w:hAnsi="Courier New" w:cs="Courier New"/>
            <w:sz w:val="18"/>
            <w:szCs w:val="16"/>
            <w:lang w:val="en-US"/>
          </w:rPr>
          <w:t xml:space="preserve">: </w:t>
        </w:r>
      </w:ins>
      <w:ins w:id="209" w:author="fnf" w:date="2020-07-11T23:03:00Z">
        <w:r w:rsidR="008E4B98" w:rsidRPr="001767B8">
          <w:rPr>
            <w:rFonts w:ascii="Courier New" w:hAnsi="Courier New" w:cs="Courier New"/>
            <w:sz w:val="18"/>
            <w:szCs w:val="16"/>
            <w:lang w:val="en-US"/>
            <w:rPrChange w:id="210" w:author="fnf" w:date="2020-07-12T21:45:00Z">
              <w:rPr>
                <w:rFonts w:ascii="Courier New" w:hAnsi="Courier New" w:cs="Courier New"/>
                <w:sz w:val="18"/>
                <w:szCs w:val="16"/>
              </w:rPr>
            </w:rPrChange>
          </w:rPr>
          <w:t>1    2    3    4    5    6    7    8    9    10</w:t>
        </w:r>
      </w:ins>
    </w:p>
    <w:p w14:paraId="50E5086B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txt = ""</w:t>
      </w:r>
    </w:p>
    <w:p w14:paraId="7D80D6FF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for 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in range (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5E1ABE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mao</w:t>
      </w:r>
      <w:proofErr w:type="spellEnd"/>
      <w:r w:rsidRPr="005E1ABE">
        <w:rPr>
          <w:rFonts w:ascii="Courier New" w:hAnsi="Courier New" w:cs="Courier New"/>
          <w:sz w:val="18"/>
          <w:szCs w:val="16"/>
          <w:lang w:val="en-US"/>
        </w:rPr>
        <w:t>)):</w:t>
      </w:r>
    </w:p>
    <w:p w14:paraId="52C4E494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    txt += " " + str(i+1) + "   "</w:t>
      </w:r>
    </w:p>
    <w:p w14:paraId="6681E9FD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print (txt)</w:t>
      </w:r>
    </w:p>
    <w:p w14:paraId="20FA8227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</w:p>
    <w:p w14:paraId="2AA28D96" w14:textId="3F5B8C02" w:rsidR="008E4B98" w:rsidRPr="008E4B98" w:rsidDel="008E4B98" w:rsidRDefault="00DF37E9" w:rsidP="008E4B98">
      <w:pPr>
        <w:ind w:right="-858"/>
        <w:rPr>
          <w:del w:id="211" w:author="fnf" w:date="2020-07-11T23:05:00Z"/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</w:t>
      </w:r>
      <w:r w:rsidRPr="00DF37E9">
        <w:rPr>
          <w:rFonts w:ascii="Courier New" w:hAnsi="Courier New" w:cs="Courier New"/>
          <w:sz w:val="18"/>
          <w:szCs w:val="16"/>
          <w:lang w:val="en-US"/>
        </w:rPr>
        <w:t xml:space="preserve"># </w:t>
      </w:r>
      <w:proofErr w:type="spellStart"/>
      <w:r w:rsidRPr="00DF37E9">
        <w:rPr>
          <w:rFonts w:ascii="Courier New" w:hAnsi="Courier New" w:cs="Courier New"/>
          <w:sz w:val="18"/>
          <w:szCs w:val="16"/>
          <w:lang w:val="en-US"/>
        </w:rPr>
        <w:t>bordo</w:t>
      </w:r>
      <w:proofErr w:type="spellEnd"/>
      <w:r w:rsidRPr="00DF37E9">
        <w:rPr>
          <w:rFonts w:ascii="Courier New" w:hAnsi="Courier New" w:cs="Courier New"/>
          <w:sz w:val="18"/>
          <w:szCs w:val="16"/>
          <w:lang w:val="en-US"/>
        </w:rPr>
        <w:t xml:space="preserve"> superior</w:t>
      </w:r>
      <w:ins w:id="212" w:author="fnf" w:date="2020-07-11T23:06:00Z">
        <w:r w:rsidR="008E4B98">
          <w:rPr>
            <w:rFonts w:ascii="Courier New" w:hAnsi="Courier New" w:cs="Courier New"/>
            <w:sz w:val="18"/>
            <w:szCs w:val="16"/>
            <w:lang w:val="en-US"/>
          </w:rPr>
          <w:t xml:space="preserve">: </w:t>
        </w:r>
      </w:ins>
      <w:ins w:id="213" w:author="fnf" w:date="2020-07-11T23:04:00Z">
        <w:r w:rsidR="008E4B98" w:rsidRPr="001767B8">
          <w:rPr>
            <w:rFonts w:ascii="Courier New" w:hAnsi="Courier New" w:cs="Courier New"/>
            <w:sz w:val="18"/>
            <w:szCs w:val="16"/>
            <w:lang w:val="en-US"/>
            <w:rPrChange w:id="214" w:author="fnf" w:date="2020-07-12T21:45:00Z">
              <w:rPr>
                <w:rFonts w:ascii="Courier New" w:hAnsi="Courier New" w:cs="Courier New"/>
                <w:sz w:val="18"/>
                <w:szCs w:val="16"/>
              </w:rPr>
            </w:rPrChange>
          </w:rPr>
          <w:t xml:space="preserve">+--+ +--+ +--+ +--+ +--+ +--+ +--+ +--+ +--+ +--+ </w:t>
        </w:r>
      </w:ins>
    </w:p>
    <w:p w14:paraId="0844C490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DF37E9">
        <w:rPr>
          <w:rFonts w:ascii="Courier New" w:hAnsi="Courier New" w:cs="Courier New"/>
          <w:sz w:val="18"/>
          <w:szCs w:val="16"/>
          <w:lang w:val="en-US"/>
        </w:rPr>
        <w:t xml:space="preserve">    txt = ""</w:t>
      </w:r>
    </w:p>
    <w:p w14:paraId="51357C16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DF37E9">
        <w:rPr>
          <w:rFonts w:ascii="Courier New" w:hAnsi="Courier New" w:cs="Courier New"/>
          <w:sz w:val="18"/>
          <w:szCs w:val="16"/>
          <w:lang w:val="en-US"/>
        </w:rPr>
        <w:t xml:space="preserve">    for </w:t>
      </w:r>
      <w:proofErr w:type="spellStart"/>
      <w:r w:rsidRPr="00DF37E9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DF37E9">
        <w:rPr>
          <w:rFonts w:ascii="Courier New" w:hAnsi="Courier New" w:cs="Courier New"/>
          <w:sz w:val="18"/>
          <w:szCs w:val="16"/>
          <w:lang w:val="en-US"/>
        </w:rPr>
        <w:t xml:space="preserve"> in range (</w:t>
      </w:r>
      <w:proofErr w:type="spellStart"/>
      <w:r w:rsidRPr="00DF37E9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DF37E9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DF37E9">
        <w:rPr>
          <w:rFonts w:ascii="Courier New" w:hAnsi="Courier New" w:cs="Courier New"/>
          <w:sz w:val="18"/>
          <w:szCs w:val="16"/>
          <w:lang w:val="en-US"/>
        </w:rPr>
        <w:t>mao</w:t>
      </w:r>
      <w:proofErr w:type="spellEnd"/>
      <w:r w:rsidRPr="00DF37E9">
        <w:rPr>
          <w:rFonts w:ascii="Courier New" w:hAnsi="Courier New" w:cs="Courier New"/>
          <w:sz w:val="18"/>
          <w:szCs w:val="16"/>
          <w:lang w:val="en-US"/>
        </w:rPr>
        <w:t>)):</w:t>
      </w:r>
    </w:p>
    <w:p w14:paraId="0BE6458A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DF37E9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5E1ABE">
        <w:rPr>
          <w:rFonts w:ascii="Courier New" w:hAnsi="Courier New" w:cs="Courier New"/>
          <w:sz w:val="18"/>
          <w:szCs w:val="16"/>
          <w:lang w:val="en-US"/>
        </w:rPr>
        <w:t>txt += "+--+ "</w:t>
      </w:r>
    </w:p>
    <w:p w14:paraId="1C06880A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print (txt)</w:t>
      </w:r>
    </w:p>
    <w:p w14:paraId="419DB75B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</w:p>
    <w:p w14:paraId="6B3657AC" w14:textId="5A5A3702" w:rsidR="008E4B98" w:rsidRPr="008E4B98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# 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naipe</w:t>
      </w:r>
      <w:proofErr w:type="spellEnd"/>
      <w:ins w:id="215" w:author="fnf" w:date="2020-07-11T23:06:00Z">
        <w:r w:rsidR="008E4B98">
          <w:rPr>
            <w:rFonts w:ascii="Courier New" w:hAnsi="Courier New" w:cs="Courier New"/>
            <w:sz w:val="18"/>
            <w:szCs w:val="16"/>
            <w:lang w:val="en-US"/>
          </w:rPr>
          <w:t xml:space="preserve">: </w:t>
        </w:r>
      </w:ins>
      <w:ins w:id="216" w:author="fnf" w:date="2020-07-11T23:05:00Z">
        <w:r w:rsidR="008E4B98" w:rsidRPr="008E4B98">
          <w:rPr>
            <w:rFonts w:ascii="Courier New" w:hAnsi="Courier New" w:cs="Courier New"/>
            <w:sz w:val="18"/>
            <w:szCs w:val="16"/>
            <w:lang w:val="en-US"/>
            <w:rPrChange w:id="217" w:author="fnf" w:date="2020-07-11T23:05:00Z">
              <w:rPr>
                <w:rFonts w:ascii="Courier New" w:hAnsi="Courier New" w:cs="Courier New"/>
                <w:sz w:val="18"/>
                <w:szCs w:val="16"/>
              </w:rPr>
            </w:rPrChange>
          </w:rPr>
          <w:t>| e| | p| | p| | p| | c| | c| | o| | o| | o| | o|</w:t>
        </w:r>
      </w:ins>
    </w:p>
    <w:p w14:paraId="61ACF2A3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txt = ""</w:t>
      </w:r>
    </w:p>
    <w:p w14:paraId="42E53F97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for carta in 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mao</w:t>
      </w:r>
      <w:proofErr w:type="spellEnd"/>
      <w:r w:rsidRPr="005E1ABE">
        <w:rPr>
          <w:rFonts w:ascii="Courier New" w:hAnsi="Courier New" w:cs="Courier New"/>
          <w:sz w:val="18"/>
          <w:szCs w:val="16"/>
          <w:lang w:val="en-US"/>
        </w:rPr>
        <w:t>:</w:t>
      </w:r>
    </w:p>
    <w:p w14:paraId="6FC55EAA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    txt += "| "+ 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naipe</w:t>
      </w:r>
      <w:proofErr w:type="spellEnd"/>
      <w:r w:rsidRPr="005E1ABE">
        <w:rPr>
          <w:rFonts w:ascii="Courier New" w:hAnsi="Courier New" w:cs="Courier New"/>
          <w:sz w:val="18"/>
          <w:szCs w:val="16"/>
          <w:lang w:val="en-US"/>
        </w:rPr>
        <w:t>(carta).lower() + "| "</w:t>
      </w:r>
    </w:p>
    <w:p w14:paraId="01CDA5A9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print (txt)</w:t>
      </w:r>
    </w:p>
    <w:p w14:paraId="4958E849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</w:t>
      </w:r>
    </w:p>
    <w:p w14:paraId="72D41295" w14:textId="42C21C5C" w:rsidR="00DF37E9" w:rsidRPr="008077D6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# </w:t>
      </w:r>
      <w:del w:id="218" w:author="fnf" w:date="2020-07-11T23:07:00Z">
        <w:r w:rsidRPr="005E1ABE" w:rsidDel="008077D6">
          <w:rPr>
            <w:rFonts w:ascii="Courier New" w:hAnsi="Courier New" w:cs="Courier New"/>
            <w:sz w:val="18"/>
            <w:szCs w:val="16"/>
            <w:lang w:val="en-US"/>
          </w:rPr>
          <w:delText>naipe</w:delText>
        </w:r>
      </w:del>
      <w:proofErr w:type="spellStart"/>
      <w:ins w:id="219" w:author="fnf" w:date="2020-07-11T23:07:00Z">
        <w:r w:rsidR="008077D6">
          <w:rPr>
            <w:rFonts w:ascii="Courier New" w:hAnsi="Courier New" w:cs="Courier New"/>
            <w:sz w:val="18"/>
            <w:szCs w:val="16"/>
            <w:lang w:val="en-US"/>
          </w:rPr>
          <w:t>figura</w:t>
        </w:r>
        <w:proofErr w:type="spellEnd"/>
        <w:r w:rsidR="008077D6">
          <w:rPr>
            <w:rFonts w:ascii="Courier New" w:hAnsi="Courier New" w:cs="Courier New"/>
            <w:sz w:val="18"/>
            <w:szCs w:val="16"/>
            <w:lang w:val="en-US"/>
          </w:rPr>
          <w:t xml:space="preserve">: </w:t>
        </w:r>
        <w:r w:rsidR="008077D6" w:rsidRPr="008077D6">
          <w:rPr>
            <w:rFonts w:ascii="Courier New" w:hAnsi="Courier New" w:cs="Courier New"/>
            <w:sz w:val="18"/>
            <w:szCs w:val="16"/>
            <w:lang w:val="en-US"/>
            <w:rPrChange w:id="220" w:author="fnf" w:date="2020-07-11T23:07:00Z">
              <w:rPr>
                <w:rFonts w:ascii="Courier New" w:hAnsi="Courier New" w:cs="Courier New"/>
                <w:sz w:val="18"/>
                <w:szCs w:val="16"/>
              </w:rPr>
            </w:rPrChange>
          </w:rPr>
          <w:t>|K | |A | |J | |Q | |5 | |2 | |A | |7 | |4 | |2 |</w:t>
        </w:r>
      </w:ins>
    </w:p>
    <w:p w14:paraId="4CD9DBB5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txt = ""</w:t>
      </w:r>
    </w:p>
    <w:p w14:paraId="5CCE9913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for carta in 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mao</w:t>
      </w:r>
      <w:proofErr w:type="spellEnd"/>
      <w:r w:rsidRPr="005E1ABE">
        <w:rPr>
          <w:rFonts w:ascii="Courier New" w:hAnsi="Courier New" w:cs="Courier New"/>
          <w:sz w:val="18"/>
          <w:szCs w:val="16"/>
          <w:lang w:val="en-US"/>
        </w:rPr>
        <w:t>:</w:t>
      </w:r>
    </w:p>
    <w:p w14:paraId="7CD3646F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DF37E9">
        <w:rPr>
          <w:rFonts w:ascii="Courier New" w:hAnsi="Courier New" w:cs="Courier New"/>
          <w:sz w:val="18"/>
          <w:szCs w:val="16"/>
        </w:rPr>
        <w:t>txt</w:t>
      </w:r>
      <w:proofErr w:type="spellEnd"/>
      <w:r w:rsidRPr="00DF37E9">
        <w:rPr>
          <w:rFonts w:ascii="Courier New" w:hAnsi="Courier New" w:cs="Courier New"/>
          <w:sz w:val="18"/>
          <w:szCs w:val="16"/>
        </w:rPr>
        <w:t xml:space="preserve"> += "|"+ </w:t>
      </w:r>
      <w:proofErr w:type="spellStart"/>
      <w:r w:rsidRPr="00DF37E9">
        <w:rPr>
          <w:rFonts w:ascii="Courier New" w:hAnsi="Courier New" w:cs="Courier New"/>
          <w:sz w:val="18"/>
          <w:szCs w:val="16"/>
        </w:rPr>
        <w:t>str</w:t>
      </w:r>
      <w:proofErr w:type="spellEnd"/>
      <w:r w:rsidRPr="00DF37E9">
        <w:rPr>
          <w:rFonts w:ascii="Courier New" w:hAnsi="Courier New" w:cs="Courier New"/>
          <w:sz w:val="18"/>
          <w:szCs w:val="16"/>
        </w:rPr>
        <w:t>(figura(carta)) + " | "</w:t>
      </w:r>
    </w:p>
    <w:p w14:paraId="54C1042A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    print (</w:t>
      </w:r>
      <w:proofErr w:type="spellStart"/>
      <w:r w:rsidRPr="00DF37E9">
        <w:rPr>
          <w:rFonts w:ascii="Courier New" w:hAnsi="Courier New" w:cs="Courier New"/>
          <w:sz w:val="18"/>
          <w:szCs w:val="16"/>
        </w:rPr>
        <w:t>txt</w:t>
      </w:r>
      <w:proofErr w:type="spellEnd"/>
      <w:r w:rsidRPr="00DF37E9">
        <w:rPr>
          <w:rFonts w:ascii="Courier New" w:hAnsi="Courier New" w:cs="Courier New"/>
          <w:sz w:val="18"/>
          <w:szCs w:val="16"/>
        </w:rPr>
        <w:t>)</w:t>
      </w:r>
    </w:p>
    <w:p w14:paraId="0BC99342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 </w:t>
      </w:r>
    </w:p>
    <w:p w14:paraId="4F22EFD7" w14:textId="4CB9630A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    </w:t>
      </w: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# 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bordo</w:t>
      </w:r>
      <w:proofErr w:type="spellEnd"/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inferior</w:t>
      </w:r>
      <w:ins w:id="221" w:author="fnf" w:date="2020-07-11T23:07:00Z">
        <w:r w:rsidR="008077D6">
          <w:rPr>
            <w:rFonts w:ascii="Courier New" w:hAnsi="Courier New" w:cs="Courier New"/>
            <w:sz w:val="18"/>
            <w:szCs w:val="16"/>
            <w:lang w:val="en-US"/>
          </w:rPr>
          <w:t xml:space="preserve">: </w:t>
        </w:r>
        <w:r w:rsidR="008077D6" w:rsidRPr="001767B8">
          <w:rPr>
            <w:rFonts w:ascii="Courier New" w:hAnsi="Courier New" w:cs="Courier New"/>
            <w:sz w:val="18"/>
            <w:szCs w:val="16"/>
            <w:lang w:val="en-US"/>
            <w:rPrChange w:id="222" w:author="fnf" w:date="2020-07-12T21:45:00Z">
              <w:rPr>
                <w:rFonts w:ascii="Courier New" w:hAnsi="Courier New" w:cs="Courier New"/>
                <w:sz w:val="18"/>
                <w:szCs w:val="16"/>
              </w:rPr>
            </w:rPrChange>
          </w:rPr>
          <w:t>+--+ +--+ +--+ +--+ +--+ +--+ +--+ +--+ +--+ +--+</w:t>
        </w:r>
      </w:ins>
    </w:p>
    <w:p w14:paraId="0A57F309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txt = ""</w:t>
      </w:r>
    </w:p>
    <w:p w14:paraId="6B135145" w14:textId="77777777" w:rsidR="00DF37E9" w:rsidRPr="005E1ABE" w:rsidRDefault="00DF37E9" w:rsidP="00DF37E9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for 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in range (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5E1ABE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5E1ABE">
        <w:rPr>
          <w:rFonts w:ascii="Courier New" w:hAnsi="Courier New" w:cs="Courier New"/>
          <w:sz w:val="18"/>
          <w:szCs w:val="16"/>
          <w:lang w:val="en-US"/>
        </w:rPr>
        <w:t>mao</w:t>
      </w:r>
      <w:proofErr w:type="spellEnd"/>
      <w:r w:rsidRPr="005E1ABE">
        <w:rPr>
          <w:rFonts w:ascii="Courier New" w:hAnsi="Courier New" w:cs="Courier New"/>
          <w:sz w:val="18"/>
          <w:szCs w:val="16"/>
          <w:lang w:val="en-US"/>
        </w:rPr>
        <w:t>)):</w:t>
      </w:r>
    </w:p>
    <w:p w14:paraId="5F21BC53" w14:textId="77777777" w:rsidR="00DF37E9" w:rsidRPr="00DF37E9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5E1ABE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DF37E9">
        <w:rPr>
          <w:rFonts w:ascii="Courier New" w:hAnsi="Courier New" w:cs="Courier New"/>
          <w:sz w:val="18"/>
          <w:szCs w:val="16"/>
        </w:rPr>
        <w:t>txt</w:t>
      </w:r>
      <w:proofErr w:type="spellEnd"/>
      <w:r w:rsidRPr="00DF37E9">
        <w:rPr>
          <w:rFonts w:ascii="Courier New" w:hAnsi="Courier New" w:cs="Courier New"/>
          <w:sz w:val="18"/>
          <w:szCs w:val="16"/>
        </w:rPr>
        <w:t xml:space="preserve"> += "+--+ "</w:t>
      </w:r>
    </w:p>
    <w:p w14:paraId="4D938BDE" w14:textId="6430AC18" w:rsidR="00E916F4" w:rsidRDefault="00DF37E9" w:rsidP="00DF37E9">
      <w:pPr>
        <w:ind w:right="-858"/>
        <w:rPr>
          <w:rFonts w:ascii="Courier New" w:hAnsi="Courier New" w:cs="Courier New"/>
          <w:sz w:val="18"/>
          <w:szCs w:val="16"/>
        </w:rPr>
      </w:pPr>
      <w:r w:rsidRPr="00DF37E9">
        <w:rPr>
          <w:rFonts w:ascii="Courier New" w:hAnsi="Courier New" w:cs="Courier New"/>
          <w:sz w:val="18"/>
          <w:szCs w:val="16"/>
        </w:rPr>
        <w:t xml:space="preserve">    print (</w:t>
      </w:r>
      <w:proofErr w:type="spellStart"/>
      <w:r w:rsidRPr="00DF37E9">
        <w:rPr>
          <w:rFonts w:ascii="Courier New" w:hAnsi="Courier New" w:cs="Courier New"/>
          <w:sz w:val="18"/>
          <w:szCs w:val="16"/>
        </w:rPr>
        <w:t>txt</w:t>
      </w:r>
      <w:proofErr w:type="spellEnd"/>
      <w:r w:rsidRPr="00DF37E9">
        <w:rPr>
          <w:rFonts w:ascii="Courier New" w:hAnsi="Courier New" w:cs="Courier New"/>
          <w:sz w:val="18"/>
          <w:szCs w:val="16"/>
        </w:rPr>
        <w:t>)</w:t>
      </w:r>
    </w:p>
    <w:p w14:paraId="3A46F108" w14:textId="77777777" w:rsidR="00D510E6" w:rsidRDefault="00D510E6" w:rsidP="00DF37E9">
      <w:pPr>
        <w:ind w:right="-858"/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7611EB" w14:paraId="64FF9B7A" w14:textId="77777777" w:rsidTr="007902EF">
        <w:tc>
          <w:tcPr>
            <w:tcW w:w="936" w:type="dxa"/>
          </w:tcPr>
          <w:p w14:paraId="318F067C" w14:textId="77777777" w:rsidR="007611EB" w:rsidRDefault="007611EB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3CFC7F3F" wp14:editId="3DAA6B41">
                  <wp:extent cx="457200" cy="457200"/>
                  <wp:effectExtent l="0" t="0" r="0" b="0"/>
                  <wp:docPr id="5" name="Graphic 5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qW5CTW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5FBD480" w14:textId="77777777" w:rsidR="00D510E6" w:rsidRDefault="00D510E6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Observe em primeiro lugar a utilização do método </w:t>
            </w:r>
            <w:hyperlink r:id="rId15" w:history="1">
              <w:proofErr w:type="spellStart"/>
              <w:r w:rsidRPr="00D510E6">
                <w:rPr>
                  <w:rStyle w:val="Hyperlink"/>
                  <w:rFonts w:ascii="Courier New" w:hAnsi="Courier New" w:cs="Courier New"/>
                  <w:sz w:val="18"/>
                  <w:szCs w:val="16"/>
                </w:rPr>
                <w:t>sort</w:t>
              </w:r>
              <w:proofErr w:type="spellEnd"/>
              <w:r w:rsidRPr="00D510E6">
                <w:rPr>
                  <w:rStyle w:val="Hyperlink"/>
                  <w:rFonts w:ascii="Courier New" w:hAnsi="Courier New" w:cs="Courier New"/>
                  <w:sz w:val="18"/>
                  <w:szCs w:val="16"/>
                </w:rPr>
                <w:t>()</w:t>
              </w:r>
            </w:hyperlink>
            <w:r>
              <w:t xml:space="preserve"> das listas.</w:t>
            </w:r>
            <w:r w:rsidR="007611EB">
              <w:t xml:space="preserve"> </w:t>
            </w:r>
          </w:p>
          <w:p w14:paraId="3FC30788" w14:textId="20EF7BD7" w:rsidR="007611EB" w:rsidRDefault="00D510E6" w:rsidP="007902EF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sz w:val="18"/>
                <w:szCs w:val="16"/>
              </w:rPr>
            </w:pPr>
            <w:r>
              <w:t xml:space="preserve">É feita uma ordenação inversa (do maior para o menor) com o atributo </w:t>
            </w:r>
            <w:r w:rsidRPr="00D510E6">
              <w:rPr>
                <w:rFonts w:ascii="Courier New" w:hAnsi="Courier New" w:cs="Courier New"/>
                <w:sz w:val="18"/>
                <w:szCs w:val="16"/>
              </w:rPr>
              <w:t xml:space="preserve">reverse = </w:t>
            </w:r>
            <w:proofErr w:type="spellStart"/>
            <w:r w:rsidRPr="00D510E6">
              <w:rPr>
                <w:rFonts w:ascii="Courier New" w:hAnsi="Courier New" w:cs="Courier New"/>
                <w:sz w:val="18"/>
                <w:szCs w:val="16"/>
              </w:rPr>
              <w:t>True</w:t>
            </w:r>
            <w:proofErr w:type="spellEnd"/>
            <w:ins w:id="223" w:author="fnf" w:date="2020-07-11T22:56:00Z">
              <w:r w:rsidR="00070748">
                <w:rPr>
                  <w:rFonts w:ascii="Courier New" w:hAnsi="Courier New" w:cs="Courier New"/>
                  <w:sz w:val="18"/>
                  <w:szCs w:val="16"/>
                </w:rPr>
                <w:t>.</w:t>
              </w:r>
            </w:ins>
          </w:p>
          <w:p w14:paraId="0EACDAC4" w14:textId="13D80650" w:rsidR="00D510E6" w:rsidRDefault="00D510E6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E como </w:t>
            </w:r>
            <w:ins w:id="224" w:author="fnf" w:date="2020-07-11T22:57:00Z">
              <w:r w:rsidR="008E4B98">
                <w:t>os elementos d</w:t>
              </w:r>
            </w:ins>
            <w:r>
              <w:t>a lista t</w:t>
            </w:r>
            <w:ins w:id="225" w:author="fnf" w:date="2020-07-11T22:58:00Z">
              <w:r w:rsidR="008E4B98">
                <w:t>ê</w:t>
              </w:r>
            </w:ins>
            <w:del w:id="226" w:author="fnf" w:date="2020-07-11T22:58:00Z">
              <w:r w:rsidDel="008E4B98">
                <w:delText>e</w:delText>
              </w:r>
            </w:del>
            <w:r>
              <w:t xml:space="preserve">m </w:t>
            </w:r>
            <w:ins w:id="227" w:author="fnf" w:date="2020-07-11T22:58:00Z">
              <w:r w:rsidR="008E4B98">
                <w:t xml:space="preserve">como origem </w:t>
              </w:r>
            </w:ins>
            <w:r>
              <w:t>uma abstração definida pelo utilizador</w:t>
            </w:r>
            <w:ins w:id="228" w:author="fnf" w:date="2020-07-11T22:59:00Z">
              <w:r w:rsidR="008E4B98">
                <w:t xml:space="preserve"> (Abstração Carta)</w:t>
              </w:r>
            </w:ins>
            <w:r>
              <w:t xml:space="preserve">, atribui-se a função </w:t>
            </w:r>
            <w:del w:id="229" w:author="António Coelho" w:date="2020-09-10T17:36:00Z">
              <w:r w:rsidRPr="00DF37E9" w:rsidDel="00D27C49">
                <w:rPr>
                  <w:rFonts w:ascii="Courier New" w:hAnsi="Courier New" w:cs="Courier New"/>
                  <w:sz w:val="18"/>
                  <w:szCs w:val="16"/>
                </w:rPr>
                <w:delText>compara</w:delText>
              </w:r>
            </w:del>
            <w:ins w:id="230" w:author="António Coelho" w:date="2020-09-10T17:36:00Z">
              <w:r w:rsidR="00D27C49">
                <w:rPr>
                  <w:rFonts w:ascii="Courier New" w:hAnsi="Courier New" w:cs="Courier New"/>
                  <w:sz w:val="18"/>
                  <w:szCs w:val="16"/>
                </w:rPr>
                <w:t>numero</w:t>
              </w:r>
            </w:ins>
            <w:r w:rsidR="00F50A79">
              <w:rPr>
                <w:rFonts w:ascii="Courier New" w:hAnsi="Courier New" w:cs="Courier New"/>
                <w:sz w:val="18"/>
                <w:szCs w:val="16"/>
              </w:rPr>
              <w:t>()</w:t>
            </w:r>
            <w:r>
              <w:t xml:space="preserve">, definida anteriormente, para fazer a comparação </w:t>
            </w:r>
            <w:ins w:id="231" w:author="António Coelho" w:date="2020-09-10T17:37:00Z">
              <w:r w:rsidR="00D27C49">
                <w:t xml:space="preserve">numérica </w:t>
              </w:r>
            </w:ins>
            <w:r>
              <w:t xml:space="preserve">entre dois </w:t>
            </w:r>
            <w:ins w:id="232" w:author="fnf" w:date="2020-07-11T23:00:00Z">
              <w:r w:rsidR="008E4B98">
                <w:t xml:space="preserve">desses </w:t>
              </w:r>
            </w:ins>
            <w:r>
              <w:t>elementos.</w:t>
            </w:r>
          </w:p>
          <w:p w14:paraId="0006E16C" w14:textId="77777777" w:rsidR="00F21EB4" w:rsidRDefault="00F21EB4" w:rsidP="007902EF">
            <w:pPr>
              <w:autoSpaceDE w:val="0"/>
              <w:autoSpaceDN w:val="0"/>
              <w:adjustRightInd w:val="0"/>
              <w:spacing w:before="0"/>
            </w:pPr>
          </w:p>
          <w:p w14:paraId="2B688D40" w14:textId="45396745" w:rsidR="00F21EB4" w:rsidRPr="00D510E6" w:rsidRDefault="00F21EB4" w:rsidP="008077D6">
            <w:pPr>
              <w:autoSpaceDE w:val="0"/>
              <w:autoSpaceDN w:val="0"/>
              <w:adjustRightInd w:val="0"/>
              <w:spacing w:before="0"/>
            </w:pPr>
            <w:del w:id="233" w:author="fnf" w:date="2020-07-11T23:00:00Z">
              <w:r w:rsidDel="008E4B98">
                <w:delText>E a</w:delText>
              </w:r>
            </w:del>
            <w:del w:id="234" w:author="fnf" w:date="2020-07-11T23:08:00Z">
              <w:r w:rsidDel="008077D6">
                <w:delText>nalise</w:delText>
              </w:r>
            </w:del>
            <w:ins w:id="235" w:author="fnf" w:date="2020-07-11T23:08:00Z">
              <w:r w:rsidR="008077D6">
                <w:t>Observe</w:t>
              </w:r>
            </w:ins>
            <w:r>
              <w:t xml:space="preserve"> </w:t>
            </w:r>
            <w:ins w:id="236" w:author="fnf" w:date="2020-07-11T23:00:00Z">
              <w:r w:rsidR="008E4B98">
                <w:t xml:space="preserve">também </w:t>
              </w:r>
            </w:ins>
            <w:r>
              <w:t>a forma como são desenhadas as cartas</w:t>
            </w:r>
            <w:ins w:id="237" w:author="António Coelho" w:date="2020-09-10T17:39:00Z">
              <w:r w:rsidR="00726BC3">
                <w:t>,</w:t>
              </w:r>
            </w:ins>
            <w:r>
              <w:t xml:space="preserve"> com caracteres</w:t>
            </w:r>
            <w:ins w:id="238" w:author="António Coelho" w:date="2020-09-10T17:38:00Z">
              <w:r w:rsidR="00726BC3">
                <w:t>,</w:t>
              </w:r>
            </w:ins>
            <w:ins w:id="239" w:author="António Coelho" w:date="2020-09-10T17:39:00Z">
              <w:r w:rsidR="00726BC3">
                <w:t xml:space="preserve"> e</w:t>
              </w:r>
            </w:ins>
            <w:r>
              <w:t xml:space="preserve"> "linha a linha".</w:t>
            </w:r>
          </w:p>
        </w:tc>
      </w:tr>
    </w:tbl>
    <w:p w14:paraId="42A63FB8" w14:textId="08B16E57" w:rsidR="00E82FF2" w:rsidRDefault="00E82FF2" w:rsidP="00E82FF2">
      <w:pPr>
        <w:pStyle w:val="Heading2"/>
      </w:pPr>
      <w:r>
        <w:lastRenderedPageBreak/>
        <w:t>Input</w:t>
      </w:r>
    </w:p>
    <w:p w14:paraId="513B3833" w14:textId="05191778" w:rsidR="00AF16AB" w:rsidRDefault="00AF16AB" w:rsidP="00AF16AB">
      <w:r>
        <w:t xml:space="preserve">Este </w:t>
      </w:r>
      <w:proofErr w:type="spellStart"/>
      <w:r>
        <w:t>subproblema</w:t>
      </w:r>
      <w:proofErr w:type="spellEnd"/>
      <w:r>
        <w:t xml:space="preserve"> foca-se na interação com o jogador "humano". Em primeiro lugar mostra-se a "mão do jogador", chamando a função </w:t>
      </w:r>
      <w:proofErr w:type="spellStart"/>
      <w:ins w:id="240" w:author="fnf" w:date="2020-07-11T23:09:00Z">
        <w:r w:rsidR="008077D6" w:rsidRPr="00DF37E9">
          <w:rPr>
            <w:rFonts w:ascii="Courier New" w:hAnsi="Courier New" w:cs="Courier New"/>
            <w:sz w:val="18"/>
            <w:szCs w:val="16"/>
          </w:rPr>
          <w:t>mostra_mao</w:t>
        </w:r>
        <w:proofErr w:type="spellEnd"/>
        <w:r w:rsidR="008077D6" w:rsidRPr="00DF37E9">
          <w:rPr>
            <w:rFonts w:ascii="Courier New" w:hAnsi="Courier New" w:cs="Courier New"/>
            <w:sz w:val="18"/>
            <w:szCs w:val="16"/>
          </w:rPr>
          <w:t>()</w:t>
        </w:r>
      </w:ins>
      <w:del w:id="241" w:author="fnf" w:date="2020-07-11T23:09:00Z">
        <w:r w:rsidDel="008077D6">
          <w:delText>anterior</w:delText>
        </w:r>
      </w:del>
      <w:r>
        <w:t xml:space="preserve">, para que este possa escolher a sua jogada. </w:t>
      </w:r>
    </w:p>
    <w:p w14:paraId="5B759C53" w14:textId="46342004" w:rsidR="00AF16AB" w:rsidRDefault="00AF16AB" w:rsidP="00AF16AB">
      <w:r>
        <w:t>Em seguida</w:t>
      </w:r>
      <w:ins w:id="242" w:author="fnf" w:date="2020-07-11T23:09:00Z">
        <w:r w:rsidR="008077D6">
          <w:t>,</w:t>
        </w:r>
      </w:ins>
      <w:r>
        <w:t xml:space="preserve"> lê-se o número </w:t>
      </w:r>
      <w:r w:rsidR="00AF412F">
        <w:t>da carta</w:t>
      </w:r>
      <w:del w:id="243" w:author="António Coelho" w:date="2020-09-10T17:44:00Z">
        <w:r w:rsidR="00AF412F" w:rsidDel="00932F33">
          <w:delText xml:space="preserve"> </w:delText>
        </w:r>
      </w:del>
      <w:r w:rsidR="00AF412F">
        <w:t xml:space="preserve"> (número de ordem na mão do jogador) </w:t>
      </w:r>
      <w:r>
        <w:t xml:space="preserve">que este pretende jogar. </w:t>
      </w:r>
    </w:p>
    <w:p w14:paraId="7576D755" w14:textId="782B4B9C" w:rsidR="0070280C" w:rsidDel="00BF4BA7" w:rsidRDefault="0070280C">
      <w:pPr>
        <w:rPr>
          <w:del w:id="244" w:author="António Coelho" w:date="2020-09-10T17:45:00Z"/>
        </w:rPr>
      </w:pPr>
      <w:r>
        <w:t xml:space="preserve">A função </w:t>
      </w:r>
      <w:proofErr w:type="spellStart"/>
      <w:r w:rsidRPr="00B80D2B">
        <w:rPr>
          <w:rFonts w:ascii="Courier New" w:hAnsi="Courier New" w:cs="Courier New"/>
          <w:sz w:val="18"/>
          <w:szCs w:val="16"/>
        </w:rPr>
        <w:t>joga_jogador</w:t>
      </w:r>
      <w:proofErr w:type="spellEnd"/>
      <w:r w:rsidRPr="00B80D2B">
        <w:rPr>
          <w:rFonts w:ascii="Courier New" w:hAnsi="Courier New" w:cs="Courier New"/>
          <w:sz w:val="18"/>
          <w:szCs w:val="16"/>
        </w:rPr>
        <w:t>()</w:t>
      </w:r>
      <w:r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>
        <w:t xml:space="preserve">tem como </w:t>
      </w:r>
      <w:ins w:id="245" w:author="António Coelho" w:date="2020-09-10T17:46:00Z">
        <w:r w:rsidR="00BF4BA7">
          <w:t xml:space="preserve">único </w:t>
        </w:r>
      </w:ins>
      <w:r>
        <w:t>parâmetro</w:t>
      </w:r>
      <w:ins w:id="246" w:author="António Coelho" w:date="2020-09-10T17:45:00Z">
        <w:r w:rsidR="00BF4BA7">
          <w:t xml:space="preserve"> </w:t>
        </w:r>
      </w:ins>
      <w:del w:id="247" w:author="António Coelho" w:date="2020-09-10T17:45:00Z">
        <w:r w:rsidDel="00BF4BA7">
          <w:delText>s:</w:delText>
        </w:r>
      </w:del>
    </w:p>
    <w:p w14:paraId="6B2FDC80" w14:textId="0781A2E6" w:rsidR="0070280C" w:rsidRPr="003A4E76" w:rsidDel="00BF4BA7" w:rsidRDefault="0070280C">
      <w:pPr>
        <w:rPr>
          <w:del w:id="248" w:author="António Coelho" w:date="2020-09-10T17:45:00Z"/>
        </w:rPr>
        <w:pPrChange w:id="249" w:author="António Coelho" w:date="2020-09-10T17:45:00Z">
          <w:pPr>
            <w:pStyle w:val="ListParagraph"/>
            <w:numPr>
              <w:numId w:val="26"/>
            </w:numPr>
            <w:spacing w:after="120"/>
            <w:ind w:left="773" w:hanging="360"/>
          </w:pPr>
        </w:pPrChange>
      </w:pPr>
      <w:del w:id="250" w:author="António Coelho" w:date="2020-09-10T17:45:00Z">
        <w:r w:rsidRPr="00B80D2B" w:rsidDel="00BF4BA7">
          <w:rPr>
            <w:rFonts w:ascii="Courier New" w:hAnsi="Courier New" w:cs="Courier New"/>
            <w:sz w:val="18"/>
            <w:szCs w:val="16"/>
          </w:rPr>
          <w:delText>cartas</w:delText>
        </w:r>
        <w:r w:rsidDel="00BF4BA7">
          <w:delText>, que é uma lista de cartas (tuplos) referente à jogada;</w:delText>
        </w:r>
      </w:del>
    </w:p>
    <w:p w14:paraId="262B07D3" w14:textId="300096A9" w:rsidR="0070280C" w:rsidRPr="003A4E76" w:rsidRDefault="0070280C">
      <w:pPr>
        <w:pPrChange w:id="251" w:author="António Coelho" w:date="2020-09-10T17:45:00Z">
          <w:pPr>
            <w:pStyle w:val="ListParagraph"/>
            <w:numPr>
              <w:numId w:val="26"/>
            </w:numPr>
            <w:spacing w:after="120"/>
            <w:ind w:left="773" w:hanging="360"/>
          </w:pPr>
        </w:pPrChange>
      </w:pPr>
      <w:proofErr w:type="spellStart"/>
      <w:r w:rsidRPr="00B80D2B">
        <w:rPr>
          <w:rFonts w:ascii="Courier New" w:hAnsi="Courier New" w:cs="Courier New"/>
          <w:sz w:val="18"/>
          <w:szCs w:val="16"/>
        </w:rPr>
        <w:t>mao</w:t>
      </w:r>
      <w:proofErr w:type="spellEnd"/>
      <w:r>
        <w:t>, que é a lista de cartas (</w:t>
      </w:r>
      <w:proofErr w:type="spellStart"/>
      <w:r>
        <w:t>tuplos</w:t>
      </w:r>
      <w:proofErr w:type="spellEnd"/>
      <w:r>
        <w:t xml:space="preserve">) </w:t>
      </w:r>
      <w:r w:rsidR="00F450CE">
        <w:t>referente à mão do</w:t>
      </w:r>
      <w:r>
        <w:t xml:space="preserve"> jogador</w:t>
      </w:r>
      <w:ins w:id="252" w:author="António Coelho" w:date="2020-09-10T17:46:00Z">
        <w:r w:rsidR="00BF4BA7">
          <w:t>.</w:t>
        </w:r>
      </w:ins>
      <w:del w:id="253" w:author="António Coelho" w:date="2020-09-10T17:46:00Z">
        <w:r w:rsidDel="00BF4BA7">
          <w:delText>;</w:delText>
        </w:r>
      </w:del>
    </w:p>
    <w:p w14:paraId="5C486C88" w14:textId="2AC397BF" w:rsidR="007E045E" w:rsidRPr="007E045E" w:rsidRDefault="0070280C" w:rsidP="0070280C">
      <w:r>
        <w:t>No final, a função retorna a carta selecionada, apagando-a da sua mão</w:t>
      </w:r>
      <w:r w:rsidR="007E045E">
        <w:t>.</w:t>
      </w:r>
      <w:r w:rsidR="002D19E0">
        <w:t xml:space="preserve"> </w:t>
      </w:r>
      <w:r w:rsidR="007E045E">
        <w:t xml:space="preserve">Esta função é </w:t>
      </w:r>
      <w:r w:rsidR="002D19E0">
        <w:t xml:space="preserve">assim </w:t>
      </w:r>
      <w:r w:rsidR="007E045E">
        <w:t>um modificador!</w:t>
      </w:r>
    </w:p>
    <w:p w14:paraId="6364D7E8" w14:textId="1CD594FC" w:rsidR="0070280C" w:rsidRDefault="0070280C" w:rsidP="00EB4986">
      <w:pPr>
        <w:ind w:right="-858"/>
        <w:rPr>
          <w:rFonts w:ascii="Courier New" w:hAnsi="Courier New" w:cs="Courier New"/>
          <w:sz w:val="18"/>
          <w:szCs w:val="16"/>
        </w:rPr>
      </w:pPr>
      <w:proofErr w:type="spellStart"/>
      <w:r w:rsidRPr="00EB4986">
        <w:rPr>
          <w:rFonts w:ascii="Courier New" w:hAnsi="Courier New" w:cs="Courier New"/>
          <w:sz w:val="18"/>
          <w:szCs w:val="16"/>
        </w:rPr>
        <w:t>def</w:t>
      </w:r>
      <w:proofErr w:type="spellEnd"/>
      <w:r w:rsidRPr="00EB4986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EB4986">
        <w:rPr>
          <w:rFonts w:ascii="Courier New" w:hAnsi="Courier New" w:cs="Courier New"/>
          <w:sz w:val="18"/>
          <w:szCs w:val="16"/>
        </w:rPr>
        <w:t>joga_jogador</w:t>
      </w:r>
      <w:proofErr w:type="spellEnd"/>
      <w:r w:rsidRPr="00EB4986">
        <w:rPr>
          <w:rFonts w:ascii="Courier New" w:hAnsi="Courier New" w:cs="Courier New"/>
          <w:sz w:val="18"/>
          <w:szCs w:val="16"/>
        </w:rPr>
        <w:t xml:space="preserve"> (</w:t>
      </w:r>
      <w:proofErr w:type="spellStart"/>
      <w:ins w:id="254" w:author="António Coelho" w:date="2020-09-10T17:45:00Z">
        <w:r w:rsidR="00932F33">
          <w:rPr>
            <w:rFonts w:ascii="Courier New" w:hAnsi="Courier New" w:cs="Courier New"/>
            <w:sz w:val="18"/>
            <w:szCs w:val="16"/>
          </w:rPr>
          <w:t>m</w:t>
        </w:r>
      </w:ins>
      <w:commentRangeStart w:id="255"/>
      <w:del w:id="256" w:author="António Coelho" w:date="2020-09-10T17:45:00Z">
        <w:r w:rsidRPr="00EB4986" w:rsidDel="00932F33">
          <w:rPr>
            <w:rFonts w:ascii="Courier New" w:hAnsi="Courier New" w:cs="Courier New"/>
            <w:sz w:val="18"/>
            <w:szCs w:val="16"/>
          </w:rPr>
          <w:delText>cartas,</w:delText>
        </w:r>
        <w:commentRangeEnd w:id="255"/>
        <w:r w:rsidR="004A552B" w:rsidDel="00932F33">
          <w:rPr>
            <w:rStyle w:val="CommentReference"/>
          </w:rPr>
          <w:commentReference w:id="255"/>
        </w:r>
        <w:r w:rsidRPr="00EB4986" w:rsidDel="00932F33">
          <w:rPr>
            <w:rFonts w:ascii="Courier New" w:hAnsi="Courier New" w:cs="Courier New"/>
            <w:sz w:val="18"/>
            <w:szCs w:val="16"/>
          </w:rPr>
          <w:delText xml:space="preserve"> m</w:delText>
        </w:r>
      </w:del>
      <w:r w:rsidRPr="00EB4986">
        <w:rPr>
          <w:rFonts w:ascii="Courier New" w:hAnsi="Courier New" w:cs="Courier New"/>
          <w:sz w:val="18"/>
          <w:szCs w:val="16"/>
        </w:rPr>
        <w:t>ao</w:t>
      </w:r>
      <w:proofErr w:type="spellEnd"/>
      <w:r w:rsidRPr="00EB4986">
        <w:rPr>
          <w:rFonts w:ascii="Courier New" w:hAnsi="Courier New" w:cs="Courier New"/>
          <w:sz w:val="18"/>
          <w:szCs w:val="16"/>
        </w:rPr>
        <w:t>):</w:t>
      </w:r>
    </w:p>
    <w:p w14:paraId="710D5C5B" w14:textId="59931AB2" w:rsidR="005941A6" w:rsidRPr="00EB4986" w:rsidRDefault="005941A6" w:rsidP="00EB4986">
      <w:pPr>
        <w:ind w:right="-858"/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 # visualização</w:t>
      </w:r>
      <w:r w:rsidR="00C01C52">
        <w:rPr>
          <w:rFonts w:ascii="Courier New" w:hAnsi="Courier New" w:cs="Courier New"/>
          <w:sz w:val="18"/>
          <w:szCs w:val="16"/>
        </w:rPr>
        <w:t xml:space="preserve"> da mão do jogador</w:t>
      </w:r>
    </w:p>
    <w:p w14:paraId="2EBBD6DE" w14:textId="4CF9C717" w:rsidR="0070280C" w:rsidRDefault="0070280C" w:rsidP="00EB4986">
      <w:pPr>
        <w:ind w:right="-858"/>
        <w:rPr>
          <w:rFonts w:ascii="Courier New" w:hAnsi="Courier New" w:cs="Courier New"/>
          <w:sz w:val="18"/>
          <w:szCs w:val="16"/>
        </w:rPr>
      </w:pPr>
      <w:r w:rsidRPr="00EB498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EB4986">
        <w:rPr>
          <w:rFonts w:ascii="Courier New" w:hAnsi="Courier New" w:cs="Courier New"/>
          <w:sz w:val="18"/>
          <w:szCs w:val="16"/>
        </w:rPr>
        <w:t>mostra_mao</w:t>
      </w:r>
      <w:proofErr w:type="spellEnd"/>
      <w:r w:rsidRPr="00EB4986">
        <w:rPr>
          <w:rFonts w:ascii="Courier New" w:hAnsi="Courier New" w:cs="Courier New"/>
          <w:sz w:val="18"/>
          <w:szCs w:val="16"/>
        </w:rPr>
        <w:t>(</w:t>
      </w:r>
      <w:proofErr w:type="spellStart"/>
      <w:r w:rsidRPr="00EB4986">
        <w:rPr>
          <w:rFonts w:ascii="Courier New" w:hAnsi="Courier New" w:cs="Courier New"/>
          <w:sz w:val="18"/>
          <w:szCs w:val="16"/>
        </w:rPr>
        <w:t>mao</w:t>
      </w:r>
      <w:proofErr w:type="spellEnd"/>
      <w:r w:rsidRPr="00EB4986">
        <w:rPr>
          <w:rFonts w:ascii="Courier New" w:hAnsi="Courier New" w:cs="Courier New"/>
          <w:sz w:val="18"/>
          <w:szCs w:val="16"/>
        </w:rPr>
        <w:t>)</w:t>
      </w:r>
    </w:p>
    <w:p w14:paraId="2429BE8F" w14:textId="3E67B4AF" w:rsidR="005941A6" w:rsidRDefault="005941A6" w:rsidP="00EB4986">
      <w:pPr>
        <w:ind w:right="-858"/>
        <w:rPr>
          <w:rFonts w:ascii="Courier New" w:hAnsi="Courier New" w:cs="Courier New"/>
          <w:sz w:val="18"/>
          <w:szCs w:val="16"/>
        </w:rPr>
      </w:pPr>
    </w:p>
    <w:p w14:paraId="2B8B7DA2" w14:textId="5C0F43DE" w:rsidR="005941A6" w:rsidRPr="00EB4986" w:rsidRDefault="005941A6" w:rsidP="00EB4986">
      <w:pPr>
        <w:ind w:right="-858"/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 # valida</w:t>
      </w:r>
      <w:r w:rsidR="006B7542">
        <w:rPr>
          <w:rFonts w:ascii="Courier New" w:hAnsi="Courier New" w:cs="Courier New"/>
          <w:sz w:val="18"/>
          <w:szCs w:val="16"/>
        </w:rPr>
        <w:t xml:space="preserve"> </w:t>
      </w:r>
      <w:r>
        <w:rPr>
          <w:rFonts w:ascii="Courier New" w:hAnsi="Courier New" w:cs="Courier New"/>
          <w:sz w:val="18"/>
          <w:szCs w:val="16"/>
        </w:rPr>
        <w:t>o input do jogador para ser um número válido</w:t>
      </w:r>
    </w:p>
    <w:p w14:paraId="772ED897" w14:textId="77777777" w:rsidR="0070280C" w:rsidRPr="00BA6E03" w:rsidRDefault="0070280C" w:rsidP="00EB4986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EB4986">
        <w:rPr>
          <w:rFonts w:ascii="Courier New" w:hAnsi="Courier New" w:cs="Courier New"/>
          <w:sz w:val="18"/>
          <w:szCs w:val="16"/>
        </w:rPr>
        <w:t xml:space="preserve">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>n=0</w:t>
      </w:r>
    </w:p>
    <w:p w14:paraId="5B37FFCE" w14:textId="77777777" w:rsidR="0070280C" w:rsidRPr="00BA6E03" w:rsidRDefault="0070280C" w:rsidP="00EB4986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while not (n &gt; 0 and n &lt;=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mao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)):</w:t>
      </w:r>
    </w:p>
    <w:p w14:paraId="0E5D71DB" w14:textId="77777777" w:rsidR="0070280C" w:rsidRPr="00BA6E03" w:rsidRDefault="0070280C" w:rsidP="00EB4986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proofErr w:type="spellStart"/>
      <w:r w:rsidRPr="00EB4986">
        <w:rPr>
          <w:rFonts w:ascii="Courier New" w:hAnsi="Courier New" w:cs="Courier New"/>
          <w:sz w:val="18"/>
          <w:szCs w:val="16"/>
        </w:rPr>
        <w:t>resp</w:t>
      </w:r>
      <w:proofErr w:type="spellEnd"/>
      <w:r w:rsidRPr="00EB4986">
        <w:rPr>
          <w:rFonts w:ascii="Courier New" w:hAnsi="Courier New" w:cs="Courier New"/>
          <w:sz w:val="18"/>
          <w:szCs w:val="16"/>
        </w:rPr>
        <w:t xml:space="preserve"> = input ("Qual a carta que pretende jogar? </w:t>
      </w:r>
      <w:r w:rsidRPr="00BA6E03">
        <w:rPr>
          <w:rFonts w:ascii="Courier New" w:hAnsi="Courier New" w:cs="Courier New"/>
          <w:sz w:val="18"/>
          <w:szCs w:val="16"/>
          <w:lang w:val="en-US"/>
        </w:rPr>
        <w:t>(1 a " + str(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mao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)) + "): ")</w:t>
      </w:r>
    </w:p>
    <w:p w14:paraId="31E5A73D" w14:textId="59265519" w:rsidR="0070280C" w:rsidRPr="00BA6E03" w:rsidDel="00121EE6" w:rsidRDefault="0070280C" w:rsidP="00EB4986">
      <w:pPr>
        <w:ind w:right="-858"/>
        <w:rPr>
          <w:del w:id="257" w:author="António Coelho" w:date="2020-09-10T17:49:00Z"/>
          <w:rFonts w:ascii="Courier New" w:hAnsi="Courier New" w:cs="Courier New"/>
          <w:sz w:val="18"/>
          <w:szCs w:val="16"/>
          <w:lang w:val="en-US"/>
        </w:rPr>
      </w:pPr>
      <w:del w:id="258" w:author="António Coelho" w:date="2020-09-10T17:49:00Z">
        <w:r w:rsidRPr="00BA6E03" w:rsidDel="00121EE6">
          <w:rPr>
            <w:rFonts w:ascii="Courier New" w:hAnsi="Courier New" w:cs="Courier New"/>
            <w:sz w:val="18"/>
            <w:szCs w:val="16"/>
            <w:lang w:val="en-US"/>
          </w:rPr>
          <w:delText xml:space="preserve">        if len </w:delText>
        </w:r>
        <w:commentRangeStart w:id="259"/>
        <w:r w:rsidRPr="00BA6E03" w:rsidDel="00121EE6">
          <w:rPr>
            <w:rFonts w:ascii="Courier New" w:hAnsi="Courier New" w:cs="Courier New"/>
            <w:sz w:val="18"/>
            <w:szCs w:val="16"/>
            <w:lang w:val="en-US"/>
          </w:rPr>
          <w:delText xml:space="preserve">(resp) &gt; 0 </w:delText>
        </w:r>
        <w:commentRangeEnd w:id="259"/>
        <w:r w:rsidR="00944B33" w:rsidDel="00121EE6">
          <w:rPr>
            <w:rStyle w:val="CommentReference"/>
          </w:rPr>
          <w:commentReference w:id="259"/>
        </w:r>
        <w:commentRangeStart w:id="260"/>
        <w:commentRangeStart w:id="261"/>
        <w:r w:rsidRPr="00BA6E03" w:rsidDel="00121EE6">
          <w:rPr>
            <w:rFonts w:ascii="Courier New" w:hAnsi="Courier New" w:cs="Courier New"/>
            <w:sz w:val="18"/>
            <w:szCs w:val="16"/>
            <w:lang w:val="en-US"/>
          </w:rPr>
          <w:delText>and resp[0] in ["1", "2", "3", "4", "5", "6", "7", "8", "9"]</w:delText>
        </w:r>
        <w:commentRangeEnd w:id="260"/>
        <w:r w:rsidR="00651148" w:rsidDel="00121EE6">
          <w:rPr>
            <w:rStyle w:val="CommentReference"/>
          </w:rPr>
          <w:commentReference w:id="260"/>
        </w:r>
        <w:commentRangeEnd w:id="261"/>
        <w:r w:rsidR="0064097D" w:rsidDel="00121EE6">
          <w:rPr>
            <w:rStyle w:val="CommentReference"/>
          </w:rPr>
          <w:commentReference w:id="261"/>
        </w:r>
        <w:r w:rsidRPr="00BA6E03" w:rsidDel="00121EE6">
          <w:rPr>
            <w:rFonts w:ascii="Courier New" w:hAnsi="Courier New" w:cs="Courier New"/>
            <w:sz w:val="18"/>
            <w:szCs w:val="16"/>
            <w:lang w:val="en-US"/>
          </w:rPr>
          <w:delText>:</w:delText>
        </w:r>
      </w:del>
    </w:p>
    <w:p w14:paraId="524DB057" w14:textId="77777777" w:rsidR="0070280C" w:rsidRPr="00D34500" w:rsidRDefault="0070280C" w:rsidP="00EB4986">
      <w:pPr>
        <w:ind w:right="-858"/>
        <w:rPr>
          <w:rFonts w:ascii="Courier New" w:hAnsi="Courier New" w:cs="Courier New"/>
          <w:sz w:val="18"/>
          <w:szCs w:val="16"/>
          <w:lang w:val="en-US"/>
          <w:rPrChange w:id="262" w:author="António Coelho" w:date="2020-09-10T18:09:00Z">
            <w:rPr>
              <w:rFonts w:ascii="Courier New" w:hAnsi="Courier New" w:cs="Courier New"/>
              <w:sz w:val="18"/>
              <w:szCs w:val="16"/>
            </w:rPr>
          </w:rPrChange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del w:id="263" w:author="António Coelho" w:date="2020-09-10T17:49:00Z">
        <w:r w:rsidRPr="00BA6E03" w:rsidDel="00121EE6">
          <w:rPr>
            <w:rFonts w:ascii="Courier New" w:hAnsi="Courier New" w:cs="Courier New"/>
            <w:sz w:val="18"/>
            <w:szCs w:val="16"/>
            <w:lang w:val="en-US"/>
          </w:rPr>
          <w:delText xml:space="preserve">    </w:delText>
        </w:r>
      </w:del>
      <w:r w:rsidRPr="00D34500">
        <w:rPr>
          <w:rFonts w:ascii="Courier New" w:hAnsi="Courier New" w:cs="Courier New"/>
          <w:sz w:val="18"/>
          <w:szCs w:val="16"/>
          <w:lang w:val="en-US"/>
          <w:rPrChange w:id="264" w:author="António Coelho" w:date="2020-09-10T18:09:00Z">
            <w:rPr>
              <w:rFonts w:ascii="Courier New" w:hAnsi="Courier New" w:cs="Courier New"/>
              <w:sz w:val="18"/>
              <w:szCs w:val="16"/>
            </w:rPr>
          </w:rPrChange>
        </w:rPr>
        <w:t>n = int(resp)</w:t>
      </w:r>
    </w:p>
    <w:p w14:paraId="0972EA00" w14:textId="20F9BDDF" w:rsidR="0070280C" w:rsidRPr="00D34500" w:rsidDel="00121EE6" w:rsidRDefault="0070280C" w:rsidP="00EB4986">
      <w:pPr>
        <w:ind w:right="-858"/>
        <w:rPr>
          <w:del w:id="265" w:author="António Coelho" w:date="2020-09-10T17:49:00Z"/>
          <w:rFonts w:ascii="Courier New" w:hAnsi="Courier New" w:cs="Courier New"/>
          <w:sz w:val="18"/>
          <w:szCs w:val="16"/>
          <w:lang w:val="en-US"/>
          <w:rPrChange w:id="266" w:author="António Coelho" w:date="2020-09-10T18:09:00Z">
            <w:rPr>
              <w:del w:id="267" w:author="António Coelho" w:date="2020-09-10T17:49:00Z"/>
              <w:rFonts w:ascii="Courier New" w:hAnsi="Courier New" w:cs="Courier New"/>
              <w:sz w:val="18"/>
              <w:szCs w:val="16"/>
            </w:rPr>
          </w:rPrChange>
        </w:rPr>
      </w:pPr>
      <w:del w:id="268" w:author="António Coelho" w:date="2020-09-10T17:49:00Z">
        <w:r w:rsidRPr="00D34500" w:rsidDel="00121EE6">
          <w:rPr>
            <w:rFonts w:ascii="Courier New" w:hAnsi="Courier New" w:cs="Courier New"/>
            <w:sz w:val="18"/>
            <w:szCs w:val="16"/>
            <w:lang w:val="en-US"/>
            <w:rPrChange w:id="269" w:author="António Coelho" w:date="2020-09-10T18:09:00Z">
              <w:rPr>
                <w:rFonts w:ascii="Courier New" w:hAnsi="Courier New" w:cs="Courier New"/>
                <w:sz w:val="18"/>
                <w:szCs w:val="16"/>
              </w:rPr>
            </w:rPrChange>
          </w:rPr>
          <w:delText xml:space="preserve">        else:</w:delText>
        </w:r>
      </w:del>
    </w:p>
    <w:p w14:paraId="1887C729" w14:textId="1AD059A3" w:rsidR="0070280C" w:rsidRPr="00D34500" w:rsidDel="00121EE6" w:rsidRDefault="0070280C" w:rsidP="00EB4986">
      <w:pPr>
        <w:ind w:right="-858"/>
        <w:rPr>
          <w:del w:id="270" w:author="António Coelho" w:date="2020-09-10T17:49:00Z"/>
          <w:rFonts w:ascii="Courier New" w:hAnsi="Courier New" w:cs="Courier New"/>
          <w:sz w:val="18"/>
          <w:szCs w:val="16"/>
          <w:lang w:val="en-US"/>
          <w:rPrChange w:id="271" w:author="António Coelho" w:date="2020-09-10T18:09:00Z">
            <w:rPr>
              <w:del w:id="272" w:author="António Coelho" w:date="2020-09-10T17:49:00Z"/>
              <w:rFonts w:ascii="Courier New" w:hAnsi="Courier New" w:cs="Courier New"/>
              <w:sz w:val="18"/>
              <w:szCs w:val="16"/>
            </w:rPr>
          </w:rPrChange>
        </w:rPr>
      </w:pPr>
      <w:del w:id="273" w:author="António Coelho" w:date="2020-09-10T17:49:00Z">
        <w:r w:rsidRPr="00D34500" w:rsidDel="00121EE6">
          <w:rPr>
            <w:rFonts w:ascii="Courier New" w:hAnsi="Courier New" w:cs="Courier New"/>
            <w:sz w:val="18"/>
            <w:szCs w:val="16"/>
            <w:lang w:val="en-US"/>
            <w:rPrChange w:id="274" w:author="António Coelho" w:date="2020-09-10T18:09:00Z">
              <w:rPr>
                <w:rFonts w:ascii="Courier New" w:hAnsi="Courier New" w:cs="Courier New"/>
                <w:sz w:val="18"/>
                <w:szCs w:val="16"/>
              </w:rPr>
            </w:rPrChange>
          </w:rPr>
          <w:delText xml:space="preserve">            n = 0</w:delText>
        </w:r>
      </w:del>
    </w:p>
    <w:p w14:paraId="0AB14056" w14:textId="77777777" w:rsidR="00D6278A" w:rsidRPr="00D34500" w:rsidRDefault="00D6278A" w:rsidP="00EB4986">
      <w:pPr>
        <w:ind w:right="-858"/>
        <w:rPr>
          <w:rFonts w:ascii="Courier New" w:hAnsi="Courier New" w:cs="Courier New"/>
          <w:sz w:val="18"/>
          <w:szCs w:val="16"/>
          <w:lang w:val="en-US"/>
          <w:rPrChange w:id="275" w:author="António Coelho" w:date="2020-09-10T18:09:00Z">
            <w:rPr>
              <w:rFonts w:ascii="Courier New" w:hAnsi="Courier New" w:cs="Courier New"/>
              <w:sz w:val="18"/>
              <w:szCs w:val="16"/>
            </w:rPr>
          </w:rPrChange>
        </w:rPr>
      </w:pPr>
    </w:p>
    <w:p w14:paraId="2BF03C79" w14:textId="5F383760" w:rsidR="0070280C" w:rsidRPr="00EB4986" w:rsidRDefault="00D6278A" w:rsidP="00EB4986">
      <w:pPr>
        <w:ind w:right="-858"/>
        <w:rPr>
          <w:rFonts w:ascii="Courier New" w:hAnsi="Courier New" w:cs="Courier New"/>
          <w:sz w:val="18"/>
          <w:szCs w:val="16"/>
        </w:rPr>
      </w:pPr>
      <w:r w:rsidRPr="00D34500">
        <w:rPr>
          <w:rFonts w:ascii="Courier New" w:hAnsi="Courier New" w:cs="Courier New"/>
          <w:sz w:val="18"/>
          <w:szCs w:val="16"/>
          <w:lang w:val="en-US"/>
          <w:rPrChange w:id="276" w:author="António Coelho" w:date="2020-09-10T18:09:00Z">
            <w:rPr>
              <w:rFonts w:ascii="Courier New" w:hAnsi="Courier New" w:cs="Courier New"/>
              <w:sz w:val="18"/>
              <w:szCs w:val="16"/>
            </w:rPr>
          </w:rPrChange>
        </w:rPr>
        <w:t xml:space="preserve">    </w:t>
      </w:r>
      <w:r>
        <w:rPr>
          <w:rFonts w:ascii="Courier New" w:hAnsi="Courier New" w:cs="Courier New"/>
          <w:sz w:val="18"/>
          <w:szCs w:val="16"/>
        </w:rPr>
        <w:t># retorna a carta e elimina-a da mão do jogador</w:t>
      </w:r>
    </w:p>
    <w:p w14:paraId="3A4CB9DC" w14:textId="77777777" w:rsidR="0070280C" w:rsidRPr="00EB4986" w:rsidRDefault="0070280C" w:rsidP="00EB4986">
      <w:pPr>
        <w:ind w:right="-858"/>
        <w:rPr>
          <w:rFonts w:ascii="Courier New" w:hAnsi="Courier New" w:cs="Courier New"/>
          <w:sz w:val="18"/>
          <w:szCs w:val="16"/>
        </w:rPr>
      </w:pPr>
      <w:r w:rsidRPr="00EB4986">
        <w:rPr>
          <w:rFonts w:ascii="Courier New" w:hAnsi="Courier New" w:cs="Courier New"/>
          <w:sz w:val="18"/>
          <w:szCs w:val="16"/>
        </w:rPr>
        <w:t xml:space="preserve">    carta = </w:t>
      </w:r>
      <w:proofErr w:type="spellStart"/>
      <w:r w:rsidRPr="00EB4986">
        <w:rPr>
          <w:rFonts w:ascii="Courier New" w:hAnsi="Courier New" w:cs="Courier New"/>
          <w:sz w:val="18"/>
          <w:szCs w:val="16"/>
        </w:rPr>
        <w:t>mao</w:t>
      </w:r>
      <w:proofErr w:type="spellEnd"/>
      <w:r w:rsidRPr="00EB4986">
        <w:rPr>
          <w:rFonts w:ascii="Courier New" w:hAnsi="Courier New" w:cs="Courier New"/>
          <w:sz w:val="18"/>
          <w:szCs w:val="16"/>
        </w:rPr>
        <w:t>[n-1]</w:t>
      </w:r>
    </w:p>
    <w:p w14:paraId="2C8306D6" w14:textId="77777777" w:rsidR="0070280C" w:rsidRPr="00EB4986" w:rsidRDefault="0070280C" w:rsidP="00EB4986">
      <w:pPr>
        <w:ind w:right="-858"/>
        <w:rPr>
          <w:rFonts w:ascii="Courier New" w:hAnsi="Courier New" w:cs="Courier New"/>
          <w:sz w:val="18"/>
          <w:szCs w:val="16"/>
        </w:rPr>
      </w:pPr>
      <w:r w:rsidRPr="00EB498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EB4986">
        <w:rPr>
          <w:rFonts w:ascii="Courier New" w:hAnsi="Courier New" w:cs="Courier New"/>
          <w:sz w:val="18"/>
          <w:szCs w:val="16"/>
        </w:rPr>
        <w:t>del</w:t>
      </w:r>
      <w:proofErr w:type="spellEnd"/>
      <w:r w:rsidRPr="00EB4986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EB4986">
        <w:rPr>
          <w:rFonts w:ascii="Courier New" w:hAnsi="Courier New" w:cs="Courier New"/>
          <w:sz w:val="18"/>
          <w:szCs w:val="16"/>
        </w:rPr>
        <w:t>mao</w:t>
      </w:r>
      <w:proofErr w:type="spellEnd"/>
      <w:r w:rsidRPr="00EB4986">
        <w:rPr>
          <w:rFonts w:ascii="Courier New" w:hAnsi="Courier New" w:cs="Courier New"/>
          <w:sz w:val="18"/>
          <w:szCs w:val="16"/>
        </w:rPr>
        <w:t>[n-1]</w:t>
      </w:r>
    </w:p>
    <w:p w14:paraId="39AA1862" w14:textId="77777777" w:rsidR="0070280C" w:rsidRPr="00EB4986" w:rsidRDefault="0070280C" w:rsidP="00EB4986">
      <w:pPr>
        <w:ind w:right="-858"/>
        <w:rPr>
          <w:rFonts w:ascii="Courier New" w:hAnsi="Courier New" w:cs="Courier New"/>
          <w:sz w:val="18"/>
          <w:szCs w:val="16"/>
        </w:rPr>
      </w:pPr>
    </w:p>
    <w:p w14:paraId="4C0A059C" w14:textId="364DDD29" w:rsidR="0070280C" w:rsidRDefault="0070280C" w:rsidP="00AF16AB">
      <w:pPr>
        <w:ind w:right="-858"/>
        <w:rPr>
          <w:rFonts w:ascii="Courier New" w:hAnsi="Courier New" w:cs="Courier New"/>
          <w:sz w:val="18"/>
          <w:szCs w:val="16"/>
        </w:rPr>
      </w:pPr>
      <w:r w:rsidRPr="00EB498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EB4986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EB4986">
        <w:rPr>
          <w:rFonts w:ascii="Courier New" w:hAnsi="Courier New" w:cs="Courier New"/>
          <w:sz w:val="18"/>
          <w:szCs w:val="16"/>
        </w:rPr>
        <w:t xml:space="preserve"> carta</w:t>
      </w:r>
    </w:p>
    <w:p w14:paraId="642A4722" w14:textId="77777777" w:rsidR="005941A6" w:rsidRDefault="005941A6" w:rsidP="00AF16AB">
      <w:pPr>
        <w:ind w:right="-858"/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5941A6" w14:paraId="6A90FAB2" w14:textId="77777777" w:rsidTr="007902EF">
        <w:tc>
          <w:tcPr>
            <w:tcW w:w="936" w:type="dxa"/>
          </w:tcPr>
          <w:p w14:paraId="5C074947" w14:textId="0F053A06" w:rsidR="005941A6" w:rsidRDefault="00556219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568FB2FF" wp14:editId="61D2D107">
                  <wp:extent cx="457200" cy="457200"/>
                  <wp:effectExtent l="0" t="0" r="0" b="0"/>
                  <wp:docPr id="13" name="Graphic 13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file_yXSFNZ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07E3347" w14:textId="698DFF99" w:rsidR="00556219" w:rsidRDefault="00556219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Na condição do ciclo </w:t>
            </w:r>
            <w:proofErr w:type="spellStart"/>
            <w:r>
              <w:t>while</w:t>
            </w:r>
            <w:proofErr w:type="spellEnd"/>
            <w:r>
              <w:t xml:space="preserve"> comparou-se</w:t>
            </w:r>
            <w:del w:id="277" w:author="fnf" w:date="2020-07-11T23:26:00Z">
              <w:r w:rsidDel="00944B33">
                <w:delText>vg</w:delText>
              </w:r>
            </w:del>
            <w:r>
              <w:t xml:space="preserve"> o número </w:t>
            </w:r>
            <w:ins w:id="278" w:author="fnf" w:date="2020-07-11T23:26:00Z">
              <w:r w:rsidR="00944B33">
                <w:t xml:space="preserve">lido </w:t>
              </w:r>
            </w:ins>
            <w:r>
              <w:t>com o número de cartas da "mão" do jogador. Porquê?</w:t>
            </w:r>
          </w:p>
          <w:p w14:paraId="18A810BC" w14:textId="77777777" w:rsidR="00556219" w:rsidRDefault="00556219" w:rsidP="007902EF">
            <w:pPr>
              <w:autoSpaceDE w:val="0"/>
              <w:autoSpaceDN w:val="0"/>
              <w:adjustRightInd w:val="0"/>
              <w:spacing w:before="0"/>
            </w:pPr>
          </w:p>
          <w:p w14:paraId="51134027" w14:textId="349E1AFD" w:rsidR="005941A6" w:rsidRPr="00661D57" w:rsidRDefault="00E916F4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Utilizou-se </w:t>
            </w:r>
            <w:proofErr w:type="spellStart"/>
            <w:r w:rsidRPr="00611F49">
              <w:rPr>
                <w:rFonts w:ascii="Courier New" w:hAnsi="Courier New" w:cs="Courier New"/>
                <w:sz w:val="18"/>
                <w:szCs w:val="16"/>
              </w:rPr>
              <w:t>del</w:t>
            </w:r>
            <w:proofErr w:type="spellEnd"/>
            <w:r>
              <w:t xml:space="preserve"> para eliminar um elemento da lista. Que outr</w:t>
            </w:r>
            <w:r w:rsidR="0041600A">
              <w:t>a</w:t>
            </w:r>
            <w:r>
              <w:t xml:space="preserve"> solução poderia utilizar</w:t>
            </w:r>
            <w:r w:rsidR="005941A6">
              <w:t xml:space="preserve">? </w:t>
            </w:r>
          </w:p>
        </w:tc>
      </w:tr>
    </w:tbl>
    <w:p w14:paraId="37862044" w14:textId="11408453" w:rsidR="0070280C" w:rsidRDefault="0070280C" w:rsidP="0070280C">
      <w:pPr>
        <w:pStyle w:val="Heading1"/>
      </w:pPr>
      <w:r>
        <w:t>Inteligência Artificial</w:t>
      </w:r>
      <w:r w:rsidR="003A0A34">
        <w:t xml:space="preserve"> (IA)</w:t>
      </w:r>
    </w:p>
    <w:p w14:paraId="2F90AE71" w14:textId="09C805E8" w:rsidR="0070280C" w:rsidRDefault="0070280C" w:rsidP="0070280C">
      <w:pPr>
        <w:rPr>
          <w:ins w:id="279" w:author="António Coelho" w:date="2020-09-10T17:52:00Z"/>
        </w:rPr>
      </w:pPr>
      <w:r>
        <w:t xml:space="preserve">Três dos jogadores são controlados pelo computador. </w:t>
      </w:r>
      <w:r w:rsidR="003A0A34">
        <w:t xml:space="preserve"> A </w:t>
      </w:r>
      <w:ins w:id="280" w:author="fnf" w:date="2020-07-12T22:55:00Z">
        <w:r w:rsidR="000200EE">
          <w:t>Inteligência Artificial (</w:t>
        </w:r>
      </w:ins>
      <w:r w:rsidR="003A0A34">
        <w:t>IA</w:t>
      </w:r>
      <w:ins w:id="281" w:author="fnf" w:date="2020-07-12T22:55:00Z">
        <w:r w:rsidR="000200EE">
          <w:t>)</w:t>
        </w:r>
      </w:ins>
      <w:r w:rsidR="003A0A34">
        <w:t xml:space="preserve"> estuda um conjunto de técnicas que permitem programar um computador para simular um comportamento "inteligente".</w:t>
      </w:r>
      <w:r w:rsidR="00D97DCC">
        <w:t xml:space="preserve"> Não vamos explorar estas técnicas a fundo, mas apenas desenhar um algoritmo que siga regras de jogo simples, </w:t>
      </w:r>
      <w:r>
        <w:t>para potenciar um desafio interessante ao jogador humano.</w:t>
      </w:r>
    </w:p>
    <w:p w14:paraId="59973C05" w14:textId="77777777" w:rsidR="00C12D73" w:rsidRDefault="00C12D73" w:rsidP="0070280C">
      <w:pPr>
        <w:rPr>
          <w:ins w:id="282" w:author="António Coelho" w:date="2020-09-10T17:52:00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7694"/>
      </w:tblGrid>
      <w:tr w:rsidR="00C12D73" w14:paraId="73CE61B5" w14:textId="77777777" w:rsidTr="00AD13D6">
        <w:trPr>
          <w:ins w:id="283" w:author="António Coelho" w:date="2020-09-10T17:52:00Z"/>
        </w:trPr>
        <w:tc>
          <w:tcPr>
            <w:tcW w:w="936" w:type="dxa"/>
          </w:tcPr>
          <w:p w14:paraId="4CD1E8EC" w14:textId="77777777" w:rsidR="00C12D73" w:rsidRDefault="00C12D73" w:rsidP="00AD13D6">
            <w:pPr>
              <w:jc w:val="center"/>
              <w:rPr>
                <w:ins w:id="284" w:author="António Coelho" w:date="2020-09-10T17:52:00Z"/>
                <w:b/>
                <w:bCs/>
              </w:rPr>
            </w:pPr>
            <w:ins w:id="285" w:author="António Coelho" w:date="2020-09-10T17:52:00Z">
              <w:r>
                <w:rPr>
                  <w:b/>
                  <w:bCs/>
                  <w:noProof/>
                  <w:lang w:eastAsia="pt-PT"/>
                </w:rPr>
                <w:drawing>
                  <wp:inline distT="0" distB="0" distL="0" distR="0" wp14:anchorId="4F875E61" wp14:editId="173C925F">
                    <wp:extent cx="457200" cy="457200"/>
                    <wp:effectExtent l="0" t="0" r="0" b="0"/>
                    <wp:docPr id="15" name="Graphic 15" descr="Head with gear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mediafile_yXSFNZ.svg"/>
                            <pic:cNvPicPr/>
                          </pic:nvPicPr>
                          <pic:blipFill>
                            <a:blip r:embed="rId12">
                              <a:extLs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7694" w:type="dxa"/>
          </w:tcPr>
          <w:p w14:paraId="2BE18B7D" w14:textId="04C25603" w:rsidR="00C12D73" w:rsidRDefault="00C12D73" w:rsidP="00AD13D6">
            <w:pPr>
              <w:autoSpaceDE w:val="0"/>
              <w:autoSpaceDN w:val="0"/>
              <w:adjustRightInd w:val="0"/>
              <w:spacing w:before="0"/>
              <w:rPr>
                <w:ins w:id="286" w:author="António Coelho" w:date="2020-09-10T17:52:00Z"/>
              </w:rPr>
            </w:pPr>
            <w:ins w:id="287" w:author="António Coelho" w:date="2020-09-10T17:52:00Z">
              <w:r>
                <w:t>O primeiro passo para criar as regras do jogador não humano (NPC) é pensarmos como é que nós jogamos...</w:t>
              </w:r>
            </w:ins>
          </w:p>
          <w:p w14:paraId="06B10784" w14:textId="77777777" w:rsidR="00C12D73" w:rsidRDefault="00C12D73" w:rsidP="00AD13D6">
            <w:pPr>
              <w:autoSpaceDE w:val="0"/>
              <w:autoSpaceDN w:val="0"/>
              <w:adjustRightInd w:val="0"/>
              <w:spacing w:before="0"/>
              <w:rPr>
                <w:ins w:id="288" w:author="António Coelho" w:date="2020-09-10T17:52:00Z"/>
              </w:rPr>
            </w:pPr>
          </w:p>
          <w:p w14:paraId="5405E2AC" w14:textId="77777777" w:rsidR="00C12D73" w:rsidRDefault="00C12D73" w:rsidP="00AD13D6">
            <w:pPr>
              <w:autoSpaceDE w:val="0"/>
              <w:autoSpaceDN w:val="0"/>
              <w:adjustRightInd w:val="0"/>
              <w:spacing w:before="0"/>
              <w:rPr>
                <w:ins w:id="289" w:author="António Coelho" w:date="2020-09-10T17:53:00Z"/>
              </w:rPr>
            </w:pPr>
            <w:ins w:id="290" w:author="António Coelho" w:date="2020-09-10T17:53:00Z">
              <w:r>
                <w:t xml:space="preserve">Simule uma ou duas rondas de jogadas e analise a forma como decide a carta a jogar... </w:t>
              </w:r>
            </w:ins>
          </w:p>
          <w:p w14:paraId="507A02E8" w14:textId="6B78AB9C" w:rsidR="00C12D73" w:rsidRPr="00661D57" w:rsidRDefault="00C12D73" w:rsidP="00AD13D6">
            <w:pPr>
              <w:autoSpaceDE w:val="0"/>
              <w:autoSpaceDN w:val="0"/>
              <w:adjustRightInd w:val="0"/>
              <w:spacing w:before="0"/>
              <w:rPr>
                <w:ins w:id="291" w:author="António Coelho" w:date="2020-09-10T17:52:00Z"/>
              </w:rPr>
            </w:pPr>
            <w:ins w:id="292" w:author="António Coelho" w:date="2020-09-10T17:53:00Z">
              <w:r>
                <w:t xml:space="preserve">Verifique se é semelhante ao algoritmo que é </w:t>
              </w:r>
            </w:ins>
            <w:ins w:id="293" w:author="António Coelho" w:date="2020-09-10T17:54:00Z">
              <w:r>
                <w:t>enunciado a seguir.</w:t>
              </w:r>
            </w:ins>
          </w:p>
        </w:tc>
      </w:tr>
    </w:tbl>
    <w:p w14:paraId="1FF9CA48" w14:textId="77777777" w:rsidR="00C12D73" w:rsidRDefault="00C12D73" w:rsidP="0070280C"/>
    <w:p w14:paraId="5C80E171" w14:textId="1F75BFB3" w:rsidR="0070280C" w:rsidRDefault="0070280C" w:rsidP="0070280C">
      <w:r>
        <w:lastRenderedPageBreak/>
        <w:t xml:space="preserve">O algoritmo </w:t>
      </w:r>
      <w:r w:rsidR="001A4404">
        <w:t>define-se com os</w:t>
      </w:r>
      <w:r>
        <w:t xml:space="preserve"> seguintes passos:</w:t>
      </w:r>
    </w:p>
    <w:p w14:paraId="57559553" w14:textId="577F5D31" w:rsidR="0070280C" w:rsidRDefault="0070280C" w:rsidP="009C04B9">
      <w:pPr>
        <w:pStyle w:val="ListParagraph"/>
        <w:numPr>
          <w:ilvl w:val="0"/>
          <w:numId w:val="27"/>
        </w:numPr>
        <w:jc w:val="left"/>
      </w:pPr>
      <w:r>
        <w:t>Verifica</w:t>
      </w:r>
      <w:r w:rsidR="00EA6165">
        <w:t>r</w:t>
      </w:r>
      <w:r>
        <w:t xml:space="preserve"> o naipe da jogada ou se é o jogador a jogar em primeiro lugar. </w:t>
      </w:r>
      <w:r w:rsidR="009C04B9">
        <w:br/>
      </w:r>
      <w:r>
        <w:t xml:space="preserve">Neste </w:t>
      </w:r>
      <w:r w:rsidR="006624B7">
        <w:t xml:space="preserve">último </w:t>
      </w:r>
      <w:r>
        <w:t>caso seleciona uma carta aleatória;</w:t>
      </w:r>
    </w:p>
    <w:p w14:paraId="094E72DD" w14:textId="77777777" w:rsidR="0070280C" w:rsidRDefault="0070280C" w:rsidP="0070280C">
      <w:pPr>
        <w:pStyle w:val="ListParagraph"/>
        <w:numPr>
          <w:ilvl w:val="0"/>
          <w:numId w:val="27"/>
        </w:numPr>
      </w:pPr>
      <w:r>
        <w:t>Selecionar a carta mais alta do naipe da jogada;</w:t>
      </w:r>
    </w:p>
    <w:p w14:paraId="2199365E" w14:textId="43D360D9" w:rsidR="0070280C" w:rsidRDefault="0070280C" w:rsidP="0070280C">
      <w:pPr>
        <w:pStyle w:val="ListParagraph"/>
        <w:numPr>
          <w:ilvl w:val="0"/>
          <w:numId w:val="27"/>
        </w:numPr>
      </w:pPr>
      <w:r>
        <w:t>Caso não possua nenhuma carta do naipe da jogada</w:t>
      </w:r>
      <w:ins w:id="294" w:author="António Coelho" w:date="2020-09-10T17:52:00Z">
        <w:r w:rsidR="00C12D73">
          <w:t>,</w:t>
        </w:r>
      </w:ins>
      <w:r>
        <w:t xml:space="preserve"> tentar "cortar" a jogada com um trunfo;</w:t>
      </w:r>
    </w:p>
    <w:p w14:paraId="0DC782D4" w14:textId="77777777" w:rsidR="0070280C" w:rsidRDefault="0070280C" w:rsidP="0070280C">
      <w:pPr>
        <w:pStyle w:val="ListParagraph"/>
        <w:numPr>
          <w:ilvl w:val="0"/>
          <w:numId w:val="27"/>
        </w:numPr>
      </w:pPr>
      <w:r>
        <w:t>Caso também não tenha um trunfo, jogar a primeira carta da sua mão.</w:t>
      </w:r>
    </w:p>
    <w:p w14:paraId="39F2A7DA" w14:textId="4C27007C" w:rsidR="0070280C" w:rsidRDefault="0070280C" w:rsidP="0070280C">
      <w:r>
        <w:t xml:space="preserve">A função </w:t>
      </w:r>
      <w:proofErr w:type="spellStart"/>
      <w:r w:rsidRPr="00B60B6B">
        <w:rPr>
          <w:rFonts w:ascii="Courier New" w:hAnsi="Courier New" w:cs="Courier New"/>
          <w:sz w:val="18"/>
          <w:szCs w:val="16"/>
        </w:rPr>
        <w:t>joga_NPC</w:t>
      </w:r>
      <w:proofErr w:type="spellEnd"/>
      <w:r w:rsidRPr="00B60B6B">
        <w:rPr>
          <w:rFonts w:ascii="Courier New" w:hAnsi="Courier New" w:cs="Courier New"/>
          <w:sz w:val="18"/>
          <w:szCs w:val="16"/>
        </w:rPr>
        <w:t>()</w:t>
      </w:r>
      <w:r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>
        <w:t>tem como parâmetros:</w:t>
      </w:r>
    </w:p>
    <w:p w14:paraId="2D1E2FD0" w14:textId="0BED479D" w:rsidR="0070280C" w:rsidRPr="003A4E76" w:rsidRDefault="0070280C" w:rsidP="0070280C">
      <w:pPr>
        <w:pStyle w:val="ListParagraph"/>
        <w:numPr>
          <w:ilvl w:val="0"/>
          <w:numId w:val="26"/>
        </w:numPr>
        <w:spacing w:after="120"/>
      </w:pPr>
      <w:r w:rsidRPr="009C04B9">
        <w:rPr>
          <w:rFonts w:ascii="Courier New" w:hAnsi="Courier New" w:cs="Courier New"/>
          <w:sz w:val="18"/>
          <w:szCs w:val="16"/>
        </w:rPr>
        <w:t>cartas</w:t>
      </w:r>
      <w:r>
        <w:t>, que é uma lista de 4 cartas referente à jogada;</w:t>
      </w:r>
    </w:p>
    <w:p w14:paraId="7A1CFB53" w14:textId="3B64BF5A" w:rsidR="0070280C" w:rsidRDefault="0070280C" w:rsidP="0070280C">
      <w:pPr>
        <w:pStyle w:val="ListParagraph"/>
        <w:numPr>
          <w:ilvl w:val="0"/>
          <w:numId w:val="26"/>
        </w:numPr>
        <w:spacing w:after="120"/>
      </w:pPr>
      <w:proofErr w:type="spellStart"/>
      <w:r w:rsidRPr="009C04B9">
        <w:rPr>
          <w:rFonts w:ascii="Courier New" w:hAnsi="Courier New" w:cs="Courier New"/>
          <w:sz w:val="18"/>
          <w:szCs w:val="16"/>
        </w:rPr>
        <w:t>mao</w:t>
      </w:r>
      <w:proofErr w:type="spellEnd"/>
      <w:r>
        <w:t>, que é a lista de cartas do jogador;</w:t>
      </w:r>
    </w:p>
    <w:p w14:paraId="44E2AB45" w14:textId="77777777" w:rsidR="0070280C" w:rsidRDefault="0070280C" w:rsidP="0070280C">
      <w:pPr>
        <w:pStyle w:val="ListParagraph"/>
        <w:numPr>
          <w:ilvl w:val="0"/>
          <w:numId w:val="26"/>
        </w:numPr>
        <w:spacing w:after="120"/>
      </w:pPr>
      <w:proofErr w:type="spellStart"/>
      <w:r w:rsidRPr="009C04B9">
        <w:rPr>
          <w:rFonts w:ascii="Courier New" w:hAnsi="Courier New" w:cs="Courier New"/>
          <w:sz w:val="18"/>
          <w:szCs w:val="16"/>
        </w:rPr>
        <w:t>naipe_jogada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, </w:t>
      </w:r>
      <w:r w:rsidRPr="00F27588">
        <w:t>o naipe da jogada</w:t>
      </w:r>
      <w:r>
        <w:t>;</w:t>
      </w:r>
    </w:p>
    <w:p w14:paraId="46D14351" w14:textId="145B0D71" w:rsidR="0070280C" w:rsidRPr="008F20C4" w:rsidRDefault="0070280C" w:rsidP="0070280C">
      <w:pPr>
        <w:pStyle w:val="ListParagraph"/>
        <w:numPr>
          <w:ilvl w:val="0"/>
          <w:numId w:val="26"/>
        </w:numPr>
        <w:spacing w:after="120"/>
      </w:pPr>
      <w:proofErr w:type="spellStart"/>
      <w:r w:rsidRPr="009C04B9">
        <w:rPr>
          <w:rFonts w:ascii="Courier New" w:hAnsi="Courier New" w:cs="Courier New"/>
          <w:sz w:val="18"/>
          <w:szCs w:val="16"/>
        </w:rPr>
        <w:t>naipe_</w:t>
      </w:r>
      <w:r w:rsidR="008702B6" w:rsidRPr="001F380D">
        <w:rPr>
          <w:rFonts w:ascii="Courier New" w:hAnsi="Courier New" w:cs="Courier New"/>
          <w:sz w:val="18"/>
          <w:szCs w:val="16"/>
        </w:rPr>
        <w:t>trunfo</w:t>
      </w:r>
      <w:proofErr w:type="spellEnd"/>
      <w:r>
        <w:rPr>
          <w:rFonts w:ascii="Courier New" w:hAnsi="Courier New" w:cs="Courier New"/>
          <w:b/>
          <w:sz w:val="16"/>
          <w:szCs w:val="16"/>
        </w:rPr>
        <w:t xml:space="preserve">, </w:t>
      </w:r>
      <w:r w:rsidRPr="00F27588">
        <w:t xml:space="preserve">o naipe </w:t>
      </w:r>
      <w:r>
        <w:t>de trunfo.</w:t>
      </w:r>
    </w:p>
    <w:p w14:paraId="400D1466" w14:textId="746AA724" w:rsidR="0070280C" w:rsidRDefault="0070280C" w:rsidP="0070280C">
      <w:pPr>
        <w:rPr>
          <w:rFonts w:ascii="Courier New" w:hAnsi="Courier New" w:cs="Courier New"/>
          <w:b/>
          <w:sz w:val="16"/>
          <w:szCs w:val="16"/>
          <w:lang w:val="pt-BR"/>
        </w:rPr>
      </w:pPr>
      <w:r>
        <w:rPr>
          <w:lang w:val="pt-BR"/>
        </w:rPr>
        <w:t>Analise o código da função</w:t>
      </w:r>
      <w:r w:rsidR="001F380D">
        <w:rPr>
          <w:rFonts w:ascii="Courier New" w:hAnsi="Courier New" w:cs="Courier New"/>
          <w:b/>
          <w:sz w:val="16"/>
          <w:szCs w:val="16"/>
          <w:lang w:val="pt-BR"/>
        </w:rPr>
        <w:t>.</w:t>
      </w:r>
    </w:p>
    <w:p w14:paraId="50D46911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proofErr w:type="spellStart"/>
      <w:r w:rsidRPr="001F380D">
        <w:rPr>
          <w:rFonts w:ascii="Courier New" w:hAnsi="Courier New" w:cs="Courier New"/>
          <w:sz w:val="18"/>
          <w:szCs w:val="16"/>
        </w:rPr>
        <w:t>def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joga_NPC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(</w:t>
      </w:r>
      <w:commentRangeStart w:id="295"/>
      <w:commentRangeStart w:id="296"/>
      <w:r w:rsidRPr="001F380D">
        <w:rPr>
          <w:rFonts w:ascii="Courier New" w:hAnsi="Courier New" w:cs="Courier New"/>
          <w:sz w:val="18"/>
          <w:szCs w:val="16"/>
        </w:rPr>
        <w:t>cartas</w:t>
      </w:r>
      <w:commentRangeEnd w:id="295"/>
      <w:r w:rsidR="000200EE">
        <w:rPr>
          <w:rStyle w:val="CommentReference"/>
        </w:rPr>
        <w:commentReference w:id="295"/>
      </w:r>
      <w:commentRangeEnd w:id="296"/>
      <w:r w:rsidR="00D528FD">
        <w:rPr>
          <w:rStyle w:val="CommentReference"/>
        </w:rPr>
        <w:commentReference w:id="296"/>
      </w:r>
      <w:r w:rsidRPr="001F380D">
        <w:rPr>
          <w:rFonts w:ascii="Courier New" w:hAnsi="Courier New" w:cs="Courier New"/>
          <w:sz w:val="18"/>
          <w:szCs w:val="16"/>
        </w:rPr>
        <w:t xml:space="preserve">,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mao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,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,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naipe_trunfo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>):</w:t>
      </w:r>
    </w:p>
    <w:p w14:paraId="7FCF8D1C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# verifica o naipe da jogada</w:t>
      </w:r>
    </w:p>
    <w:p w14:paraId="17921492" w14:textId="77777777" w:rsidR="00873DD0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if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== "":</w:t>
      </w:r>
      <w:r w:rsidR="00720561">
        <w:rPr>
          <w:rFonts w:ascii="Courier New" w:hAnsi="Courier New" w:cs="Courier New"/>
          <w:sz w:val="18"/>
          <w:szCs w:val="16"/>
        </w:rPr>
        <w:t xml:space="preserve"> </w:t>
      </w:r>
    </w:p>
    <w:p w14:paraId="58656681" w14:textId="34F13D61" w:rsidR="0070280C" w:rsidRPr="001F380D" w:rsidRDefault="00873DD0" w:rsidP="00873DD0">
      <w:pPr>
        <w:ind w:right="-858"/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       </w:t>
      </w:r>
      <w:r w:rsidR="00720561">
        <w:rPr>
          <w:rFonts w:ascii="Courier New" w:hAnsi="Courier New" w:cs="Courier New"/>
          <w:sz w:val="18"/>
          <w:szCs w:val="16"/>
        </w:rPr>
        <w:t># neste caso é o primeiro a jogar</w:t>
      </w:r>
    </w:p>
    <w:p w14:paraId="451A3C1A" w14:textId="58C93792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random.choice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(["O", "P", "C", "E"])  # naipe 'a sorte... </w:t>
      </w:r>
    </w:p>
    <w:p w14:paraId="1A80981A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</w:p>
    <w:p w14:paraId="5257CB13" w14:textId="217BA684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# Tenta assistir </w:t>
      </w:r>
      <w:r w:rsidR="00B47F51">
        <w:rPr>
          <w:rFonts w:ascii="Courier New" w:hAnsi="Courier New" w:cs="Courier New"/>
          <w:sz w:val="18"/>
          <w:szCs w:val="16"/>
        </w:rPr>
        <w:t>à</w:t>
      </w:r>
      <w:r w:rsidRPr="001F380D">
        <w:rPr>
          <w:rFonts w:ascii="Courier New" w:hAnsi="Courier New" w:cs="Courier New"/>
          <w:sz w:val="18"/>
          <w:szCs w:val="16"/>
        </w:rPr>
        <w:t xml:space="preserve"> jogada</w:t>
      </w:r>
    </w:p>
    <w:p w14:paraId="0D16897F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figura_jogada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carta_maior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>(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mao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,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>)</w:t>
      </w:r>
    </w:p>
    <w:p w14:paraId="34A58EB3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if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figura_jogada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!= False:</w:t>
      </w:r>
    </w:p>
    <w:p w14:paraId="4E604065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for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in range(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mao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)):</w:t>
      </w:r>
    </w:p>
    <w:p w14:paraId="5D933496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if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figura(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mao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[i]) ==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figura_jogada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and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naipe(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mao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[i]) ==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>:</w:t>
      </w:r>
    </w:p>
    <w:p w14:paraId="73554CC9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del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mao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>[i]</w:t>
      </w:r>
    </w:p>
    <w:p w14:paraId="2A6FA33F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        break</w:t>
      </w:r>
    </w:p>
    <w:p w14:paraId="17D674D7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cria_carta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>(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figura_jogada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,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>)</w:t>
      </w:r>
    </w:p>
    <w:p w14:paraId="194D247D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>:</w:t>
      </w:r>
    </w:p>
    <w:p w14:paraId="3F7D94B8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# caso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nao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tenha cartas do naipe da jogada</w:t>
      </w:r>
    </w:p>
    <w:p w14:paraId="4FBF315B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figura_trunfo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carta_maior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>(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mao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,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naipe_trunfo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>)</w:t>
      </w:r>
    </w:p>
    <w:p w14:paraId="74D55A14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if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figura_trunfo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!= False:</w:t>
      </w:r>
    </w:p>
    <w:p w14:paraId="37EDB24B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for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in range(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mao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)):</w:t>
      </w:r>
    </w:p>
    <w:p w14:paraId="34DDB8FE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    if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figura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mao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[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]) ==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figura_trunfo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and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naipe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(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mao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[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]) ==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naipe_trunfo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:</w:t>
      </w:r>
    </w:p>
    <w:p w14:paraId="390EC8A2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        del 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mao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[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i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]</w:t>
      </w:r>
    </w:p>
    <w:p w14:paraId="0733B8F6" w14:textId="77777777" w:rsidR="0070280C" w:rsidRPr="00BA6E03" w:rsidRDefault="0070280C" w:rsidP="001F380D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        break</w:t>
      </w:r>
    </w:p>
    <w:p w14:paraId="664B5B21" w14:textId="77777777" w:rsidR="0070280C" w:rsidRPr="00D34500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proofErr w:type="spellStart"/>
      <w:r w:rsidRPr="003744BF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3744BF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3744BF">
        <w:rPr>
          <w:rFonts w:ascii="Courier New" w:hAnsi="Courier New" w:cs="Courier New"/>
          <w:sz w:val="18"/>
          <w:szCs w:val="16"/>
        </w:rPr>
        <w:t>cria_carta</w:t>
      </w:r>
      <w:proofErr w:type="spellEnd"/>
      <w:r w:rsidRPr="003744BF">
        <w:rPr>
          <w:rFonts w:ascii="Courier New" w:hAnsi="Courier New" w:cs="Courier New"/>
          <w:sz w:val="18"/>
          <w:szCs w:val="16"/>
        </w:rPr>
        <w:t>(</w:t>
      </w:r>
      <w:proofErr w:type="spellStart"/>
      <w:r w:rsidRPr="003744BF">
        <w:rPr>
          <w:rFonts w:ascii="Courier New" w:hAnsi="Courier New" w:cs="Courier New"/>
          <w:sz w:val="18"/>
          <w:szCs w:val="16"/>
        </w:rPr>
        <w:t>figura_trunfo</w:t>
      </w:r>
      <w:proofErr w:type="spellEnd"/>
      <w:r w:rsidRPr="003744BF">
        <w:rPr>
          <w:rFonts w:ascii="Courier New" w:hAnsi="Courier New" w:cs="Courier New"/>
          <w:sz w:val="18"/>
          <w:szCs w:val="16"/>
        </w:rPr>
        <w:t xml:space="preserve">, </w:t>
      </w:r>
      <w:proofErr w:type="spellStart"/>
      <w:r w:rsidRPr="003744BF">
        <w:rPr>
          <w:rFonts w:ascii="Courier New" w:hAnsi="Courier New" w:cs="Courier New"/>
          <w:sz w:val="18"/>
          <w:szCs w:val="16"/>
        </w:rPr>
        <w:t>naipe_trunfo</w:t>
      </w:r>
      <w:proofErr w:type="spellEnd"/>
      <w:r w:rsidRPr="003744BF">
        <w:rPr>
          <w:rFonts w:ascii="Courier New" w:hAnsi="Courier New" w:cs="Courier New"/>
          <w:sz w:val="18"/>
          <w:szCs w:val="16"/>
        </w:rPr>
        <w:t>)</w:t>
      </w:r>
    </w:p>
    <w:p w14:paraId="73F3EFCE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3744BF">
        <w:rPr>
          <w:rFonts w:ascii="Courier New" w:hAnsi="Courier New" w:cs="Courier New"/>
          <w:sz w:val="18"/>
          <w:szCs w:val="16"/>
          <w:rPrChange w:id="297" w:author="António Coelho" w:date="2020-09-10T18:09:00Z">
            <w:rPr>
              <w:rFonts w:ascii="Courier New" w:hAnsi="Courier New" w:cs="Courier New"/>
              <w:sz w:val="18"/>
              <w:szCs w:val="16"/>
            </w:rPr>
          </w:rPrChange>
        </w:rPr>
        <w:t xml:space="preserve">       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>:</w:t>
      </w:r>
    </w:p>
    <w:p w14:paraId="7043A479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    # retorna a primeira carta... Desafio: Melhorar...</w:t>
      </w:r>
    </w:p>
    <w:p w14:paraId="6E09B2DC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carta_outro_naipe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mao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>[0]</w:t>
      </w:r>
    </w:p>
    <w:p w14:paraId="051F9A56" w14:textId="77777777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del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mao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>[0]</w:t>
      </w:r>
    </w:p>
    <w:p w14:paraId="5E1A3B07" w14:textId="26600D3C" w:rsidR="0070280C" w:rsidRPr="001F380D" w:rsidRDefault="0070280C" w:rsidP="001F380D">
      <w:pPr>
        <w:ind w:right="-858"/>
        <w:rPr>
          <w:rFonts w:ascii="Courier New" w:hAnsi="Courier New" w:cs="Courier New"/>
          <w:sz w:val="18"/>
          <w:szCs w:val="16"/>
        </w:rPr>
      </w:pPr>
      <w:r w:rsidRPr="001F380D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return</w:t>
      </w:r>
      <w:proofErr w:type="spellEnd"/>
      <w:r w:rsidRPr="001F380D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1F380D">
        <w:rPr>
          <w:rFonts w:ascii="Courier New" w:hAnsi="Courier New" w:cs="Courier New"/>
          <w:sz w:val="18"/>
          <w:szCs w:val="16"/>
        </w:rPr>
        <w:t>carta_outro_naipe</w:t>
      </w:r>
      <w:proofErr w:type="spellEnd"/>
    </w:p>
    <w:p w14:paraId="2F575CBA" w14:textId="77777777" w:rsidR="0070280C" w:rsidRPr="00117E7E" w:rsidRDefault="0070280C" w:rsidP="0070280C">
      <w:pPr>
        <w:rPr>
          <w:rFonts w:ascii="Courier New" w:hAnsi="Courier New" w:cs="Courier New"/>
          <w:b/>
          <w:sz w:val="16"/>
          <w:szCs w:val="16"/>
          <w:lang w:val="pt-BR"/>
        </w:rPr>
      </w:pPr>
    </w:p>
    <w:tbl>
      <w:tblPr>
        <w:tblStyle w:val="TableGrid"/>
        <w:tblW w:w="87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844"/>
      </w:tblGrid>
      <w:tr w:rsidR="0070280C" w:rsidRPr="006A54F4" w14:paraId="4E73AA86" w14:textId="77777777" w:rsidTr="007902EF">
        <w:trPr>
          <w:trHeight w:val="367"/>
        </w:trPr>
        <w:tc>
          <w:tcPr>
            <w:tcW w:w="739" w:type="dxa"/>
          </w:tcPr>
          <w:p w14:paraId="458D1599" w14:textId="00BEDEAE" w:rsidR="0070280C" w:rsidRPr="00A94A4D" w:rsidRDefault="00087A51" w:rsidP="007902EF">
            <w:r>
              <w:rPr>
                <w:noProof/>
                <w:lang w:eastAsia="pt-PT"/>
              </w:rPr>
              <w:lastRenderedPageBreak/>
              <w:drawing>
                <wp:inline distT="0" distB="0" distL="0" distR="0" wp14:anchorId="3571608D" wp14:editId="3ECAE667">
                  <wp:extent cx="457200" cy="457200"/>
                  <wp:effectExtent l="0" t="0" r="0" b="0"/>
                  <wp:docPr id="8" name="Graphic 8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BkTMXg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1" w:type="dxa"/>
          </w:tcPr>
          <w:p w14:paraId="50827A1A" w14:textId="2B336393" w:rsidR="0070280C" w:rsidRPr="007902EF" w:rsidRDefault="0070280C" w:rsidP="007902EF">
            <w:pPr>
              <w:rPr>
                <w:iCs/>
                <w:lang w:val="pt-BR"/>
              </w:rPr>
            </w:pPr>
            <w:r w:rsidRPr="007902EF">
              <w:rPr>
                <w:iCs/>
                <w:lang w:val="pt-BR"/>
              </w:rPr>
              <w:t>Os jogadores controlados pelo computador são denominados "</w:t>
            </w:r>
            <w:r w:rsidRPr="001C12A7">
              <w:rPr>
                <w:i/>
                <w:lang w:val="pt-BR"/>
              </w:rPr>
              <w:t xml:space="preserve">Non Player </w:t>
            </w:r>
            <w:proofErr w:type="spellStart"/>
            <w:r w:rsidRPr="001C12A7">
              <w:rPr>
                <w:i/>
                <w:lang w:val="pt-BR"/>
              </w:rPr>
              <w:t>Character</w:t>
            </w:r>
            <w:proofErr w:type="spellEnd"/>
            <w:r w:rsidRPr="007902EF">
              <w:rPr>
                <w:iCs/>
                <w:lang w:val="pt-BR"/>
              </w:rPr>
              <w:t xml:space="preserve">", sendo frequentemente designados pela sigla NPC. </w:t>
            </w:r>
          </w:p>
          <w:p w14:paraId="38932A63" w14:textId="591F5C28" w:rsidR="0070280C" w:rsidRPr="007902EF" w:rsidRDefault="0070280C" w:rsidP="007902EF">
            <w:pPr>
              <w:rPr>
                <w:iCs/>
                <w:lang w:val="pt-BR"/>
              </w:rPr>
            </w:pPr>
            <w:r w:rsidRPr="007902EF">
              <w:rPr>
                <w:iCs/>
                <w:lang w:val="pt-BR"/>
              </w:rPr>
              <w:t>A área da Inteligência Artificial (IA) desenvolve diversos algoritmos que promovem um comportamento "inteligente", quer pela simulação de heurísticas utilizadas pelos especialistas, como também através da própria aprendizagem computacional (</w:t>
            </w:r>
            <w:proofErr w:type="spellStart"/>
            <w:r w:rsidRPr="00AA0BC3">
              <w:rPr>
                <w:i/>
                <w:lang w:val="pt-BR"/>
                <w:rPrChange w:id="298" w:author="António Coelho" w:date="2020-09-10T17:55:00Z">
                  <w:rPr>
                    <w:iCs/>
                    <w:lang w:val="pt-BR"/>
                  </w:rPr>
                </w:rPrChange>
              </w:rPr>
              <w:t>Machine</w:t>
            </w:r>
            <w:proofErr w:type="spellEnd"/>
            <w:r w:rsidRPr="00AA0BC3">
              <w:rPr>
                <w:i/>
                <w:lang w:val="pt-BR"/>
                <w:rPrChange w:id="299" w:author="António Coelho" w:date="2020-09-10T17:55:00Z">
                  <w:rPr>
                    <w:iCs/>
                    <w:lang w:val="pt-BR"/>
                  </w:rPr>
                </w:rPrChange>
              </w:rPr>
              <w:t xml:space="preserve"> Learning</w:t>
            </w:r>
            <w:r w:rsidRPr="007902EF">
              <w:rPr>
                <w:iCs/>
                <w:lang w:val="pt-BR"/>
              </w:rPr>
              <w:t>).</w:t>
            </w:r>
          </w:p>
          <w:p w14:paraId="75AB958F" w14:textId="4C8B0E4D" w:rsidR="0070280C" w:rsidRPr="007902EF" w:rsidRDefault="0070280C" w:rsidP="007902EF">
            <w:pPr>
              <w:rPr>
                <w:iCs/>
                <w:lang w:val="pt-BR"/>
              </w:rPr>
            </w:pPr>
            <w:r w:rsidRPr="007902EF">
              <w:rPr>
                <w:iCs/>
                <w:lang w:val="pt-BR"/>
              </w:rPr>
              <w:t>Estes algoritmos são utilizados frequentemente nos jogos digitais para o controlo dos NPC.</w:t>
            </w:r>
          </w:p>
          <w:p w14:paraId="5ECAB887" w14:textId="4C6601E0" w:rsidR="001C75E7" w:rsidRDefault="0070280C" w:rsidP="007902EF">
            <w:pPr>
              <w:jc w:val="left"/>
              <w:rPr>
                <w:iCs/>
                <w:lang w:val="pt-BR"/>
              </w:rPr>
            </w:pPr>
            <w:r w:rsidRPr="00C068AA">
              <w:rPr>
                <w:b/>
                <w:bCs/>
                <w:iCs/>
                <w:lang w:val="pt-BR"/>
              </w:rPr>
              <w:t>Desafio (opcional):</w:t>
            </w:r>
            <w:r w:rsidRPr="007902EF">
              <w:rPr>
                <w:iCs/>
                <w:lang w:val="pt-BR"/>
              </w:rPr>
              <w:t xml:space="preserve"> Tente encontrar um melhor algoritmo para a função </w:t>
            </w:r>
            <w:proofErr w:type="spellStart"/>
            <w:r w:rsidRPr="00A26D7F">
              <w:rPr>
                <w:rFonts w:ascii="Courier New" w:hAnsi="Courier New" w:cs="Courier New"/>
                <w:sz w:val="18"/>
                <w:szCs w:val="16"/>
              </w:rPr>
              <w:t>joga_NPC</w:t>
            </w:r>
            <w:proofErr w:type="spellEnd"/>
            <w:r w:rsidR="00A26D7F">
              <w:rPr>
                <w:rFonts w:ascii="Courier New" w:hAnsi="Courier New" w:cs="Courier New"/>
                <w:sz w:val="18"/>
                <w:szCs w:val="16"/>
              </w:rPr>
              <w:t>()</w:t>
            </w:r>
            <w:r w:rsidRPr="007902EF">
              <w:rPr>
                <w:iCs/>
                <w:lang w:val="pt-BR"/>
              </w:rPr>
              <w:t xml:space="preserve">. </w:t>
            </w:r>
            <w:r w:rsidR="004E0CFF">
              <w:rPr>
                <w:iCs/>
                <w:lang w:val="pt-BR"/>
              </w:rPr>
              <w:br/>
            </w:r>
            <w:r w:rsidRPr="007902EF">
              <w:rPr>
                <w:iCs/>
                <w:lang w:val="pt-BR"/>
              </w:rPr>
              <w:t>(</w:t>
            </w:r>
            <w:r w:rsidR="004E0CFF">
              <w:rPr>
                <w:iCs/>
                <w:lang w:val="pt-BR"/>
              </w:rPr>
              <w:t>E</w:t>
            </w:r>
            <w:r w:rsidRPr="007902EF">
              <w:rPr>
                <w:iCs/>
                <w:lang w:val="pt-BR"/>
              </w:rPr>
              <w:t>ste desafio tem grau de dificuldade elevado</w:t>
            </w:r>
            <w:r w:rsidR="00343861">
              <w:rPr>
                <w:iCs/>
                <w:lang w:val="pt-BR"/>
              </w:rPr>
              <w:t>.</w:t>
            </w:r>
            <w:r w:rsidRPr="007902EF">
              <w:rPr>
                <w:iCs/>
                <w:lang w:val="pt-BR"/>
              </w:rPr>
              <w:t>)</w:t>
            </w:r>
          </w:p>
          <w:p w14:paraId="2B9D0229" w14:textId="77777777" w:rsidR="0070280C" w:rsidRDefault="0070280C" w:rsidP="007902EF">
            <w:pPr>
              <w:jc w:val="left"/>
              <w:rPr>
                <w:ins w:id="300" w:author="António Coelho" w:date="2020-09-10T17:56:00Z"/>
                <w:i/>
                <w:lang w:val="pt-BR"/>
              </w:rPr>
            </w:pPr>
            <w:r w:rsidRPr="009675C6">
              <w:rPr>
                <w:i/>
                <w:lang w:val="pt-BR"/>
              </w:rPr>
              <w:t xml:space="preserve">Pista: O algoritmo deve considerar quem está a ganhar </w:t>
            </w:r>
            <w:r w:rsidR="00A26D7F" w:rsidRPr="009675C6">
              <w:rPr>
                <w:i/>
                <w:lang w:val="pt-BR"/>
              </w:rPr>
              <w:t xml:space="preserve">(a sua equipa ou a adversária) </w:t>
            </w:r>
            <w:r w:rsidRPr="009675C6">
              <w:rPr>
                <w:i/>
                <w:lang w:val="pt-BR"/>
              </w:rPr>
              <w:t>e proceder de forma a otimizar os pontos da equipa.</w:t>
            </w:r>
            <w:ins w:id="301" w:author="António Coelho" w:date="2020-09-10T17:56:00Z">
              <w:r w:rsidR="00BB2EC6">
                <w:rPr>
                  <w:i/>
                  <w:lang w:val="pt-BR"/>
                </w:rPr>
                <w:t xml:space="preserve"> </w:t>
              </w:r>
            </w:ins>
          </w:p>
          <w:p w14:paraId="52958DF4" w14:textId="4FBB7D25" w:rsidR="00BB2EC6" w:rsidRPr="00F06252" w:rsidRDefault="00BB2EC6" w:rsidP="007902EF">
            <w:pPr>
              <w:jc w:val="left"/>
              <w:rPr>
                <w:iCs/>
                <w:lang w:val="pt-BR"/>
              </w:rPr>
            </w:pPr>
            <w:ins w:id="302" w:author="António Coelho" w:date="2020-09-10T17:56:00Z">
              <w:r>
                <w:rPr>
                  <w:i/>
                  <w:iCs/>
                  <w:lang w:val="pt-BR"/>
                </w:rPr>
                <w:t xml:space="preserve">Para tal deverá aceder ao parâmetro </w:t>
              </w:r>
              <w:r w:rsidRPr="00BB2EC6">
                <w:rPr>
                  <w:rFonts w:ascii="Courier New" w:hAnsi="Courier New" w:cs="Courier New"/>
                  <w:sz w:val="18"/>
                  <w:szCs w:val="16"/>
                  <w:rPrChange w:id="303" w:author="António Coelho" w:date="2020-09-10T17:56:00Z">
                    <w:rPr>
                      <w:i/>
                      <w:iCs/>
                      <w:lang w:val="pt-BR"/>
                    </w:rPr>
                  </w:rPrChange>
                </w:rPr>
                <w:t>cartas</w:t>
              </w:r>
              <w:r>
                <w:rPr>
                  <w:i/>
                  <w:iCs/>
                  <w:lang w:val="pt-BR"/>
                </w:rPr>
                <w:t>, com a lista de cartas da jogada</w:t>
              </w:r>
            </w:ins>
            <w:ins w:id="304" w:author="António Coelho" w:date="2020-09-10T17:57:00Z">
              <w:r w:rsidR="00506C62">
                <w:rPr>
                  <w:i/>
                  <w:iCs/>
                  <w:lang w:val="pt-BR"/>
                </w:rPr>
                <w:t>, e que não foi utilizado no algoritmo apresentado.</w:t>
              </w:r>
            </w:ins>
          </w:p>
        </w:tc>
      </w:tr>
    </w:tbl>
    <w:p w14:paraId="4661AB33" w14:textId="34B56130" w:rsidR="0070280C" w:rsidRPr="00A46CF8" w:rsidDel="002C2E9B" w:rsidRDefault="0070280C" w:rsidP="0070280C">
      <w:pPr>
        <w:rPr>
          <w:del w:id="305" w:author="António Coelho" w:date="2020-09-10T17:57:00Z"/>
          <w:rFonts w:ascii="Courier New" w:hAnsi="Courier New" w:cs="Courier New"/>
          <w:b/>
          <w:sz w:val="16"/>
          <w:szCs w:val="16"/>
          <w:lang w:val="pt-BR"/>
        </w:rPr>
      </w:pPr>
    </w:p>
    <w:p w14:paraId="2BF1992C" w14:textId="77777777" w:rsidR="0070280C" w:rsidRDefault="0070280C" w:rsidP="0070280C">
      <w:pPr>
        <w:pStyle w:val="Heading1"/>
      </w:pPr>
      <w:r>
        <w:t>Jogo da Sueca</w:t>
      </w:r>
    </w:p>
    <w:p w14:paraId="577257CD" w14:textId="5034C074" w:rsidR="0070280C" w:rsidRDefault="0070280C" w:rsidP="0070280C">
      <w:r>
        <w:t>Finalmente</w:t>
      </w:r>
      <w:ins w:id="306" w:author="fnf" w:date="2020-07-12T23:26:00Z">
        <w:r w:rsidR="00835C66">
          <w:t>,</w:t>
        </w:r>
      </w:ins>
      <w:r>
        <w:t xml:space="preserve"> a função </w:t>
      </w:r>
      <w:r w:rsidRPr="00ED4186">
        <w:rPr>
          <w:rFonts w:ascii="Courier New" w:hAnsi="Courier New" w:cs="Courier New"/>
          <w:sz w:val="18"/>
          <w:szCs w:val="16"/>
        </w:rPr>
        <w:t>sueca()</w:t>
      </w:r>
      <w:r w:rsidR="009E5900">
        <w:rPr>
          <w:rFonts w:ascii="Courier New" w:hAnsi="Courier New" w:cs="Courier New"/>
          <w:sz w:val="18"/>
          <w:szCs w:val="16"/>
        </w:rPr>
        <w:t xml:space="preserve"> </w:t>
      </w:r>
      <w:del w:id="307" w:author="António Coelho" w:date="2020-09-10T17:57:00Z">
        <w:r w:rsidDel="00F470D6">
          <w:delText xml:space="preserve">desenvolve </w:delText>
        </w:r>
      </w:del>
      <w:ins w:id="308" w:author="António Coelho" w:date="2020-09-10T17:57:00Z">
        <w:r w:rsidR="00F470D6">
          <w:t xml:space="preserve">implementa </w:t>
        </w:r>
      </w:ins>
      <w:r>
        <w:t>o jogo, começando pela inicialização, e depois através do ciclo de jogo.</w:t>
      </w:r>
    </w:p>
    <w:p w14:paraId="6E7A5DA5" w14:textId="0487009E" w:rsidR="0070280C" w:rsidRPr="00EE38B6" w:rsidRDefault="0070280C" w:rsidP="00EE38B6">
      <w:r>
        <w:t>A inicialização cria um baralho, seguindo-se o baralhar das cartas. Depois é selecionado o trunfo do jogo</w:t>
      </w:r>
      <w:r w:rsidR="00ED4186">
        <w:t>,</w:t>
      </w:r>
      <w:r>
        <w:t xml:space="preserve"> a partir da primeira carta do baralho</w:t>
      </w:r>
      <w:r w:rsidR="00ED4186">
        <w:t>,</w:t>
      </w:r>
      <w:r>
        <w:t xml:space="preserve"> e</w:t>
      </w:r>
      <w:r w:rsidR="00ED4186">
        <w:t xml:space="preserve">, </w:t>
      </w:r>
      <w:r>
        <w:t>finalmente</w:t>
      </w:r>
      <w:r w:rsidR="00ED4186">
        <w:t>,</w:t>
      </w:r>
      <w:r>
        <w:t xml:space="preserve"> divide-se as 40 cartas do baralho em 4 mãos de 10 cartas, para os 4 jogadores. As listas </w:t>
      </w:r>
      <w:proofErr w:type="spellStart"/>
      <w:r w:rsidRPr="00ED4186">
        <w:rPr>
          <w:rFonts w:ascii="Courier New" w:hAnsi="Courier New" w:cs="Courier New"/>
          <w:sz w:val="18"/>
          <w:szCs w:val="16"/>
        </w:rPr>
        <w:t>cartas_equipa</w:t>
      </w:r>
      <w:proofErr w:type="spellEnd"/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r w:rsidRPr="00471FBA">
        <w:t>e</w:t>
      </w:r>
      <w:r w:rsidRPr="00471FBA">
        <w:rPr>
          <w:rFonts w:ascii="Courier New" w:hAnsi="Courier New" w:cs="Courier New"/>
          <w:b/>
          <w:sz w:val="16"/>
          <w:szCs w:val="16"/>
          <w:lang w:val="pt-BR"/>
        </w:rPr>
        <w:t xml:space="preserve"> </w:t>
      </w:r>
      <w:proofErr w:type="spellStart"/>
      <w:r w:rsidRPr="00ED4186">
        <w:rPr>
          <w:rFonts w:ascii="Courier New" w:hAnsi="Courier New" w:cs="Courier New"/>
          <w:sz w:val="18"/>
          <w:szCs w:val="16"/>
        </w:rPr>
        <w:t>cartas_oponente</w:t>
      </w:r>
      <w:proofErr w:type="spellEnd"/>
      <w:r>
        <w:t xml:space="preserve"> servem para acumular o resultado de cada equipa de forma a se poder contabilizar a pontuação</w:t>
      </w:r>
      <w:ins w:id="309" w:author="António Coelho" w:date="2020-09-10T17:58:00Z">
        <w:r w:rsidR="0087474A">
          <w:t>,</w:t>
        </w:r>
      </w:ins>
      <w:r>
        <w:t xml:space="preserve"> no final.</w:t>
      </w:r>
    </w:p>
    <w:p w14:paraId="67677428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proofErr w:type="spellStart"/>
      <w:r w:rsidRPr="00EE38B6">
        <w:rPr>
          <w:rFonts w:ascii="Courier New" w:hAnsi="Courier New" w:cs="Courier New"/>
          <w:sz w:val="18"/>
          <w:szCs w:val="16"/>
        </w:rPr>
        <w:t>def</w:t>
      </w:r>
      <w:proofErr w:type="spellEnd"/>
      <w:r w:rsidRPr="00EE38B6">
        <w:rPr>
          <w:rFonts w:ascii="Courier New" w:hAnsi="Courier New" w:cs="Courier New"/>
          <w:sz w:val="18"/>
          <w:szCs w:val="16"/>
        </w:rPr>
        <w:t xml:space="preserve"> sueca():</w:t>
      </w:r>
    </w:p>
    <w:p w14:paraId="06E00E0F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# 1. cria baralho</w:t>
      </w:r>
    </w:p>
    <w:p w14:paraId="5C87FBA9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baralho = </w:t>
      </w:r>
      <w:proofErr w:type="spellStart"/>
      <w:r w:rsidRPr="00EE38B6">
        <w:rPr>
          <w:rFonts w:ascii="Courier New" w:hAnsi="Courier New" w:cs="Courier New"/>
          <w:sz w:val="18"/>
          <w:szCs w:val="16"/>
        </w:rPr>
        <w:t>cria_baralho</w:t>
      </w:r>
      <w:proofErr w:type="spellEnd"/>
      <w:r w:rsidRPr="00EE38B6">
        <w:rPr>
          <w:rFonts w:ascii="Courier New" w:hAnsi="Courier New" w:cs="Courier New"/>
          <w:sz w:val="18"/>
          <w:szCs w:val="16"/>
        </w:rPr>
        <w:t>()</w:t>
      </w:r>
    </w:p>
    <w:p w14:paraId="67CE74A8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</w:p>
    <w:p w14:paraId="765E514E" w14:textId="607CF3A6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# 2. baralha as cartas (ex. </w:t>
      </w:r>
      <w:r w:rsidR="00EE38B6">
        <w:rPr>
          <w:rFonts w:ascii="Courier New" w:hAnsi="Courier New" w:cs="Courier New"/>
          <w:sz w:val="18"/>
          <w:szCs w:val="16"/>
        </w:rPr>
        <w:t>100</w:t>
      </w:r>
      <w:r w:rsidRPr="00EE38B6">
        <w:rPr>
          <w:rFonts w:ascii="Courier New" w:hAnsi="Courier New" w:cs="Courier New"/>
          <w:sz w:val="18"/>
          <w:szCs w:val="16"/>
        </w:rPr>
        <w:t xml:space="preserve"> vezes)</w:t>
      </w:r>
    </w:p>
    <w:p w14:paraId="1B621C58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EE38B6">
        <w:rPr>
          <w:rFonts w:ascii="Courier New" w:hAnsi="Courier New" w:cs="Courier New"/>
          <w:sz w:val="18"/>
          <w:szCs w:val="16"/>
        </w:rPr>
        <w:t>baralha_cartas</w:t>
      </w:r>
      <w:proofErr w:type="spellEnd"/>
      <w:r w:rsidRPr="00EE38B6">
        <w:rPr>
          <w:rFonts w:ascii="Courier New" w:hAnsi="Courier New" w:cs="Courier New"/>
          <w:sz w:val="18"/>
          <w:szCs w:val="16"/>
        </w:rPr>
        <w:t>(baralho, 100)</w:t>
      </w:r>
    </w:p>
    <w:p w14:paraId="1DE60AF4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</w:p>
    <w:p w14:paraId="1D3EE1D9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# escolhe o trunfo</w:t>
      </w:r>
    </w:p>
    <w:p w14:paraId="106B05F2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trunfo = naipe(baralho[0])</w:t>
      </w:r>
    </w:p>
    <w:p w14:paraId="74CFCCA8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</w:p>
    <w:p w14:paraId="62EB4EA0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# 3. cria as mãos dos 4 jogadores (o primeiro jogador e' o humano)</w:t>
      </w:r>
    </w:p>
    <w:p w14:paraId="78344B3B" w14:textId="77777777" w:rsidR="0070280C" w:rsidRPr="00D34500" w:rsidRDefault="0070280C" w:rsidP="00EE38B6">
      <w:pPr>
        <w:ind w:right="-858"/>
        <w:rPr>
          <w:rFonts w:ascii="Courier New" w:hAnsi="Courier New" w:cs="Courier New"/>
          <w:sz w:val="18"/>
          <w:szCs w:val="16"/>
          <w:rPrChange w:id="310" w:author="António Coelho" w:date="2020-09-10T18:09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</w:t>
      </w:r>
      <w:r w:rsidRPr="00D34500">
        <w:rPr>
          <w:rFonts w:ascii="Courier New" w:hAnsi="Courier New" w:cs="Courier New"/>
          <w:sz w:val="18"/>
          <w:szCs w:val="16"/>
          <w:rPrChange w:id="311" w:author="António Coelho" w:date="2020-09-10T18:09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>jogo = [0, 0, 0, 0]</w:t>
      </w:r>
    </w:p>
    <w:p w14:paraId="093700FC" w14:textId="77777777" w:rsidR="0070280C" w:rsidRPr="00D34500" w:rsidRDefault="0070280C" w:rsidP="00EE38B6">
      <w:pPr>
        <w:ind w:right="-858"/>
        <w:rPr>
          <w:rFonts w:ascii="Courier New" w:hAnsi="Courier New" w:cs="Courier New"/>
          <w:sz w:val="18"/>
          <w:szCs w:val="16"/>
          <w:rPrChange w:id="312" w:author="António Coelho" w:date="2020-09-10T18:09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</w:pPr>
      <w:r w:rsidRPr="00D34500">
        <w:rPr>
          <w:rFonts w:ascii="Courier New" w:hAnsi="Courier New" w:cs="Courier New"/>
          <w:sz w:val="18"/>
          <w:szCs w:val="16"/>
          <w:rPrChange w:id="313" w:author="António Coelho" w:date="2020-09-10T18:09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for i in range(4):</w:t>
      </w:r>
    </w:p>
    <w:p w14:paraId="1E2D826A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D34500">
        <w:rPr>
          <w:rFonts w:ascii="Courier New" w:hAnsi="Courier New" w:cs="Courier New"/>
          <w:sz w:val="18"/>
          <w:szCs w:val="16"/>
          <w:rPrChange w:id="314" w:author="António Coelho" w:date="2020-09-10T18:09:00Z">
            <w:rPr>
              <w:rFonts w:ascii="Courier New" w:hAnsi="Courier New" w:cs="Courier New"/>
              <w:sz w:val="18"/>
              <w:szCs w:val="16"/>
              <w:lang w:val="en-US"/>
            </w:rPr>
          </w:rPrChange>
        </w:rPr>
        <w:t xml:space="preserve">        </w:t>
      </w:r>
      <w:r w:rsidRPr="00EE38B6">
        <w:rPr>
          <w:rFonts w:ascii="Courier New" w:hAnsi="Courier New" w:cs="Courier New"/>
          <w:sz w:val="18"/>
          <w:szCs w:val="16"/>
        </w:rPr>
        <w:t>jogo[i] = baralho[i*10 : i*10 + 10]</w:t>
      </w:r>
    </w:p>
    <w:p w14:paraId="52F0DF31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</w:t>
      </w:r>
    </w:p>
    <w:p w14:paraId="7DAF4DF6" w14:textId="77777777" w:rsidR="0070280C" w:rsidRPr="00EE38B6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EE38B6">
        <w:rPr>
          <w:rFonts w:ascii="Courier New" w:hAnsi="Courier New" w:cs="Courier New"/>
          <w:sz w:val="18"/>
          <w:szCs w:val="16"/>
        </w:rPr>
        <w:t>cartas_equipa</w:t>
      </w:r>
      <w:proofErr w:type="spellEnd"/>
      <w:r w:rsidRPr="00EE38B6">
        <w:rPr>
          <w:rFonts w:ascii="Courier New" w:hAnsi="Courier New" w:cs="Courier New"/>
          <w:sz w:val="18"/>
          <w:szCs w:val="16"/>
        </w:rPr>
        <w:t xml:space="preserve"> = []</w:t>
      </w:r>
    </w:p>
    <w:p w14:paraId="494EDD8A" w14:textId="1E66AFBC" w:rsidR="0070280C" w:rsidRDefault="0070280C" w:rsidP="00EE38B6">
      <w:pPr>
        <w:ind w:right="-858"/>
        <w:rPr>
          <w:rFonts w:ascii="Courier New" w:hAnsi="Courier New" w:cs="Courier New"/>
          <w:sz w:val="18"/>
          <w:szCs w:val="16"/>
        </w:rPr>
      </w:pPr>
      <w:r w:rsidRPr="00EE38B6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EE38B6">
        <w:rPr>
          <w:rFonts w:ascii="Courier New" w:hAnsi="Courier New" w:cs="Courier New"/>
          <w:sz w:val="18"/>
          <w:szCs w:val="16"/>
        </w:rPr>
        <w:t>cartas_oponente</w:t>
      </w:r>
      <w:proofErr w:type="spellEnd"/>
      <w:r w:rsidRPr="00EE38B6">
        <w:rPr>
          <w:rFonts w:ascii="Courier New" w:hAnsi="Courier New" w:cs="Courier New"/>
          <w:sz w:val="18"/>
          <w:szCs w:val="16"/>
        </w:rPr>
        <w:t xml:space="preserve"> = []</w:t>
      </w:r>
    </w:p>
    <w:p w14:paraId="64708CC5" w14:textId="77777777" w:rsidR="00B77911" w:rsidRPr="00EE38B6" w:rsidRDefault="00B77911" w:rsidP="00EE38B6">
      <w:pPr>
        <w:ind w:right="-858"/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87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844"/>
      </w:tblGrid>
      <w:tr w:rsidR="00B77911" w:rsidRPr="006A54F4" w14:paraId="793B8C3C" w14:textId="77777777" w:rsidTr="008E4B98">
        <w:trPr>
          <w:trHeight w:val="367"/>
        </w:trPr>
        <w:tc>
          <w:tcPr>
            <w:tcW w:w="739" w:type="dxa"/>
          </w:tcPr>
          <w:p w14:paraId="24AFE8D5" w14:textId="77777777" w:rsidR="00B77911" w:rsidRPr="00A94A4D" w:rsidRDefault="00B77911" w:rsidP="008E4B98">
            <w:r>
              <w:rPr>
                <w:noProof/>
                <w:lang w:eastAsia="pt-PT"/>
              </w:rPr>
              <w:drawing>
                <wp:inline distT="0" distB="0" distL="0" distR="0" wp14:anchorId="7C7FD26E" wp14:editId="4EB8B0E2">
                  <wp:extent cx="457200" cy="457200"/>
                  <wp:effectExtent l="0" t="0" r="0" b="0"/>
                  <wp:docPr id="7" name="Graphic 7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zLJNAC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1" w:type="dxa"/>
          </w:tcPr>
          <w:p w14:paraId="69A85115" w14:textId="2F84586A" w:rsidR="00B77911" w:rsidRPr="00EE23BC" w:rsidRDefault="00B77911" w:rsidP="008E4B98">
            <w:pPr>
              <w:jc w:val="left"/>
              <w:rPr>
                <w:lang w:val="pt-BR"/>
              </w:rPr>
            </w:pPr>
            <w:r>
              <w:rPr>
                <w:iCs/>
                <w:lang w:val="pt-BR"/>
              </w:rPr>
              <w:t>Observe a forma como o baralho é segmentado em 4 conjuntos de 10 cartas, que são as mãos dos jogadores.</w:t>
            </w:r>
          </w:p>
        </w:tc>
      </w:tr>
    </w:tbl>
    <w:p w14:paraId="19A74757" w14:textId="2FEE80C8" w:rsidR="0070280C" w:rsidRPr="0003771A" w:rsidRDefault="0070280C" w:rsidP="0070280C">
      <w:r w:rsidRPr="0024399D">
        <w:lastRenderedPageBreak/>
        <w:t xml:space="preserve">O ciclo de jogo é executado através de </w:t>
      </w:r>
      <w:r>
        <w:t>um ciclo contado (</w:t>
      </w:r>
      <w:r w:rsidRPr="00E13A36">
        <w:rPr>
          <w:rFonts w:ascii="Courier New" w:hAnsi="Courier New" w:cs="Courier New"/>
          <w:sz w:val="18"/>
          <w:szCs w:val="16"/>
        </w:rPr>
        <w:t>for</w:t>
      </w:r>
      <w:r>
        <w:t>) uma vez que o jogo consiste em exatamente 10 jogadas.</w:t>
      </w:r>
    </w:p>
    <w:p w14:paraId="41689F76" w14:textId="77777777" w:rsidR="0070280C" w:rsidRPr="00E13A36" w:rsidRDefault="0070280C" w:rsidP="0070280C">
      <w:pPr>
        <w:rPr>
          <w:rFonts w:ascii="Courier New" w:hAnsi="Courier New" w:cs="Courier New"/>
          <w:sz w:val="18"/>
          <w:szCs w:val="16"/>
        </w:rPr>
      </w:pPr>
      <w:r w:rsidRPr="00E13A36">
        <w:rPr>
          <w:rFonts w:ascii="Courier New" w:hAnsi="Courier New" w:cs="Courier New"/>
          <w:sz w:val="18"/>
          <w:szCs w:val="16"/>
        </w:rPr>
        <w:t xml:space="preserve">    # 4. faz jogo - 10 jogadas</w:t>
      </w:r>
    </w:p>
    <w:p w14:paraId="65BA36F3" w14:textId="77777777" w:rsidR="0070280C" w:rsidRPr="00E13A36" w:rsidRDefault="0070280C" w:rsidP="0070280C">
      <w:pPr>
        <w:rPr>
          <w:rFonts w:ascii="Courier New" w:hAnsi="Courier New" w:cs="Courier New"/>
          <w:sz w:val="18"/>
          <w:szCs w:val="16"/>
        </w:rPr>
      </w:pPr>
      <w:r w:rsidRPr="00E13A36">
        <w:rPr>
          <w:rFonts w:ascii="Courier New" w:hAnsi="Courier New" w:cs="Courier New"/>
          <w:sz w:val="18"/>
          <w:szCs w:val="16"/>
        </w:rPr>
        <w:t xml:space="preserve">    jogador = 0 # </w:t>
      </w:r>
      <w:proofErr w:type="spellStart"/>
      <w:r w:rsidRPr="00E13A36">
        <w:rPr>
          <w:rFonts w:ascii="Courier New" w:hAnsi="Courier New" w:cs="Courier New"/>
          <w:sz w:val="18"/>
          <w:szCs w:val="16"/>
        </w:rPr>
        <w:t>comeca</w:t>
      </w:r>
      <w:proofErr w:type="spellEnd"/>
      <w:r w:rsidRPr="00E13A36">
        <w:rPr>
          <w:rFonts w:ascii="Courier New" w:hAnsi="Courier New" w:cs="Courier New"/>
          <w:sz w:val="18"/>
          <w:szCs w:val="16"/>
        </w:rPr>
        <w:t xml:space="preserve"> o jogador</w:t>
      </w:r>
    </w:p>
    <w:p w14:paraId="33DAF440" w14:textId="77777777" w:rsidR="0070280C" w:rsidRPr="00E13A36" w:rsidRDefault="0070280C" w:rsidP="0070280C">
      <w:pPr>
        <w:rPr>
          <w:rFonts w:ascii="Courier New" w:hAnsi="Courier New" w:cs="Courier New"/>
          <w:sz w:val="18"/>
          <w:szCs w:val="16"/>
        </w:rPr>
      </w:pPr>
      <w:r w:rsidRPr="00E13A36">
        <w:rPr>
          <w:rFonts w:ascii="Courier New" w:hAnsi="Courier New" w:cs="Courier New"/>
          <w:sz w:val="18"/>
          <w:szCs w:val="16"/>
        </w:rPr>
        <w:t xml:space="preserve">    for i in range(10):</w:t>
      </w:r>
    </w:p>
    <w:p w14:paraId="71D90B45" w14:textId="77777777" w:rsidR="0070280C" w:rsidRDefault="0070280C" w:rsidP="0070280C">
      <w:r>
        <w:t>O algoritmo de cada jogada é o seguinte:</w:t>
      </w:r>
    </w:p>
    <w:p w14:paraId="2E9255F8" w14:textId="77777777" w:rsidR="0070280C" w:rsidRPr="00037504" w:rsidRDefault="0070280C" w:rsidP="0070280C">
      <w:pPr>
        <w:pStyle w:val="ListParagraph"/>
        <w:numPr>
          <w:ilvl w:val="0"/>
          <w:numId w:val="23"/>
        </w:numPr>
        <w:ind w:left="709" w:hanging="414"/>
        <w:rPr>
          <w:lang w:val="pt-BR"/>
        </w:rPr>
      </w:pPr>
      <w:r>
        <w:rPr>
          <w:lang w:val="pt-BR"/>
        </w:rPr>
        <w:t xml:space="preserve">Visualização da jogada. </w:t>
      </w:r>
    </w:p>
    <w:p w14:paraId="3EF8E755" w14:textId="77777777" w:rsidR="0070280C" w:rsidRPr="00E13A36" w:rsidRDefault="0070280C" w:rsidP="00E13A36">
      <w:pPr>
        <w:ind w:right="-858"/>
        <w:rPr>
          <w:rFonts w:ascii="Courier New" w:hAnsi="Courier New" w:cs="Courier New"/>
          <w:sz w:val="18"/>
          <w:szCs w:val="16"/>
        </w:rPr>
      </w:pPr>
      <w:r w:rsidRPr="00D1194B">
        <w:rPr>
          <w:sz w:val="10"/>
          <w:szCs w:val="10"/>
          <w:lang w:val="pt-BR"/>
        </w:rPr>
        <w:br/>
      </w:r>
      <w:r w:rsidRPr="00E13A36">
        <w:rPr>
          <w:rFonts w:ascii="Courier New" w:hAnsi="Courier New" w:cs="Courier New"/>
          <w:sz w:val="18"/>
          <w:szCs w:val="16"/>
        </w:rPr>
        <w:t xml:space="preserve">        # visualizar informação da jogada</w:t>
      </w:r>
    </w:p>
    <w:p w14:paraId="6DCF725B" w14:textId="77777777" w:rsidR="0070280C" w:rsidRPr="00E13A36" w:rsidRDefault="0070280C" w:rsidP="00E13A36">
      <w:pPr>
        <w:ind w:right="-858"/>
        <w:rPr>
          <w:rFonts w:ascii="Courier New" w:hAnsi="Courier New" w:cs="Courier New"/>
          <w:sz w:val="18"/>
          <w:szCs w:val="16"/>
        </w:rPr>
      </w:pPr>
      <w:r w:rsidRPr="00E13A36">
        <w:rPr>
          <w:rFonts w:ascii="Courier New" w:hAnsi="Courier New" w:cs="Courier New"/>
          <w:sz w:val="18"/>
          <w:szCs w:val="16"/>
        </w:rPr>
        <w:t xml:space="preserve">        print("\n** Jogada " + </w:t>
      </w:r>
      <w:proofErr w:type="spellStart"/>
      <w:r w:rsidRPr="00E13A36">
        <w:rPr>
          <w:rFonts w:ascii="Courier New" w:hAnsi="Courier New" w:cs="Courier New"/>
          <w:sz w:val="18"/>
          <w:szCs w:val="16"/>
        </w:rPr>
        <w:t>str</w:t>
      </w:r>
      <w:proofErr w:type="spellEnd"/>
      <w:r w:rsidRPr="00E13A36">
        <w:rPr>
          <w:rFonts w:ascii="Courier New" w:hAnsi="Courier New" w:cs="Courier New"/>
          <w:sz w:val="18"/>
          <w:szCs w:val="16"/>
        </w:rPr>
        <w:t>(i+1) + " (o trunfo e' " + trunfo + ") ** ")</w:t>
      </w:r>
    </w:p>
    <w:p w14:paraId="4A62FC07" w14:textId="0EE55BE8" w:rsidR="0070280C" w:rsidRPr="0003771A" w:rsidRDefault="0070280C" w:rsidP="0070280C">
      <w:pPr>
        <w:pStyle w:val="ListParagraph"/>
        <w:numPr>
          <w:ilvl w:val="0"/>
          <w:numId w:val="23"/>
        </w:numPr>
        <w:ind w:left="709"/>
        <w:rPr>
          <w:lang w:val="pt-BR"/>
        </w:rPr>
      </w:pPr>
      <w:r w:rsidRPr="0003771A">
        <w:rPr>
          <w:lang w:val="pt-BR"/>
        </w:rPr>
        <w:t>Cada um dos 4 jogadores joga uma carta, sequencialmente, de forma a completar uma jogada. Inicializa-se a lista de 4 cartas da jogada e o naipe da jogada, que irá ser definido pelo jogador que joga primeiro.</w:t>
      </w:r>
      <w:r>
        <w:rPr>
          <w:lang w:val="pt-BR"/>
        </w:rPr>
        <w:t xml:space="preserve"> Depois, num ciclo contado (</w:t>
      </w:r>
      <w:r w:rsidRPr="009E5900">
        <w:rPr>
          <w:rFonts w:ascii="Courier New" w:hAnsi="Courier New" w:cs="Courier New"/>
          <w:sz w:val="18"/>
          <w:szCs w:val="16"/>
        </w:rPr>
        <w:t>for</w:t>
      </w:r>
      <w:r>
        <w:rPr>
          <w:lang w:val="pt-BR"/>
        </w:rPr>
        <w:t xml:space="preserve">) com 4 iterações, guarda-se a jogada de cada jogador, visualiza-se a jogada de cada um e atualiza-se o naipe da jogada a partir da carta do primeiro jogador. </w:t>
      </w:r>
    </w:p>
    <w:p w14:paraId="526B72D5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# os 4 jogadores escolhem a carta a jogar</w:t>
      </w:r>
    </w:p>
    <w:p w14:paraId="7F212A7E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cartas = ["", "", "", ""]</w:t>
      </w:r>
    </w:p>
    <w:p w14:paraId="3668312A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= "" # indica que o jogador que joga primeiro pode escolher o naipe</w:t>
      </w:r>
    </w:p>
    <w:p w14:paraId="5632E8CE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</w:p>
    <w:p w14:paraId="7A1A0AC9" w14:textId="4B54DBBE" w:rsidR="0070280C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for j in range (4): </w:t>
      </w:r>
    </w:p>
    <w:p w14:paraId="58D9E426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# joga humano ou computador?</w:t>
      </w:r>
    </w:p>
    <w:p w14:paraId="3A12590D" w14:textId="299E5341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AE15FD">
        <w:rPr>
          <w:rFonts w:ascii="Courier New" w:hAnsi="Courier New" w:cs="Courier New"/>
          <w:sz w:val="18"/>
          <w:szCs w:val="16"/>
        </w:rPr>
        <w:t>if</w:t>
      </w:r>
      <w:proofErr w:type="spellEnd"/>
      <w:r w:rsidRPr="00AE15FD">
        <w:rPr>
          <w:rFonts w:ascii="Courier New" w:hAnsi="Courier New" w:cs="Courier New"/>
          <w:sz w:val="18"/>
          <w:szCs w:val="16"/>
        </w:rPr>
        <w:t xml:space="preserve"> jogador == 0:</w:t>
      </w:r>
    </w:p>
    <w:p w14:paraId="6CEF19FE" w14:textId="57ECE7C6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    cartas[jogador] = </w:t>
      </w:r>
      <w:proofErr w:type="spellStart"/>
      <w:r w:rsidRPr="00AE15FD">
        <w:rPr>
          <w:rFonts w:ascii="Courier New" w:hAnsi="Courier New" w:cs="Courier New"/>
          <w:sz w:val="18"/>
          <w:szCs w:val="16"/>
        </w:rPr>
        <w:t>joga_jogador</w:t>
      </w:r>
      <w:proofErr w:type="spellEnd"/>
      <w:r w:rsidRPr="00AE15FD">
        <w:rPr>
          <w:rFonts w:ascii="Courier New" w:hAnsi="Courier New" w:cs="Courier New"/>
          <w:sz w:val="18"/>
          <w:szCs w:val="16"/>
        </w:rPr>
        <w:t>(</w:t>
      </w:r>
      <w:del w:id="315" w:author="António Coelho" w:date="2020-09-10T18:10:00Z">
        <w:r w:rsidRPr="00AE15FD" w:rsidDel="00D34500">
          <w:rPr>
            <w:rFonts w:ascii="Courier New" w:hAnsi="Courier New" w:cs="Courier New"/>
            <w:sz w:val="18"/>
            <w:szCs w:val="16"/>
          </w:rPr>
          <w:delText xml:space="preserve">cartas, </w:delText>
        </w:r>
      </w:del>
      <w:r w:rsidRPr="00AE15FD">
        <w:rPr>
          <w:rFonts w:ascii="Courier New" w:hAnsi="Courier New" w:cs="Courier New"/>
          <w:sz w:val="18"/>
          <w:szCs w:val="16"/>
        </w:rPr>
        <w:t>jogo[jogador])</w:t>
      </w:r>
    </w:p>
    <w:p w14:paraId="2BC5100C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AE15FD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AE15FD">
        <w:rPr>
          <w:rFonts w:ascii="Courier New" w:hAnsi="Courier New" w:cs="Courier New"/>
          <w:sz w:val="18"/>
          <w:szCs w:val="16"/>
        </w:rPr>
        <w:t>:</w:t>
      </w:r>
    </w:p>
    <w:p w14:paraId="4205700E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    cartas[jogador] = </w:t>
      </w:r>
      <w:proofErr w:type="spellStart"/>
      <w:r w:rsidRPr="00AE15FD">
        <w:rPr>
          <w:rFonts w:ascii="Courier New" w:hAnsi="Courier New" w:cs="Courier New"/>
          <w:sz w:val="18"/>
          <w:szCs w:val="16"/>
        </w:rPr>
        <w:t>joga_NPC</w:t>
      </w:r>
      <w:proofErr w:type="spellEnd"/>
      <w:r w:rsidRPr="00AE15FD">
        <w:rPr>
          <w:rFonts w:ascii="Courier New" w:hAnsi="Courier New" w:cs="Courier New"/>
          <w:sz w:val="18"/>
          <w:szCs w:val="16"/>
        </w:rPr>
        <w:t xml:space="preserve">(cartas, jogo[jogador], </w:t>
      </w:r>
      <w:proofErr w:type="spellStart"/>
      <w:r w:rsidRPr="00AE15FD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Pr="00AE15FD">
        <w:rPr>
          <w:rFonts w:ascii="Courier New" w:hAnsi="Courier New" w:cs="Courier New"/>
          <w:sz w:val="18"/>
          <w:szCs w:val="16"/>
        </w:rPr>
        <w:t>, trunfo)</w:t>
      </w:r>
    </w:p>
    <w:p w14:paraId="65A89ECD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</w:p>
    <w:p w14:paraId="117EED08" w14:textId="10E116E3" w:rsidR="00AE15FD" w:rsidRPr="00EB3F33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print ("Jogador " + </w:t>
      </w:r>
      <w:proofErr w:type="spellStart"/>
      <w:r w:rsidRPr="00AE15FD">
        <w:rPr>
          <w:rFonts w:ascii="Courier New" w:hAnsi="Courier New" w:cs="Courier New"/>
          <w:sz w:val="18"/>
          <w:szCs w:val="16"/>
        </w:rPr>
        <w:t>str</w:t>
      </w:r>
      <w:proofErr w:type="spellEnd"/>
      <w:r w:rsidRPr="00AE15FD">
        <w:rPr>
          <w:rFonts w:ascii="Courier New" w:hAnsi="Courier New" w:cs="Courier New"/>
          <w:sz w:val="18"/>
          <w:szCs w:val="16"/>
        </w:rPr>
        <w:t xml:space="preserve">(jogador+1) + " jogou : " + </w:t>
      </w:r>
      <w:proofErr w:type="spellStart"/>
      <w:r w:rsidRPr="00AE15FD">
        <w:rPr>
          <w:rFonts w:ascii="Courier New" w:hAnsi="Courier New" w:cs="Courier New"/>
          <w:sz w:val="18"/>
          <w:szCs w:val="16"/>
        </w:rPr>
        <w:t>str</w:t>
      </w:r>
      <w:proofErr w:type="spellEnd"/>
      <w:r w:rsidRPr="00AE15FD">
        <w:rPr>
          <w:rFonts w:ascii="Courier New" w:hAnsi="Courier New" w:cs="Courier New"/>
          <w:sz w:val="18"/>
          <w:szCs w:val="16"/>
        </w:rPr>
        <w:t>(cartas[jogador]))</w:t>
      </w:r>
    </w:p>
    <w:p w14:paraId="7418E763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</w:p>
    <w:p w14:paraId="7A71AD15" w14:textId="488A2E60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# atualiza o naipe da jogada e o </w:t>
      </w:r>
      <w:r w:rsidR="008B3D02" w:rsidRPr="00AE15FD">
        <w:rPr>
          <w:rFonts w:ascii="Courier New" w:hAnsi="Courier New" w:cs="Courier New"/>
          <w:sz w:val="18"/>
          <w:szCs w:val="16"/>
        </w:rPr>
        <w:t>próximo</w:t>
      </w:r>
      <w:r w:rsidRPr="00AE15FD">
        <w:rPr>
          <w:rFonts w:ascii="Courier New" w:hAnsi="Courier New" w:cs="Courier New"/>
          <w:sz w:val="18"/>
          <w:szCs w:val="16"/>
        </w:rPr>
        <w:t xml:space="preserve"> jogador a jogar</w:t>
      </w:r>
    </w:p>
    <w:p w14:paraId="760A0306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AE15FD">
        <w:rPr>
          <w:rFonts w:ascii="Courier New" w:hAnsi="Courier New" w:cs="Courier New"/>
          <w:sz w:val="18"/>
          <w:szCs w:val="16"/>
        </w:rPr>
        <w:t>if</w:t>
      </w:r>
      <w:proofErr w:type="spellEnd"/>
      <w:r w:rsidRPr="00AE15FD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AE15FD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Pr="00AE15FD">
        <w:rPr>
          <w:rFonts w:ascii="Courier New" w:hAnsi="Courier New" w:cs="Courier New"/>
          <w:sz w:val="18"/>
          <w:szCs w:val="16"/>
        </w:rPr>
        <w:t xml:space="preserve"> == "":</w:t>
      </w:r>
    </w:p>
    <w:p w14:paraId="7922FBE1" w14:textId="77777777" w:rsidR="00AE15FD" w:rsidRPr="00AE15FD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    </w:t>
      </w:r>
      <w:proofErr w:type="spellStart"/>
      <w:r w:rsidRPr="00AE15FD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Pr="00AE15FD">
        <w:rPr>
          <w:rFonts w:ascii="Courier New" w:hAnsi="Courier New" w:cs="Courier New"/>
          <w:sz w:val="18"/>
          <w:szCs w:val="16"/>
        </w:rPr>
        <w:t xml:space="preserve"> = naipe(cartas[jogador])</w:t>
      </w:r>
    </w:p>
    <w:p w14:paraId="541CCD0F" w14:textId="48BCC824" w:rsidR="0070280C" w:rsidRPr="00EB3F33" w:rsidRDefault="00AE15FD" w:rsidP="00AE15FD">
      <w:pPr>
        <w:ind w:right="-858"/>
        <w:rPr>
          <w:rFonts w:ascii="Courier New" w:hAnsi="Courier New" w:cs="Courier New"/>
          <w:sz w:val="18"/>
          <w:szCs w:val="16"/>
        </w:rPr>
      </w:pPr>
      <w:r w:rsidRPr="00AE15FD">
        <w:rPr>
          <w:rFonts w:ascii="Courier New" w:hAnsi="Courier New" w:cs="Courier New"/>
          <w:sz w:val="18"/>
          <w:szCs w:val="16"/>
        </w:rPr>
        <w:t xml:space="preserve">            jogador = (jogador + 1) % 4 # jogador </w:t>
      </w:r>
      <w:r w:rsidR="008B3D02">
        <w:rPr>
          <w:rFonts w:ascii="Courier New" w:hAnsi="Courier New" w:cs="Courier New"/>
          <w:sz w:val="18"/>
          <w:szCs w:val="16"/>
        </w:rPr>
        <w:t>à</w:t>
      </w:r>
      <w:r w:rsidRPr="00AE15FD">
        <w:rPr>
          <w:rFonts w:ascii="Courier New" w:hAnsi="Courier New" w:cs="Courier New"/>
          <w:sz w:val="18"/>
          <w:szCs w:val="16"/>
        </w:rPr>
        <w:t xml:space="preserve"> direita</w:t>
      </w:r>
    </w:p>
    <w:p w14:paraId="30F8642B" w14:textId="33936C05" w:rsidR="0070280C" w:rsidRPr="000A08AB" w:rsidRDefault="0070280C" w:rsidP="000A08AB">
      <w:pPr>
        <w:pStyle w:val="ListParagraph"/>
        <w:numPr>
          <w:ilvl w:val="0"/>
          <w:numId w:val="23"/>
        </w:numPr>
        <w:ind w:left="709"/>
        <w:rPr>
          <w:lang w:val="pt-BR"/>
        </w:rPr>
      </w:pPr>
      <w:r>
        <w:rPr>
          <w:lang w:val="pt-BR"/>
        </w:rPr>
        <w:t xml:space="preserve">Depois de os quatro jogadores jogarem, a lista </w:t>
      </w:r>
      <w:r w:rsidRPr="000A08AB">
        <w:rPr>
          <w:rFonts w:ascii="Courier New" w:hAnsi="Courier New" w:cs="Courier New"/>
          <w:sz w:val="18"/>
          <w:szCs w:val="16"/>
        </w:rPr>
        <w:t>cartas</w:t>
      </w:r>
      <w:r>
        <w:rPr>
          <w:lang w:val="pt-BR"/>
        </w:rPr>
        <w:t xml:space="preserve"> está preenchida. Primeiro verifica se alguém jogou trunfo e, em caso afirmativo ganha o jogador que tiver a carta mais alta do naipe de trunfo. Caso não haja trunfos, ganha quem tiver a carta mais alta do naipe da jogada. Atualiza-se assim a variável  </w:t>
      </w:r>
      <w:r w:rsidRPr="000A08AB">
        <w:rPr>
          <w:rFonts w:ascii="Courier New" w:hAnsi="Courier New" w:cs="Courier New"/>
          <w:sz w:val="18"/>
          <w:szCs w:val="16"/>
        </w:rPr>
        <w:t>jogador</w:t>
      </w:r>
      <w:r>
        <w:rPr>
          <w:lang w:val="pt-BR"/>
        </w:rPr>
        <w:t xml:space="preserve"> com o vencedor da jogada, que será o próximo a iniciar a jogada.</w:t>
      </w:r>
    </w:p>
    <w:p w14:paraId="442786A9" w14:textId="4CFD445E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# verifica-se quem ganha e acrescenta-se as cartas </w:t>
      </w:r>
      <w:r w:rsidR="00095ECF">
        <w:rPr>
          <w:rFonts w:ascii="Courier New" w:hAnsi="Courier New" w:cs="Courier New"/>
          <w:sz w:val="18"/>
          <w:szCs w:val="16"/>
        </w:rPr>
        <w:t>à</w:t>
      </w:r>
      <w:r w:rsidRPr="00EB3F33">
        <w:rPr>
          <w:rFonts w:ascii="Courier New" w:hAnsi="Courier New" w:cs="Courier New"/>
          <w:sz w:val="18"/>
          <w:szCs w:val="16"/>
        </w:rPr>
        <w:t xml:space="preserve"> equipa correspondente</w:t>
      </w:r>
    </w:p>
    <w:p w14:paraId="3B65CE59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carta_naipe_trunfo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carta_maior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(cartas, trunfo)</w:t>
      </w:r>
    </w:p>
    <w:p w14:paraId="4BA9F4B6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if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carta_naipe_trunfo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!= False:</w:t>
      </w:r>
    </w:p>
    <w:p w14:paraId="521DD5CA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# ganhou quem colocou trunfo</w:t>
      </w:r>
    </w:p>
    <w:p w14:paraId="5D9F80E5" w14:textId="77777777" w:rsidR="0070280C" w:rsidRPr="00D34500" w:rsidRDefault="0070280C" w:rsidP="00EB3F33">
      <w:pPr>
        <w:ind w:right="-858"/>
        <w:rPr>
          <w:rFonts w:ascii="Courier New" w:hAnsi="Courier New" w:cs="Courier New"/>
          <w:sz w:val="18"/>
          <w:szCs w:val="16"/>
          <w:lang w:val="en-US"/>
          <w:rPrChange w:id="316" w:author="António Coelho" w:date="2020-09-10T18:09:00Z">
            <w:rPr>
              <w:rFonts w:ascii="Courier New" w:hAnsi="Courier New" w:cs="Courier New"/>
              <w:sz w:val="18"/>
              <w:szCs w:val="16"/>
            </w:rPr>
          </w:rPrChange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</w:t>
      </w:r>
      <w:r w:rsidRPr="00D34500">
        <w:rPr>
          <w:rFonts w:ascii="Courier New" w:hAnsi="Courier New" w:cs="Courier New"/>
          <w:sz w:val="18"/>
          <w:szCs w:val="16"/>
          <w:lang w:val="en-US"/>
          <w:rPrChange w:id="317" w:author="António Coelho" w:date="2020-09-10T18:09:00Z">
            <w:rPr>
              <w:rFonts w:ascii="Courier New" w:hAnsi="Courier New" w:cs="Courier New"/>
              <w:sz w:val="18"/>
              <w:szCs w:val="16"/>
            </w:rPr>
          </w:rPrChange>
        </w:rPr>
        <w:t>for j in range(</w:t>
      </w:r>
      <w:proofErr w:type="spellStart"/>
      <w:r w:rsidRPr="00D34500">
        <w:rPr>
          <w:rFonts w:ascii="Courier New" w:hAnsi="Courier New" w:cs="Courier New"/>
          <w:sz w:val="18"/>
          <w:szCs w:val="16"/>
          <w:lang w:val="en-US"/>
          <w:rPrChange w:id="318" w:author="António Coelho" w:date="2020-09-10T18:09:00Z">
            <w:rPr>
              <w:rFonts w:ascii="Courier New" w:hAnsi="Courier New" w:cs="Courier New"/>
              <w:sz w:val="18"/>
              <w:szCs w:val="16"/>
            </w:rPr>
          </w:rPrChange>
        </w:rPr>
        <w:t>len</w:t>
      </w:r>
      <w:proofErr w:type="spellEnd"/>
      <w:r w:rsidRPr="00D34500">
        <w:rPr>
          <w:rFonts w:ascii="Courier New" w:hAnsi="Courier New" w:cs="Courier New"/>
          <w:sz w:val="18"/>
          <w:szCs w:val="16"/>
          <w:lang w:val="en-US"/>
          <w:rPrChange w:id="319" w:author="António Coelho" w:date="2020-09-10T18:09:00Z">
            <w:rPr>
              <w:rFonts w:ascii="Courier New" w:hAnsi="Courier New" w:cs="Courier New"/>
              <w:sz w:val="18"/>
              <w:szCs w:val="16"/>
            </w:rPr>
          </w:rPrChange>
        </w:rPr>
        <w:t>(cartas)):</w:t>
      </w:r>
    </w:p>
    <w:p w14:paraId="4B20BB37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D34500">
        <w:rPr>
          <w:rFonts w:ascii="Courier New" w:hAnsi="Courier New" w:cs="Courier New"/>
          <w:sz w:val="18"/>
          <w:szCs w:val="16"/>
          <w:lang w:val="en-US"/>
          <w:rPrChange w:id="320" w:author="António Coelho" w:date="2020-09-10T18:09:00Z">
            <w:rPr>
              <w:rFonts w:ascii="Courier New" w:hAnsi="Courier New" w:cs="Courier New"/>
              <w:sz w:val="18"/>
              <w:szCs w:val="16"/>
            </w:rPr>
          </w:rPrChange>
        </w:rPr>
        <w:t xml:space="preserve">            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if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figura(cartas[j]) ==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carta_naipe_trunfo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and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naipe(cartas[j])==trunfo:</w:t>
      </w:r>
    </w:p>
    <w:p w14:paraId="41BB07A5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lastRenderedPageBreak/>
        <w:t xml:space="preserve">                    jogador = j</w:t>
      </w:r>
    </w:p>
    <w:p w14:paraId="3F21168A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        break</w:t>
      </w:r>
    </w:p>
    <w:p w14:paraId="736A7E8D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:</w:t>
      </w:r>
    </w:p>
    <w:p w14:paraId="5785DFEE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# maior carta do naipe jogado</w:t>
      </w:r>
    </w:p>
    <w:p w14:paraId="45EC9F47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carta_jogada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carta_maior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(cartas,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)</w:t>
      </w:r>
    </w:p>
    <w:p w14:paraId="21A73D43" w14:textId="77777777" w:rsidR="0070280C" w:rsidRPr="00BA6E03" w:rsidRDefault="0070280C" w:rsidP="00EB3F33">
      <w:pPr>
        <w:ind w:right="-858"/>
        <w:rPr>
          <w:rFonts w:ascii="Courier New" w:hAnsi="Courier New" w:cs="Courier New"/>
          <w:sz w:val="18"/>
          <w:szCs w:val="16"/>
          <w:lang w:val="en-US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</w:t>
      </w:r>
      <w:r w:rsidRPr="00BA6E03">
        <w:rPr>
          <w:rFonts w:ascii="Courier New" w:hAnsi="Courier New" w:cs="Courier New"/>
          <w:sz w:val="18"/>
          <w:szCs w:val="16"/>
          <w:lang w:val="en-US"/>
        </w:rPr>
        <w:t>for j in range(</w:t>
      </w:r>
      <w:proofErr w:type="spellStart"/>
      <w:r w:rsidRPr="00BA6E03">
        <w:rPr>
          <w:rFonts w:ascii="Courier New" w:hAnsi="Courier New" w:cs="Courier New"/>
          <w:sz w:val="18"/>
          <w:szCs w:val="16"/>
          <w:lang w:val="en-US"/>
        </w:rPr>
        <w:t>len</w:t>
      </w:r>
      <w:proofErr w:type="spellEnd"/>
      <w:r w:rsidRPr="00BA6E03">
        <w:rPr>
          <w:rFonts w:ascii="Courier New" w:hAnsi="Courier New" w:cs="Courier New"/>
          <w:sz w:val="18"/>
          <w:szCs w:val="16"/>
          <w:lang w:val="en-US"/>
        </w:rPr>
        <w:t>(cartas)):</w:t>
      </w:r>
    </w:p>
    <w:p w14:paraId="27E5FE58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BA6E03">
        <w:rPr>
          <w:rFonts w:ascii="Courier New" w:hAnsi="Courier New" w:cs="Courier New"/>
          <w:sz w:val="18"/>
          <w:szCs w:val="16"/>
          <w:lang w:val="en-US"/>
        </w:rPr>
        <w:t xml:space="preserve">            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if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figura(cartas[j]) ==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carta_jogada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and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naipe(cartas[j])==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naipe_jogada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:</w:t>
      </w:r>
    </w:p>
    <w:p w14:paraId="3D5B48FD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        jogador = j</w:t>
      </w:r>
    </w:p>
    <w:p w14:paraId="720BF5A3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        break</w:t>
      </w:r>
    </w:p>
    <w:p w14:paraId="2ECC0058" w14:textId="3EC0CAF4" w:rsidR="0070280C" w:rsidRPr="00EB3F33" w:rsidRDefault="0070280C" w:rsidP="00EB3F33">
      <w:pPr>
        <w:pStyle w:val="ListParagraph"/>
        <w:numPr>
          <w:ilvl w:val="0"/>
          <w:numId w:val="23"/>
        </w:numPr>
        <w:ind w:left="709"/>
        <w:rPr>
          <w:lang w:val="pt-BR"/>
        </w:rPr>
      </w:pPr>
      <w:r>
        <w:rPr>
          <w:lang w:val="pt-BR"/>
        </w:rPr>
        <w:t>No final de cada jogada acrescenta-se as cartas dessa jogada à equipa do vencedor, para no final ser possível contar a pontuação.</w:t>
      </w:r>
    </w:p>
    <w:p w14:paraId="6335F0DB" w14:textId="615FAEC3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# verifica quem ganha a jogada e acrescenta cartas para a </w:t>
      </w:r>
      <w:r w:rsidR="00E308D4" w:rsidRPr="00EB3F33">
        <w:rPr>
          <w:rFonts w:ascii="Courier New" w:hAnsi="Courier New" w:cs="Courier New"/>
          <w:sz w:val="18"/>
          <w:szCs w:val="16"/>
        </w:rPr>
        <w:t>pontuação</w:t>
      </w:r>
      <w:r w:rsidRPr="00EB3F33">
        <w:rPr>
          <w:rFonts w:ascii="Courier New" w:hAnsi="Courier New" w:cs="Courier New"/>
          <w:sz w:val="18"/>
          <w:szCs w:val="16"/>
        </w:rPr>
        <w:t xml:space="preserve"> dessa equipa</w:t>
      </w:r>
    </w:p>
    <w:p w14:paraId="2765E6F0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if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jogador % 2 == 0:</w:t>
      </w:r>
    </w:p>
    <w:p w14:paraId="0B5955D0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cartas_equipa.extend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(cartas)</w:t>
      </w:r>
    </w:p>
    <w:p w14:paraId="7D3DD11E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print("Jogada para a sua equipa!")</w:t>
      </w:r>
    </w:p>
    <w:p w14:paraId="478C73D1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:</w:t>
      </w:r>
    </w:p>
    <w:p w14:paraId="724405F2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cartas_oponente.extend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(cartas)</w:t>
      </w:r>
    </w:p>
    <w:p w14:paraId="36A4F9C5" w14:textId="2990B846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    print("Jogada para a equipa advers</w:t>
      </w:r>
      <w:r w:rsidR="00E308D4">
        <w:rPr>
          <w:rFonts w:ascii="Courier New" w:hAnsi="Courier New" w:cs="Courier New"/>
          <w:sz w:val="18"/>
          <w:szCs w:val="16"/>
        </w:rPr>
        <w:t>á</w:t>
      </w:r>
      <w:r w:rsidRPr="00EB3F33">
        <w:rPr>
          <w:rFonts w:ascii="Courier New" w:hAnsi="Courier New" w:cs="Courier New"/>
          <w:sz w:val="18"/>
          <w:szCs w:val="16"/>
        </w:rPr>
        <w:t>ria.")</w:t>
      </w:r>
    </w:p>
    <w:p w14:paraId="3B0C0D14" w14:textId="77777777" w:rsidR="0070280C" w:rsidRPr="00F66450" w:rsidRDefault="0070280C" w:rsidP="0070280C">
      <w:pPr>
        <w:rPr>
          <w:lang w:val="pt-BR"/>
        </w:rPr>
      </w:pPr>
      <w:r>
        <w:rPr>
          <w:lang w:val="pt-BR"/>
        </w:rPr>
        <w:t>Após o fim do ciclo de jogo é verificada a pontuação de cada equipa, indicando o vencedor (pontuação superior a 60) ou o empate (caso ambas as equipas obtenham 60 pontos).</w:t>
      </w:r>
    </w:p>
    <w:p w14:paraId="585E8F1B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# verifica a equipa vencedora  </w:t>
      </w:r>
    </w:p>
    <w:p w14:paraId="3EA4ECA7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if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pontuacao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(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cartas_equipa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) &gt; 60:</w:t>
      </w:r>
    </w:p>
    <w:p w14:paraId="5817A772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print("Ganhou sua a equipa. " +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str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(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pontuacao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(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cartas_equipa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)) + " pontos.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Parabens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!")</w:t>
      </w:r>
    </w:p>
    <w:p w14:paraId="1E7FA605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elif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pontuacao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(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cartas_oponente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) &gt; 60:</w:t>
      </w:r>
    </w:p>
    <w:p w14:paraId="2210CCFC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print("Ganhou a equipa adversaria" +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str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(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pontuacao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(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cartas_oponente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>)) + " pontos.")</w:t>
      </w:r>
    </w:p>
    <w:p w14:paraId="799497BD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EB3F33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EB3F33">
        <w:rPr>
          <w:rFonts w:ascii="Courier New" w:hAnsi="Courier New" w:cs="Courier New"/>
          <w:sz w:val="18"/>
          <w:szCs w:val="16"/>
        </w:rPr>
        <w:t xml:space="preserve">: </w:t>
      </w:r>
    </w:p>
    <w:p w14:paraId="6ED579C5" w14:textId="0446D1F8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 xml:space="preserve">        print("Empataram com 60 pontos.")</w:t>
      </w:r>
    </w:p>
    <w:p w14:paraId="2D632ABC" w14:textId="2BF1CFD1" w:rsidR="0070280C" w:rsidRPr="00EB3F33" w:rsidRDefault="0070280C" w:rsidP="0070280C">
      <w:pPr>
        <w:rPr>
          <w:lang w:val="pt-BR"/>
        </w:rPr>
      </w:pPr>
      <w:r>
        <w:rPr>
          <w:lang w:val="pt-BR"/>
        </w:rPr>
        <w:t xml:space="preserve">Teste o jogo com a seguida chamada da função </w:t>
      </w:r>
      <w:r w:rsidRPr="00F54A96">
        <w:rPr>
          <w:rFonts w:ascii="Courier New" w:hAnsi="Courier New" w:cs="Courier New"/>
          <w:sz w:val="18"/>
          <w:szCs w:val="16"/>
        </w:rPr>
        <w:t>sueca</w:t>
      </w:r>
      <w:r>
        <w:rPr>
          <w:lang w:val="pt-BR"/>
        </w:rPr>
        <w:t>:</w:t>
      </w:r>
    </w:p>
    <w:p w14:paraId="506B40DE" w14:textId="77777777" w:rsidR="0070280C" w:rsidRPr="00EB3F33" w:rsidRDefault="0070280C" w:rsidP="00EB3F33">
      <w:pPr>
        <w:ind w:right="-858"/>
        <w:rPr>
          <w:rFonts w:ascii="Courier New" w:hAnsi="Courier New" w:cs="Courier New"/>
          <w:sz w:val="18"/>
          <w:szCs w:val="16"/>
        </w:rPr>
      </w:pPr>
      <w:r w:rsidRPr="00EB3F33">
        <w:rPr>
          <w:rFonts w:ascii="Courier New" w:hAnsi="Courier New" w:cs="Courier New"/>
          <w:sz w:val="18"/>
          <w:szCs w:val="16"/>
        </w:rPr>
        <w:t>Sueca()</w:t>
      </w:r>
    </w:p>
    <w:p w14:paraId="3DA464EF" w14:textId="77777777" w:rsidR="0070280C" w:rsidRPr="0024399D" w:rsidRDefault="0070280C" w:rsidP="0070280C">
      <w:pPr>
        <w:pStyle w:val="Heading1"/>
      </w:pPr>
      <w:r w:rsidRPr="0024399D">
        <w:t>Desafio final</w:t>
      </w:r>
    </w:p>
    <w:p w14:paraId="66C0E7F5" w14:textId="3DFB340E" w:rsidR="0070280C" w:rsidRDefault="0070280C" w:rsidP="0070280C">
      <w:pPr>
        <w:rPr>
          <w:lang w:val="pt-BR"/>
        </w:rPr>
      </w:pPr>
      <w:r>
        <w:rPr>
          <w:lang w:val="pt-BR"/>
        </w:rPr>
        <w:t xml:space="preserve">Uma das características dos jogos digitais é terem interfaces com o utilizador muito intuitivas. Melhore as funções de </w:t>
      </w:r>
      <w:r w:rsidR="00EB3F33">
        <w:rPr>
          <w:lang w:val="pt-BR"/>
        </w:rPr>
        <w:t>interação com o jogador humano</w:t>
      </w:r>
      <w:ins w:id="321" w:author="fnf" w:date="2020-07-12T22:03:00Z">
        <w:r w:rsidR="001767B8">
          <w:rPr>
            <w:lang w:val="pt-BR"/>
          </w:rPr>
          <w:t>,</w:t>
        </w:r>
      </w:ins>
      <w:r w:rsidR="00EB3F33">
        <w:rPr>
          <w:lang w:val="pt-BR"/>
        </w:rPr>
        <w:t xml:space="preserve"> através de uma interface gráfica</w:t>
      </w:r>
      <w:ins w:id="322" w:author="fnf" w:date="2020-07-12T22:03:00Z">
        <w:r w:rsidR="001767B8">
          <w:rPr>
            <w:lang w:val="pt-BR"/>
          </w:rPr>
          <w:t xml:space="preserve">, com </w:t>
        </w:r>
      </w:ins>
      <w:del w:id="323" w:author="fnf" w:date="2020-07-12T22:03:00Z">
        <w:r w:rsidR="00EB3F33" w:rsidDel="001767B8">
          <w:rPr>
            <w:lang w:val="pt-BR"/>
          </w:rPr>
          <w:delText xml:space="preserve"> e </w:delText>
        </w:r>
        <w:r w:rsidR="002E1168" w:rsidDel="001767B8">
          <w:rPr>
            <w:lang w:val="pt-BR"/>
          </w:rPr>
          <w:delText>da utilização d</w:delText>
        </w:r>
      </w:del>
      <w:r w:rsidR="00EB3F33">
        <w:rPr>
          <w:lang w:val="pt-BR"/>
        </w:rPr>
        <w:t>o rato, utilizando o módulo p5</w:t>
      </w:r>
      <w:r>
        <w:rPr>
          <w:lang w:val="pt-BR"/>
        </w:rPr>
        <w:t xml:space="preserve">. </w:t>
      </w:r>
    </w:p>
    <w:p w14:paraId="4B9C53A0" w14:textId="4C7A33B0" w:rsidR="00BA6E03" w:rsidRPr="009675C6" w:rsidRDefault="00BA6E03" w:rsidP="00233BFE">
      <w:pPr>
        <w:jc w:val="left"/>
        <w:rPr>
          <w:i/>
          <w:iCs/>
          <w:lang w:val="pt-BR"/>
        </w:rPr>
      </w:pPr>
      <w:r w:rsidRPr="009675C6">
        <w:rPr>
          <w:i/>
          <w:iCs/>
          <w:lang w:val="pt-BR"/>
        </w:rPr>
        <w:t>Pista: Poderá utilizar imagens de</w:t>
      </w:r>
      <w:r w:rsidR="00F00B22" w:rsidRPr="009675C6">
        <w:rPr>
          <w:i/>
          <w:iCs/>
          <w:lang w:val="pt-BR"/>
        </w:rPr>
        <w:t xml:space="preserve"> baralhos de</w:t>
      </w:r>
      <w:r w:rsidRPr="009675C6">
        <w:rPr>
          <w:i/>
          <w:iCs/>
          <w:lang w:val="pt-BR"/>
        </w:rPr>
        <w:t xml:space="preserve"> cartas que existem na internet. </w:t>
      </w:r>
      <w:r w:rsidR="00233BFE" w:rsidRPr="009675C6">
        <w:rPr>
          <w:i/>
          <w:iCs/>
          <w:lang w:val="pt-BR"/>
        </w:rPr>
        <w:br/>
      </w:r>
      <w:r w:rsidRPr="009675C6">
        <w:rPr>
          <w:i/>
          <w:iCs/>
          <w:lang w:val="pt-BR"/>
        </w:rPr>
        <w:t xml:space="preserve">Para tal basta recorrer à função </w:t>
      </w:r>
      <w:hyperlink r:id="rId18" w:history="1">
        <w:proofErr w:type="spellStart"/>
        <w:r w:rsidRPr="009675C6">
          <w:rPr>
            <w:rStyle w:val="Hyperlink"/>
            <w:rFonts w:ascii="Courier New" w:hAnsi="Courier New" w:cs="Courier New"/>
            <w:i/>
            <w:iCs/>
            <w:sz w:val="18"/>
            <w:szCs w:val="16"/>
          </w:rPr>
          <w:t>image</w:t>
        </w:r>
        <w:proofErr w:type="spellEnd"/>
        <w:r w:rsidRPr="009675C6">
          <w:rPr>
            <w:rStyle w:val="Hyperlink"/>
            <w:rFonts w:ascii="Courier New" w:hAnsi="Courier New" w:cs="Courier New"/>
            <w:i/>
            <w:iCs/>
            <w:sz w:val="18"/>
            <w:szCs w:val="16"/>
          </w:rPr>
          <w:t>()</w:t>
        </w:r>
      </w:hyperlink>
      <w:r w:rsidRPr="009675C6">
        <w:rPr>
          <w:i/>
          <w:iCs/>
          <w:lang w:val="pt-BR"/>
        </w:rPr>
        <w:t xml:space="preserve"> do p5.</w:t>
      </w:r>
    </w:p>
    <w:p w14:paraId="118F989E" w14:textId="1501575C" w:rsidR="0070280C" w:rsidRPr="00CC05CF" w:rsidRDefault="0070280C" w:rsidP="0070280C">
      <w:pPr>
        <w:rPr>
          <w:lang w:val="pt-BR"/>
        </w:rPr>
      </w:pPr>
      <w:r>
        <w:rPr>
          <w:lang w:val="pt-BR"/>
        </w:rPr>
        <w:t xml:space="preserve">Um desafio de nível elevado, que se propõe a título opcional, é melhorar o algoritmo de </w:t>
      </w:r>
      <w:r w:rsidR="00710573">
        <w:rPr>
          <w:lang w:val="pt-BR"/>
        </w:rPr>
        <w:t>IA</w:t>
      </w:r>
      <w:r>
        <w:rPr>
          <w:lang w:val="pt-BR"/>
        </w:rPr>
        <w:t xml:space="preserve"> do computador.</w:t>
      </w:r>
    </w:p>
    <w:p w14:paraId="7CDBE09C" w14:textId="13913251" w:rsidR="00296424" w:rsidRPr="001C0E1A" w:rsidRDefault="00296424" w:rsidP="00F04EC7">
      <w:pPr>
        <w:rPr>
          <w:lang w:val="pt-BR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lastRenderedPageBreak/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7902EF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7902EF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2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nf" w:date="2020-07-15T15:46:00Z" w:initials="f">
    <w:p w14:paraId="2BCE1983" w14:textId="275D9CC2" w:rsidR="00826F46" w:rsidRDefault="00826F46">
      <w:pPr>
        <w:pStyle w:val="CommentText"/>
      </w:pPr>
      <w:r>
        <w:rPr>
          <w:rStyle w:val="CommentReference"/>
        </w:rPr>
        <w:annotationRef/>
      </w:r>
      <w:r>
        <w:t>Não completamente revisto.</w:t>
      </w:r>
    </w:p>
    <w:p w14:paraId="4D538AE7" w14:textId="33236DED" w:rsidR="00826F46" w:rsidRDefault="00826F46">
      <w:pPr>
        <w:pStyle w:val="CommentText"/>
      </w:pPr>
      <w:r>
        <w:t>Será revisto, na totalidade, numa próxima volta.</w:t>
      </w:r>
    </w:p>
  </w:comment>
  <w:comment w:id="30" w:author="fnf" w:date="2020-07-13T22:45:00Z" w:initials="f">
    <w:p w14:paraId="717CD1C7" w14:textId="41C5830A" w:rsidR="0065489A" w:rsidRDefault="0065489A">
      <w:pPr>
        <w:pStyle w:val="CommentText"/>
      </w:pPr>
      <w:r>
        <w:rPr>
          <w:rStyle w:val="CommentReference"/>
        </w:rPr>
        <w:annotationRef/>
      </w:r>
      <w:r>
        <w:t xml:space="preserve">Antes deste ponto, poderás incluir uma introdução semelhante à feita para a Torre de </w:t>
      </w:r>
      <w:proofErr w:type="spellStart"/>
      <w:r>
        <w:t>Hanoi</w:t>
      </w:r>
      <w:proofErr w:type="spellEnd"/>
      <w:r>
        <w:t>?</w:t>
      </w:r>
    </w:p>
    <w:p w14:paraId="5140EB00" w14:textId="7D79377A" w:rsidR="0065489A" w:rsidRDefault="0065489A">
      <w:pPr>
        <w:pStyle w:val="CommentText"/>
      </w:pPr>
      <w:r>
        <w:t>Para além de se perceber um pouco melhor como funciona o Jogo da Sueca, ficaria também mais claro a forma como será implementado…</w:t>
      </w:r>
    </w:p>
  </w:comment>
  <w:comment w:id="40" w:author="fnf" w:date="2020-07-11T18:52:00Z" w:initials="f">
    <w:p w14:paraId="2AC29BE3" w14:textId="23EC9CBC" w:rsidR="008E4B98" w:rsidRDefault="008E4B98">
      <w:pPr>
        <w:pStyle w:val="CommentText"/>
      </w:pPr>
      <w:r>
        <w:rPr>
          <w:rStyle w:val="CommentReference"/>
        </w:rPr>
        <w:annotationRef/>
      </w:r>
      <w:r>
        <w:t>PF, ver comentário mais à frente…</w:t>
      </w:r>
    </w:p>
  </w:comment>
  <w:comment w:id="68" w:author="fnf" w:date="2020-07-11T18:33:00Z" w:initials="f">
    <w:p w14:paraId="2ACB7FF9" w14:textId="77777777" w:rsidR="008E4B98" w:rsidRDefault="008E4B98">
      <w:pPr>
        <w:pStyle w:val="CommentText"/>
      </w:pPr>
      <w:r>
        <w:rPr>
          <w:rStyle w:val="CommentReference"/>
        </w:rPr>
        <w:annotationRef/>
      </w:r>
      <w:r>
        <w:t>Este comentário é provisório!</w:t>
      </w:r>
    </w:p>
    <w:p w14:paraId="4B818B58" w14:textId="77777777" w:rsidR="008E4B98" w:rsidRDefault="008E4B98">
      <w:pPr>
        <w:pStyle w:val="CommentText"/>
      </w:pPr>
      <w:r>
        <w:t>Depois de ver a utilização desta função, é provável que volte a este comentário…</w:t>
      </w:r>
    </w:p>
    <w:p w14:paraId="72913BC4" w14:textId="77777777" w:rsidR="008E4B98" w:rsidRDefault="008E4B98">
      <w:pPr>
        <w:pStyle w:val="CommentText"/>
      </w:pPr>
    </w:p>
    <w:p w14:paraId="2B08DD5A" w14:textId="77777777" w:rsidR="008E4B98" w:rsidRDefault="008E4B98">
      <w:pPr>
        <w:pStyle w:val="CommentText"/>
      </w:pPr>
      <w:r>
        <w:t>-----------------------------</w:t>
      </w:r>
    </w:p>
    <w:p w14:paraId="253A7157" w14:textId="77777777" w:rsidR="008E4B98" w:rsidRDefault="008E4B98">
      <w:pPr>
        <w:pStyle w:val="CommentText"/>
      </w:pPr>
    </w:p>
    <w:p w14:paraId="78123C2A" w14:textId="5DC71F35" w:rsidR="008E4B98" w:rsidRDefault="008E4B98">
      <w:pPr>
        <w:pStyle w:val="CommentText"/>
      </w:pPr>
      <w:r>
        <w:t>Pois, cá estou de novo:</w:t>
      </w:r>
    </w:p>
    <w:p w14:paraId="3B052EC3" w14:textId="01C3BEC8" w:rsidR="008E4B98" w:rsidRDefault="008E4B98">
      <w:pPr>
        <w:pStyle w:val="CommentText"/>
      </w:pPr>
      <w:proofErr w:type="spellStart"/>
      <w:r>
        <w:t>Efectivamente</w:t>
      </w:r>
      <w:proofErr w:type="spellEnd"/>
      <w:r>
        <w:t>, esta função não dá uma carta, mas sim uma figura (a partir de uma certa ordenação).</w:t>
      </w:r>
    </w:p>
    <w:p w14:paraId="4D7ABF2B" w14:textId="06ACC03E" w:rsidR="008E4B98" w:rsidRDefault="008E4B98">
      <w:pPr>
        <w:pStyle w:val="CommentText"/>
      </w:pPr>
      <w:r>
        <w:t xml:space="preserve">Parece melhor, qualquer coisa como: </w:t>
      </w:r>
      <w:proofErr w:type="spellStart"/>
      <w:r>
        <w:t>da_figura</w:t>
      </w:r>
      <w:proofErr w:type="spellEnd"/>
    </w:p>
    <w:p w14:paraId="2C57BFE0" w14:textId="3D68B470" w:rsidR="008E4B98" w:rsidRDefault="008E4B98">
      <w:pPr>
        <w:pStyle w:val="CommentText"/>
      </w:pPr>
    </w:p>
    <w:p w14:paraId="74DF1223" w14:textId="75E69A83" w:rsidR="008E4B98" w:rsidRDefault="008E4B98">
      <w:pPr>
        <w:pStyle w:val="CommentText"/>
      </w:pPr>
      <w:r>
        <w:t xml:space="preserve">Quando é utilizada na criação do baralho, ela retorna uma figura, como um dos argumentos do construtor </w:t>
      </w:r>
      <w:proofErr w:type="spellStart"/>
      <w:r>
        <w:t>cria_carta</w:t>
      </w:r>
      <w:proofErr w:type="spellEnd"/>
      <w:r>
        <w:t>…</w:t>
      </w:r>
    </w:p>
  </w:comment>
  <w:comment w:id="94" w:author="fnf" w:date="2020-07-11T18:41:00Z" w:initials="f">
    <w:p w14:paraId="70E47578" w14:textId="77777777" w:rsidR="008E4B98" w:rsidRDefault="008E4B98">
      <w:pPr>
        <w:pStyle w:val="CommentText"/>
      </w:pPr>
      <w:r>
        <w:rPr>
          <w:rStyle w:val="CommentReference"/>
        </w:rPr>
        <w:annotationRef/>
      </w:r>
      <w:r>
        <w:t>aninhadas?</w:t>
      </w:r>
    </w:p>
    <w:p w14:paraId="4C917DBF" w14:textId="23904644" w:rsidR="008E4B98" w:rsidRDefault="008E4B98">
      <w:pPr>
        <w:pStyle w:val="CommentText"/>
      </w:pPr>
    </w:p>
  </w:comment>
  <w:comment w:id="102" w:author="fnf" w:date="2020-07-11T18:58:00Z" w:initials="f">
    <w:p w14:paraId="65A2E398" w14:textId="7220B4F7" w:rsidR="008E4B98" w:rsidRDefault="008E4B98">
      <w:pPr>
        <w:pStyle w:val="CommentText"/>
      </w:pPr>
      <w:r>
        <w:rPr>
          <w:rStyle w:val="CommentReference"/>
        </w:rPr>
        <w:annotationRef/>
      </w:r>
      <w:r>
        <w:t>Talvez seja uma questão de gosto, mas preferia aqui c em vez de c+1, fazendo a respetiva alteração em range(1,11).</w:t>
      </w:r>
    </w:p>
  </w:comment>
  <w:comment w:id="103" w:author="António Coelho" w:date="2020-09-10T17:15:00Z" w:initials="AC">
    <w:p w14:paraId="2D60F231" w14:textId="289F2456" w:rsidR="005658CC" w:rsidRDefault="005658CC">
      <w:pPr>
        <w:pStyle w:val="CommentText"/>
      </w:pPr>
      <w:r>
        <w:rPr>
          <w:rStyle w:val="CommentReference"/>
        </w:rPr>
        <w:annotationRef/>
      </w:r>
      <w:r>
        <w:t>Boa!</w:t>
      </w:r>
    </w:p>
  </w:comment>
  <w:comment w:id="139" w:author="fnf" w:date="2020-07-11T22:40:00Z" w:initials="f">
    <w:p w14:paraId="1E0AB291" w14:textId="2243F710" w:rsidR="008E4B98" w:rsidRDefault="008E4B98">
      <w:pPr>
        <w:pStyle w:val="CommentText"/>
      </w:pPr>
      <w:r>
        <w:rPr>
          <w:rStyle w:val="CommentReference"/>
        </w:rPr>
        <w:annotationRef/>
      </w:r>
      <w:r>
        <w:t>!!!! mas só tem 1 parâmetro!!!</w:t>
      </w:r>
    </w:p>
    <w:p w14:paraId="2469E0BA" w14:textId="77777777" w:rsidR="008E4B98" w:rsidRDefault="008E4B98">
      <w:pPr>
        <w:pStyle w:val="CommentText"/>
      </w:pPr>
    </w:p>
  </w:comment>
  <w:comment w:id="154" w:author="fnf" w:date="2020-07-11T22:41:00Z" w:initials="f">
    <w:p w14:paraId="0CDF1717" w14:textId="76DD359F" w:rsidR="008E4B98" w:rsidRDefault="008E4B98">
      <w:pPr>
        <w:pStyle w:val="CommentText"/>
      </w:pPr>
      <w:r>
        <w:rPr>
          <w:rStyle w:val="CommentReference"/>
        </w:rPr>
        <w:annotationRef/>
      </w:r>
      <w:r>
        <w:t>Que valor inteiro este?</w:t>
      </w:r>
    </w:p>
  </w:comment>
  <w:comment w:id="165" w:author="fnf" w:date="2020-07-11T22:30:00Z" w:initials="f">
    <w:p w14:paraId="66FCF320" w14:textId="77777777" w:rsidR="008E4B98" w:rsidRDefault="008E4B98">
      <w:pPr>
        <w:pStyle w:val="CommentText"/>
      </w:pPr>
      <w:r>
        <w:rPr>
          <w:rStyle w:val="CommentReference"/>
        </w:rPr>
        <w:annotationRef/>
      </w:r>
      <w:r>
        <w:t>No ficheiro do jogo está:</w:t>
      </w:r>
    </w:p>
    <w:p w14:paraId="5837F71D" w14:textId="7385E760" w:rsidR="008E4B98" w:rsidRDefault="008E4B98">
      <w:pPr>
        <w:pStyle w:val="CommentText"/>
      </w:pPr>
      <w:r w:rsidRPr="00D70D28">
        <w:t>naipes = ["O", "C", "P", "E"]</w:t>
      </w:r>
    </w:p>
  </w:comment>
  <w:comment w:id="173" w:author="fnf" w:date="2020-07-11T22:42:00Z" w:initials="f">
    <w:p w14:paraId="38FE120E" w14:textId="77777777" w:rsidR="008E4B98" w:rsidRDefault="008E4B98">
      <w:pPr>
        <w:pStyle w:val="CommentText"/>
      </w:pPr>
      <w:r>
        <w:rPr>
          <w:rStyle w:val="CommentReference"/>
        </w:rPr>
        <w:annotationRef/>
      </w:r>
      <w:r>
        <w:t>100?</w:t>
      </w:r>
    </w:p>
    <w:p w14:paraId="7D26E896" w14:textId="77777777" w:rsidR="008E4B98" w:rsidRDefault="008E4B98">
      <w:pPr>
        <w:pStyle w:val="CommentText"/>
      </w:pPr>
      <w:r>
        <w:t>Esta dúvida deve ter desaparecido depois de esclarecidas as 2 dúvidas anteriores.</w:t>
      </w:r>
    </w:p>
    <w:p w14:paraId="29A8AD58" w14:textId="77777777" w:rsidR="008E4B98" w:rsidRDefault="008E4B98">
      <w:pPr>
        <w:pStyle w:val="CommentText"/>
      </w:pPr>
      <w:r>
        <w:t>Vou tentar adivinhar:</w:t>
      </w:r>
    </w:p>
    <w:p w14:paraId="445731AD" w14:textId="77777777" w:rsidR="008E4B98" w:rsidRDefault="008E4B98">
      <w:pPr>
        <w:pStyle w:val="CommentText"/>
      </w:pPr>
      <w:r>
        <w:t>As cartas de ouros originam valores de 0 a 9</w:t>
      </w:r>
    </w:p>
    <w:p w14:paraId="16457BDC" w14:textId="77777777" w:rsidR="008E4B98" w:rsidRDefault="008E4B98">
      <w:pPr>
        <w:pStyle w:val="CommentText"/>
      </w:pPr>
      <w:r>
        <w:t>As cartas de copas de 100 a 109</w:t>
      </w:r>
    </w:p>
    <w:p w14:paraId="4077E447" w14:textId="77777777" w:rsidR="008E4B98" w:rsidRDefault="008E4B98">
      <w:pPr>
        <w:pStyle w:val="CommentText"/>
      </w:pPr>
      <w:r>
        <w:t>…</w:t>
      </w:r>
    </w:p>
    <w:p w14:paraId="1F5F18CA" w14:textId="7CDF420F" w:rsidR="008E4B98" w:rsidRDefault="008E4B98">
      <w:pPr>
        <w:pStyle w:val="CommentText"/>
      </w:pPr>
      <w:r>
        <w:t>Para uma ordenação naipe, figura, isto deve servir. Mas é necessário colocar, sobre isto, alguma observação ou ponto de reflexão…</w:t>
      </w:r>
    </w:p>
  </w:comment>
  <w:comment w:id="176" w:author="fnf" w:date="2020-07-11T22:52:00Z" w:initials="f">
    <w:p w14:paraId="1BF64472" w14:textId="37F08372" w:rsidR="008E4B98" w:rsidRDefault="008E4B98">
      <w:pPr>
        <w:pStyle w:val="CommentText"/>
      </w:pPr>
      <w:r>
        <w:rPr>
          <w:rStyle w:val="CommentReference"/>
        </w:rPr>
        <w:annotationRef/>
      </w:r>
      <w:r>
        <w:t xml:space="preserve">Acho que vale a pena, também aqui, colocar uma observação, perguntando por que razão, nesta instrução, em naipe(t) não tem </w:t>
      </w:r>
      <w:proofErr w:type="spellStart"/>
      <w:r>
        <w:t>str</w:t>
      </w:r>
      <w:proofErr w:type="spellEnd"/>
      <w:r>
        <w:t>, contrariamente ao que acontece em figura(t).</w:t>
      </w:r>
    </w:p>
  </w:comment>
  <w:comment w:id="255" w:author="fnf" w:date="2020-07-12T22:17:00Z" w:initials="f">
    <w:p w14:paraId="001BA69E" w14:textId="77777777" w:rsidR="004A552B" w:rsidRDefault="004A552B">
      <w:pPr>
        <w:pStyle w:val="CommentText"/>
      </w:pPr>
      <w:r>
        <w:rPr>
          <w:rStyle w:val="CommentReference"/>
        </w:rPr>
        <w:annotationRef/>
      </w:r>
      <w:r>
        <w:t>Não consegui encontrar justificação para a existência deste parâmetro. No corpo da função, não vejo qualquer utilização deste parâmetro!</w:t>
      </w:r>
    </w:p>
    <w:p w14:paraId="21203439" w14:textId="25077463" w:rsidR="004A552B" w:rsidRDefault="004A552B">
      <w:pPr>
        <w:pStyle w:val="CommentText"/>
      </w:pPr>
      <w:r>
        <w:t xml:space="preserve">Até fiz uma experiência: redefini esta função sem este parâmetro, redefini a única chamada desta função só com um argumento e… nos testes feitos, pareceu-me que tudo continuava a funcionar bem!!! </w:t>
      </w:r>
    </w:p>
  </w:comment>
  <w:comment w:id="259" w:author="fnf" w:date="2020-07-11T23:23:00Z" w:initials="f">
    <w:p w14:paraId="58FB1885" w14:textId="7B50CEC3" w:rsidR="00944B33" w:rsidRDefault="00944B33">
      <w:pPr>
        <w:pStyle w:val="CommentText"/>
      </w:pPr>
      <w:r>
        <w:rPr>
          <w:rStyle w:val="CommentReference"/>
        </w:rPr>
        <w:annotationRef/>
      </w:r>
      <w:r>
        <w:t>Talvez</w:t>
      </w:r>
      <w:r w:rsidR="006F634D">
        <w:t xml:space="preserve"> valha a pena colocar uma caixa a</w:t>
      </w:r>
      <w:r>
        <w:t xml:space="preserve"> perguntar por que razão é necessário este teste.</w:t>
      </w:r>
    </w:p>
  </w:comment>
  <w:comment w:id="260" w:author="fnf" w:date="2020-07-12T22:51:00Z" w:initials="f">
    <w:p w14:paraId="1290A738" w14:textId="77777777" w:rsidR="00651148" w:rsidRDefault="00651148">
      <w:pPr>
        <w:pStyle w:val="CommentText"/>
      </w:pPr>
      <w:r>
        <w:rPr>
          <w:rStyle w:val="CommentReference"/>
        </w:rPr>
        <w:annotationRef/>
      </w:r>
      <w:r>
        <w:t>Não percebi o interesse deste teste.</w:t>
      </w:r>
    </w:p>
    <w:p w14:paraId="10B5A67E" w14:textId="6066102D" w:rsidR="00651148" w:rsidRDefault="00651148">
      <w:pPr>
        <w:pStyle w:val="CommentText"/>
      </w:pPr>
      <w:r>
        <w:t>Experimentei, retirando-o, e parece que tudo continua a funcionar!</w:t>
      </w:r>
    </w:p>
  </w:comment>
  <w:comment w:id="261" w:author="António Coelho" w:date="2020-09-10T17:47:00Z" w:initials="AC">
    <w:p w14:paraId="3C56477F" w14:textId="132AAB47" w:rsidR="0064097D" w:rsidRDefault="0064097D">
      <w:pPr>
        <w:pStyle w:val="CommentText"/>
      </w:pPr>
      <w:r>
        <w:rPr>
          <w:rStyle w:val="CommentReference"/>
        </w:rPr>
        <w:annotationRef/>
      </w:r>
      <w:r>
        <w:t>É para validar a jogada, e no caso de o jogador se enganar...</w:t>
      </w:r>
    </w:p>
  </w:comment>
  <w:comment w:id="295" w:author="fnf" w:date="2020-07-12T23:00:00Z" w:initials="f">
    <w:p w14:paraId="57A6D1FB" w14:textId="77777777" w:rsidR="000200EE" w:rsidRDefault="000200EE">
      <w:pPr>
        <w:pStyle w:val="CommentText"/>
      </w:pPr>
      <w:r>
        <w:rPr>
          <w:rStyle w:val="CommentReference"/>
        </w:rPr>
        <w:annotationRef/>
      </w:r>
      <w:r>
        <w:t xml:space="preserve">Também nesta função, como já aconteceu na função </w:t>
      </w:r>
      <w:proofErr w:type="spellStart"/>
      <w:r>
        <w:t>joga_jogador</w:t>
      </w:r>
      <w:proofErr w:type="spellEnd"/>
      <w:r>
        <w:t>(), que não vejo este parâmetro utilizado</w:t>
      </w:r>
      <w:r w:rsidR="00635EB6">
        <w:t>.</w:t>
      </w:r>
    </w:p>
    <w:p w14:paraId="654DF517" w14:textId="77777777" w:rsidR="00635EB6" w:rsidRDefault="00635EB6">
      <w:pPr>
        <w:pStyle w:val="CommentText"/>
      </w:pPr>
    </w:p>
    <w:p w14:paraId="6B02638C" w14:textId="31B04462" w:rsidR="00635EB6" w:rsidRDefault="00635EB6">
      <w:pPr>
        <w:pStyle w:val="CommentText"/>
      </w:pPr>
      <w:r>
        <w:t>Novamente, fiz uma experiência: redefini esta função sem este parâmetro, redefini a única chamada desta função só com 3 argumentos e… nos testes feitos, pareceu-me que tudo continuava a funcionar bem!!!</w:t>
      </w:r>
    </w:p>
  </w:comment>
  <w:comment w:id="296" w:author="António Coelho" w:date="2020-09-10T17:55:00Z" w:initials="AC">
    <w:p w14:paraId="379D24E8" w14:textId="58317BA5" w:rsidR="00D528FD" w:rsidRDefault="00D528FD">
      <w:pPr>
        <w:pStyle w:val="CommentText"/>
      </w:pPr>
      <w:r>
        <w:rPr>
          <w:rStyle w:val="CommentReference"/>
        </w:rPr>
        <w:annotationRef/>
      </w:r>
      <w:r>
        <w:t>A ideia é que depois se possa melhorar o algoritmo...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538AE7" w15:done="0"/>
  <w15:commentEx w15:paraId="5140EB00" w15:done="0"/>
  <w15:commentEx w15:paraId="2AC29BE3" w15:done="0"/>
  <w15:commentEx w15:paraId="74DF1223" w15:done="0"/>
  <w15:commentEx w15:paraId="4C917DBF" w15:done="0"/>
  <w15:commentEx w15:paraId="65A2E398" w15:done="0"/>
  <w15:commentEx w15:paraId="2D60F231" w15:paraIdParent="65A2E398" w15:done="0"/>
  <w15:commentEx w15:paraId="2469E0BA" w15:done="0"/>
  <w15:commentEx w15:paraId="0CDF1717" w15:done="0"/>
  <w15:commentEx w15:paraId="5837F71D" w15:done="0"/>
  <w15:commentEx w15:paraId="1F5F18CA" w15:done="0"/>
  <w15:commentEx w15:paraId="1BF64472" w15:done="0"/>
  <w15:commentEx w15:paraId="21203439" w15:done="0"/>
  <w15:commentEx w15:paraId="58FB1885" w15:done="0"/>
  <w15:commentEx w15:paraId="10B5A67E" w15:done="0"/>
  <w15:commentEx w15:paraId="3C56477F" w15:paraIdParent="10B5A67E" w15:done="0"/>
  <w15:commentEx w15:paraId="6B02638C" w15:done="0"/>
  <w15:commentEx w15:paraId="379D24E8" w15:paraIdParent="6B0263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4DDBE" w16cex:dateUtc="2020-09-10T16:15:00Z"/>
  <w16cex:commentExtensible w16cex:durableId="2304E51D" w16cex:dateUtc="2020-09-10T16:47:00Z"/>
  <w16cex:commentExtensible w16cex:durableId="2304E6F5" w16cex:dateUtc="2020-09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538AE7" w16cid:durableId="2304D427"/>
  <w16cid:commentId w16cid:paraId="5140EB00" w16cid:durableId="2304D428"/>
  <w16cid:commentId w16cid:paraId="2AC29BE3" w16cid:durableId="2304D429"/>
  <w16cid:commentId w16cid:paraId="74DF1223" w16cid:durableId="2304D42A"/>
  <w16cid:commentId w16cid:paraId="4C917DBF" w16cid:durableId="2304D42B"/>
  <w16cid:commentId w16cid:paraId="65A2E398" w16cid:durableId="2304D42C"/>
  <w16cid:commentId w16cid:paraId="2D60F231" w16cid:durableId="2304DDBE"/>
  <w16cid:commentId w16cid:paraId="2469E0BA" w16cid:durableId="2304D42D"/>
  <w16cid:commentId w16cid:paraId="0CDF1717" w16cid:durableId="2304D42E"/>
  <w16cid:commentId w16cid:paraId="5837F71D" w16cid:durableId="2304D42F"/>
  <w16cid:commentId w16cid:paraId="1F5F18CA" w16cid:durableId="2304D430"/>
  <w16cid:commentId w16cid:paraId="1BF64472" w16cid:durableId="2304D431"/>
  <w16cid:commentId w16cid:paraId="21203439" w16cid:durableId="2304D432"/>
  <w16cid:commentId w16cid:paraId="58FB1885" w16cid:durableId="2304D433"/>
  <w16cid:commentId w16cid:paraId="10B5A67E" w16cid:durableId="2304D434"/>
  <w16cid:commentId w16cid:paraId="3C56477F" w16cid:durableId="2304E51D"/>
  <w16cid:commentId w16cid:paraId="6B02638C" w16cid:durableId="2304D435"/>
  <w16cid:commentId w16cid:paraId="379D24E8" w16cid:durableId="2304E6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93AEF" w14:textId="77777777" w:rsidR="001B56DA" w:rsidRDefault="001B56DA" w:rsidP="00BB5106">
      <w:pPr>
        <w:spacing w:before="0"/>
      </w:pPr>
      <w:r>
        <w:separator/>
      </w:r>
    </w:p>
  </w:endnote>
  <w:endnote w:type="continuationSeparator" w:id="0">
    <w:p w14:paraId="6A02F084" w14:textId="77777777" w:rsidR="001B56DA" w:rsidRDefault="001B56DA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8E4B98" w:rsidRDefault="008E4B98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8E4B98" w:rsidRDefault="008E4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F22E6" w14:textId="77777777" w:rsidR="001B56DA" w:rsidRDefault="001B56DA" w:rsidP="00BB5106">
      <w:pPr>
        <w:spacing w:before="0"/>
      </w:pPr>
      <w:r>
        <w:separator/>
      </w:r>
    </w:p>
  </w:footnote>
  <w:footnote w:type="continuationSeparator" w:id="0">
    <w:p w14:paraId="1763FE9E" w14:textId="77777777" w:rsidR="001B56DA" w:rsidRDefault="001B56DA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234CBB"/>
    <w:multiLevelType w:val="hybridMultilevel"/>
    <w:tmpl w:val="CFC8A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2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D2A18"/>
    <w:multiLevelType w:val="hybridMultilevel"/>
    <w:tmpl w:val="3D428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7"/>
  </w:num>
  <w:num w:numId="4">
    <w:abstractNumId w:val="28"/>
  </w:num>
  <w:num w:numId="5">
    <w:abstractNumId w:val="20"/>
  </w:num>
  <w:num w:numId="6">
    <w:abstractNumId w:val="17"/>
  </w:num>
  <w:num w:numId="7">
    <w:abstractNumId w:val="29"/>
  </w:num>
  <w:num w:numId="8">
    <w:abstractNumId w:val="18"/>
  </w:num>
  <w:num w:numId="9">
    <w:abstractNumId w:val="15"/>
  </w:num>
  <w:num w:numId="10">
    <w:abstractNumId w:val="30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5"/>
  </w:num>
  <w:num w:numId="24">
    <w:abstractNumId w:val="23"/>
  </w:num>
  <w:num w:numId="25">
    <w:abstractNumId w:val="19"/>
  </w:num>
  <w:num w:numId="26">
    <w:abstractNumId w:val="21"/>
  </w:num>
  <w:num w:numId="27">
    <w:abstractNumId w:val="26"/>
  </w:num>
  <w:num w:numId="28">
    <w:abstractNumId w:val="24"/>
  </w:num>
  <w:num w:numId="29">
    <w:abstractNumId w:val="1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nf">
    <w15:presenceInfo w15:providerId="None" w15:userId="fnf"/>
  </w15:person>
  <w15:person w15:author="António Coelho">
    <w15:presenceInfo w15:providerId="AD" w15:userId="S::up419920@ms.uporto.pt::971f7254-fd3e-49cd-919a-b08ed69441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embedSystemFonts/>
  <w:proofState w:spelling="clean"/>
  <w:trackRevision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9A1"/>
    <w:rsid w:val="00004E67"/>
    <w:rsid w:val="00007F66"/>
    <w:rsid w:val="00011BDA"/>
    <w:rsid w:val="0001261B"/>
    <w:rsid w:val="00013225"/>
    <w:rsid w:val="000200EE"/>
    <w:rsid w:val="000210DC"/>
    <w:rsid w:val="000273E6"/>
    <w:rsid w:val="0003213E"/>
    <w:rsid w:val="0003719A"/>
    <w:rsid w:val="000433E0"/>
    <w:rsid w:val="0004440E"/>
    <w:rsid w:val="00044C44"/>
    <w:rsid w:val="00045FFA"/>
    <w:rsid w:val="00051B0B"/>
    <w:rsid w:val="00051D35"/>
    <w:rsid w:val="0005725C"/>
    <w:rsid w:val="00057B1C"/>
    <w:rsid w:val="00062537"/>
    <w:rsid w:val="0006395B"/>
    <w:rsid w:val="0006481D"/>
    <w:rsid w:val="000701FA"/>
    <w:rsid w:val="00070748"/>
    <w:rsid w:val="00074944"/>
    <w:rsid w:val="00075676"/>
    <w:rsid w:val="000828AA"/>
    <w:rsid w:val="00087A51"/>
    <w:rsid w:val="000930F2"/>
    <w:rsid w:val="00095ECF"/>
    <w:rsid w:val="000A08AB"/>
    <w:rsid w:val="000A0F5B"/>
    <w:rsid w:val="000A3BE2"/>
    <w:rsid w:val="000A7396"/>
    <w:rsid w:val="000A74A9"/>
    <w:rsid w:val="000B0DB1"/>
    <w:rsid w:val="000B1258"/>
    <w:rsid w:val="000B4469"/>
    <w:rsid w:val="000B4C50"/>
    <w:rsid w:val="000C02A5"/>
    <w:rsid w:val="000C2B0B"/>
    <w:rsid w:val="000C36AE"/>
    <w:rsid w:val="000C5DDB"/>
    <w:rsid w:val="000D17F9"/>
    <w:rsid w:val="000D1D56"/>
    <w:rsid w:val="000D4301"/>
    <w:rsid w:val="000D4753"/>
    <w:rsid w:val="000D559F"/>
    <w:rsid w:val="000E2DD7"/>
    <w:rsid w:val="000E3527"/>
    <w:rsid w:val="000F23AD"/>
    <w:rsid w:val="00112C06"/>
    <w:rsid w:val="0011415F"/>
    <w:rsid w:val="00114889"/>
    <w:rsid w:val="00121A98"/>
    <w:rsid w:val="00121EE6"/>
    <w:rsid w:val="00123053"/>
    <w:rsid w:val="00124916"/>
    <w:rsid w:val="00125CCA"/>
    <w:rsid w:val="001307E1"/>
    <w:rsid w:val="001350AC"/>
    <w:rsid w:val="0014019F"/>
    <w:rsid w:val="00153E90"/>
    <w:rsid w:val="00156030"/>
    <w:rsid w:val="0015631A"/>
    <w:rsid w:val="0016160E"/>
    <w:rsid w:val="00161D36"/>
    <w:rsid w:val="00162176"/>
    <w:rsid w:val="00163263"/>
    <w:rsid w:val="001662D9"/>
    <w:rsid w:val="00167CAE"/>
    <w:rsid w:val="00173907"/>
    <w:rsid w:val="001767B8"/>
    <w:rsid w:val="001769DE"/>
    <w:rsid w:val="00177278"/>
    <w:rsid w:val="00184761"/>
    <w:rsid w:val="00193379"/>
    <w:rsid w:val="00193F41"/>
    <w:rsid w:val="00194969"/>
    <w:rsid w:val="00196E00"/>
    <w:rsid w:val="001A4404"/>
    <w:rsid w:val="001B0D46"/>
    <w:rsid w:val="001B161F"/>
    <w:rsid w:val="001B5464"/>
    <w:rsid w:val="001B5557"/>
    <w:rsid w:val="001B56DA"/>
    <w:rsid w:val="001B5724"/>
    <w:rsid w:val="001B7CC7"/>
    <w:rsid w:val="001C0E1A"/>
    <w:rsid w:val="001C12A7"/>
    <w:rsid w:val="001C28D3"/>
    <w:rsid w:val="001C2902"/>
    <w:rsid w:val="001C5C9A"/>
    <w:rsid w:val="001C75E7"/>
    <w:rsid w:val="001C7840"/>
    <w:rsid w:val="001D15A7"/>
    <w:rsid w:val="001D22DC"/>
    <w:rsid w:val="001D2584"/>
    <w:rsid w:val="001D5437"/>
    <w:rsid w:val="001E066F"/>
    <w:rsid w:val="001E2359"/>
    <w:rsid w:val="001E3383"/>
    <w:rsid w:val="001F380D"/>
    <w:rsid w:val="001F67AA"/>
    <w:rsid w:val="0020106C"/>
    <w:rsid w:val="00201EC4"/>
    <w:rsid w:val="00203F9F"/>
    <w:rsid w:val="00205170"/>
    <w:rsid w:val="002055D6"/>
    <w:rsid w:val="0021059E"/>
    <w:rsid w:val="0021618B"/>
    <w:rsid w:val="00216AF3"/>
    <w:rsid w:val="00223DF6"/>
    <w:rsid w:val="00225A11"/>
    <w:rsid w:val="00227F11"/>
    <w:rsid w:val="00230D9B"/>
    <w:rsid w:val="002337EA"/>
    <w:rsid w:val="00233BFE"/>
    <w:rsid w:val="00240165"/>
    <w:rsid w:val="002455BD"/>
    <w:rsid w:val="002509BB"/>
    <w:rsid w:val="00250C94"/>
    <w:rsid w:val="00253B1E"/>
    <w:rsid w:val="00254EA1"/>
    <w:rsid w:val="00256B5E"/>
    <w:rsid w:val="00261ED9"/>
    <w:rsid w:val="00262305"/>
    <w:rsid w:val="00265AA0"/>
    <w:rsid w:val="002668C4"/>
    <w:rsid w:val="00267357"/>
    <w:rsid w:val="002745CB"/>
    <w:rsid w:val="00275CAC"/>
    <w:rsid w:val="0027780A"/>
    <w:rsid w:val="002817D0"/>
    <w:rsid w:val="002829B7"/>
    <w:rsid w:val="00284989"/>
    <w:rsid w:val="0028577C"/>
    <w:rsid w:val="002866DC"/>
    <w:rsid w:val="00291CD1"/>
    <w:rsid w:val="00293475"/>
    <w:rsid w:val="00293482"/>
    <w:rsid w:val="00293858"/>
    <w:rsid w:val="0029439E"/>
    <w:rsid w:val="002962AE"/>
    <w:rsid w:val="00296424"/>
    <w:rsid w:val="002A0850"/>
    <w:rsid w:val="002A39CD"/>
    <w:rsid w:val="002A4B33"/>
    <w:rsid w:val="002A51DB"/>
    <w:rsid w:val="002B0C8B"/>
    <w:rsid w:val="002B1144"/>
    <w:rsid w:val="002B5FA2"/>
    <w:rsid w:val="002B6346"/>
    <w:rsid w:val="002C13EE"/>
    <w:rsid w:val="002C2287"/>
    <w:rsid w:val="002C2E9B"/>
    <w:rsid w:val="002D19E0"/>
    <w:rsid w:val="002E07B3"/>
    <w:rsid w:val="002E1168"/>
    <w:rsid w:val="002E5E83"/>
    <w:rsid w:val="002E76B0"/>
    <w:rsid w:val="002E77E0"/>
    <w:rsid w:val="002F2B25"/>
    <w:rsid w:val="002F5AF2"/>
    <w:rsid w:val="002F65CF"/>
    <w:rsid w:val="002F72EC"/>
    <w:rsid w:val="002F76D6"/>
    <w:rsid w:val="00300B63"/>
    <w:rsid w:val="00304D47"/>
    <w:rsid w:val="00304D59"/>
    <w:rsid w:val="0030720C"/>
    <w:rsid w:val="00307345"/>
    <w:rsid w:val="00320580"/>
    <w:rsid w:val="00321A34"/>
    <w:rsid w:val="003235E9"/>
    <w:rsid w:val="00324C90"/>
    <w:rsid w:val="00325047"/>
    <w:rsid w:val="0033139F"/>
    <w:rsid w:val="003316BF"/>
    <w:rsid w:val="00333EE2"/>
    <w:rsid w:val="003340A1"/>
    <w:rsid w:val="00334FF9"/>
    <w:rsid w:val="00341C9F"/>
    <w:rsid w:val="00342848"/>
    <w:rsid w:val="00343861"/>
    <w:rsid w:val="00343C00"/>
    <w:rsid w:val="00350AA4"/>
    <w:rsid w:val="0035166D"/>
    <w:rsid w:val="00351735"/>
    <w:rsid w:val="00351936"/>
    <w:rsid w:val="003526EF"/>
    <w:rsid w:val="00354441"/>
    <w:rsid w:val="003632D8"/>
    <w:rsid w:val="00365188"/>
    <w:rsid w:val="0037241D"/>
    <w:rsid w:val="003734F6"/>
    <w:rsid w:val="003744BF"/>
    <w:rsid w:val="00381EC1"/>
    <w:rsid w:val="00385825"/>
    <w:rsid w:val="003873E8"/>
    <w:rsid w:val="00387ADE"/>
    <w:rsid w:val="00393DE0"/>
    <w:rsid w:val="00396CD8"/>
    <w:rsid w:val="0039760D"/>
    <w:rsid w:val="003A0A34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4429"/>
    <w:rsid w:val="003D5B22"/>
    <w:rsid w:val="003D7EC9"/>
    <w:rsid w:val="003E05AA"/>
    <w:rsid w:val="003E17D1"/>
    <w:rsid w:val="003E2685"/>
    <w:rsid w:val="003E6DC9"/>
    <w:rsid w:val="003F10DF"/>
    <w:rsid w:val="003F335C"/>
    <w:rsid w:val="004002C9"/>
    <w:rsid w:val="004051DD"/>
    <w:rsid w:val="00411766"/>
    <w:rsid w:val="00414F1C"/>
    <w:rsid w:val="0041600A"/>
    <w:rsid w:val="00420D57"/>
    <w:rsid w:val="00420E41"/>
    <w:rsid w:val="00420E6F"/>
    <w:rsid w:val="00422FD8"/>
    <w:rsid w:val="00425835"/>
    <w:rsid w:val="00426E28"/>
    <w:rsid w:val="0042736F"/>
    <w:rsid w:val="004308A8"/>
    <w:rsid w:val="00431FE7"/>
    <w:rsid w:val="00432246"/>
    <w:rsid w:val="00437108"/>
    <w:rsid w:val="00440635"/>
    <w:rsid w:val="00441F40"/>
    <w:rsid w:val="00447EC4"/>
    <w:rsid w:val="00450007"/>
    <w:rsid w:val="00451168"/>
    <w:rsid w:val="0045121E"/>
    <w:rsid w:val="00451888"/>
    <w:rsid w:val="00454F2A"/>
    <w:rsid w:val="00457FE7"/>
    <w:rsid w:val="00464A58"/>
    <w:rsid w:val="00464A9D"/>
    <w:rsid w:val="00464B71"/>
    <w:rsid w:val="00474083"/>
    <w:rsid w:val="00474512"/>
    <w:rsid w:val="00474618"/>
    <w:rsid w:val="00474667"/>
    <w:rsid w:val="0047579F"/>
    <w:rsid w:val="00475DA8"/>
    <w:rsid w:val="00486D0D"/>
    <w:rsid w:val="0049287B"/>
    <w:rsid w:val="00494257"/>
    <w:rsid w:val="00496584"/>
    <w:rsid w:val="004A4674"/>
    <w:rsid w:val="004A552B"/>
    <w:rsid w:val="004B14BC"/>
    <w:rsid w:val="004B47EC"/>
    <w:rsid w:val="004C7614"/>
    <w:rsid w:val="004C7C5A"/>
    <w:rsid w:val="004D522A"/>
    <w:rsid w:val="004D5593"/>
    <w:rsid w:val="004D57C9"/>
    <w:rsid w:val="004D7596"/>
    <w:rsid w:val="004E08A6"/>
    <w:rsid w:val="004E0CFF"/>
    <w:rsid w:val="004E2908"/>
    <w:rsid w:val="004E6A64"/>
    <w:rsid w:val="004F3227"/>
    <w:rsid w:val="004F3335"/>
    <w:rsid w:val="004F3B6C"/>
    <w:rsid w:val="004F52FC"/>
    <w:rsid w:val="004F5886"/>
    <w:rsid w:val="004F61EB"/>
    <w:rsid w:val="004F6E17"/>
    <w:rsid w:val="004F7C25"/>
    <w:rsid w:val="00504B0F"/>
    <w:rsid w:val="00506C62"/>
    <w:rsid w:val="00507954"/>
    <w:rsid w:val="00513339"/>
    <w:rsid w:val="0051373A"/>
    <w:rsid w:val="005138B7"/>
    <w:rsid w:val="00513CC7"/>
    <w:rsid w:val="00513F93"/>
    <w:rsid w:val="00515F9A"/>
    <w:rsid w:val="0051730E"/>
    <w:rsid w:val="005214C1"/>
    <w:rsid w:val="005215AE"/>
    <w:rsid w:val="00521677"/>
    <w:rsid w:val="00521E07"/>
    <w:rsid w:val="00522C50"/>
    <w:rsid w:val="005318E2"/>
    <w:rsid w:val="00534D2B"/>
    <w:rsid w:val="0053623A"/>
    <w:rsid w:val="00541A84"/>
    <w:rsid w:val="00546D07"/>
    <w:rsid w:val="00546EA7"/>
    <w:rsid w:val="00547EBA"/>
    <w:rsid w:val="00550B43"/>
    <w:rsid w:val="005535EC"/>
    <w:rsid w:val="005545F3"/>
    <w:rsid w:val="00556219"/>
    <w:rsid w:val="00560F9F"/>
    <w:rsid w:val="005615A1"/>
    <w:rsid w:val="00564EE8"/>
    <w:rsid w:val="005658CC"/>
    <w:rsid w:val="0056597C"/>
    <w:rsid w:val="005674F2"/>
    <w:rsid w:val="0057146E"/>
    <w:rsid w:val="00575E2E"/>
    <w:rsid w:val="005801DA"/>
    <w:rsid w:val="00584AFF"/>
    <w:rsid w:val="005852D1"/>
    <w:rsid w:val="00585E31"/>
    <w:rsid w:val="005864E1"/>
    <w:rsid w:val="00586FD1"/>
    <w:rsid w:val="0058775A"/>
    <w:rsid w:val="005941A6"/>
    <w:rsid w:val="005959C5"/>
    <w:rsid w:val="00597E72"/>
    <w:rsid w:val="005A3529"/>
    <w:rsid w:val="005A416E"/>
    <w:rsid w:val="005A4211"/>
    <w:rsid w:val="005A46D6"/>
    <w:rsid w:val="005A5488"/>
    <w:rsid w:val="005A561E"/>
    <w:rsid w:val="005A7612"/>
    <w:rsid w:val="005B072B"/>
    <w:rsid w:val="005B0F9A"/>
    <w:rsid w:val="005B2B84"/>
    <w:rsid w:val="005C01C5"/>
    <w:rsid w:val="005C2A9D"/>
    <w:rsid w:val="005C3BD0"/>
    <w:rsid w:val="005C5540"/>
    <w:rsid w:val="005D30CC"/>
    <w:rsid w:val="005D6365"/>
    <w:rsid w:val="005D6AEC"/>
    <w:rsid w:val="005E1ABE"/>
    <w:rsid w:val="005E3563"/>
    <w:rsid w:val="005F756F"/>
    <w:rsid w:val="00603ECE"/>
    <w:rsid w:val="00604A49"/>
    <w:rsid w:val="006107BB"/>
    <w:rsid w:val="00611F49"/>
    <w:rsid w:val="00616F2F"/>
    <w:rsid w:val="00620D43"/>
    <w:rsid w:val="006249BF"/>
    <w:rsid w:val="00624D06"/>
    <w:rsid w:val="00625217"/>
    <w:rsid w:val="00635EB6"/>
    <w:rsid w:val="0064015E"/>
    <w:rsid w:val="0064097D"/>
    <w:rsid w:val="006426BB"/>
    <w:rsid w:val="00645509"/>
    <w:rsid w:val="00645C66"/>
    <w:rsid w:val="00651148"/>
    <w:rsid w:val="006530B8"/>
    <w:rsid w:val="0065489A"/>
    <w:rsid w:val="0065577B"/>
    <w:rsid w:val="00661D57"/>
    <w:rsid w:val="006620E2"/>
    <w:rsid w:val="006624B7"/>
    <w:rsid w:val="00662763"/>
    <w:rsid w:val="00663A86"/>
    <w:rsid w:val="0067145E"/>
    <w:rsid w:val="006725D0"/>
    <w:rsid w:val="00673910"/>
    <w:rsid w:val="00674872"/>
    <w:rsid w:val="00681512"/>
    <w:rsid w:val="006829F0"/>
    <w:rsid w:val="00684E46"/>
    <w:rsid w:val="006866E3"/>
    <w:rsid w:val="0069370B"/>
    <w:rsid w:val="006946A2"/>
    <w:rsid w:val="00695CD9"/>
    <w:rsid w:val="006960B6"/>
    <w:rsid w:val="006A2A9A"/>
    <w:rsid w:val="006A3A69"/>
    <w:rsid w:val="006B0A29"/>
    <w:rsid w:val="006B3D37"/>
    <w:rsid w:val="006B5A72"/>
    <w:rsid w:val="006B5D33"/>
    <w:rsid w:val="006B716E"/>
    <w:rsid w:val="006B7542"/>
    <w:rsid w:val="006C26EC"/>
    <w:rsid w:val="006C41F3"/>
    <w:rsid w:val="006C601B"/>
    <w:rsid w:val="006D3128"/>
    <w:rsid w:val="006D5CD8"/>
    <w:rsid w:val="006E683D"/>
    <w:rsid w:val="006F00BB"/>
    <w:rsid w:val="006F0731"/>
    <w:rsid w:val="006F30BB"/>
    <w:rsid w:val="006F3980"/>
    <w:rsid w:val="006F634D"/>
    <w:rsid w:val="0070280C"/>
    <w:rsid w:val="00707091"/>
    <w:rsid w:val="00707802"/>
    <w:rsid w:val="00710573"/>
    <w:rsid w:val="00720561"/>
    <w:rsid w:val="00726A68"/>
    <w:rsid w:val="00726BC3"/>
    <w:rsid w:val="00730EF3"/>
    <w:rsid w:val="007311AE"/>
    <w:rsid w:val="0073392B"/>
    <w:rsid w:val="007341C6"/>
    <w:rsid w:val="00735BF7"/>
    <w:rsid w:val="00737CDD"/>
    <w:rsid w:val="00747336"/>
    <w:rsid w:val="00750664"/>
    <w:rsid w:val="00754EB2"/>
    <w:rsid w:val="007611EB"/>
    <w:rsid w:val="00762E00"/>
    <w:rsid w:val="00763C16"/>
    <w:rsid w:val="0076742D"/>
    <w:rsid w:val="007729B5"/>
    <w:rsid w:val="00772C34"/>
    <w:rsid w:val="00777068"/>
    <w:rsid w:val="00783B70"/>
    <w:rsid w:val="007902EF"/>
    <w:rsid w:val="00790F75"/>
    <w:rsid w:val="00794B94"/>
    <w:rsid w:val="007955DA"/>
    <w:rsid w:val="007A6BD4"/>
    <w:rsid w:val="007A714A"/>
    <w:rsid w:val="007A7A52"/>
    <w:rsid w:val="007B4C16"/>
    <w:rsid w:val="007B5905"/>
    <w:rsid w:val="007B743F"/>
    <w:rsid w:val="007B7929"/>
    <w:rsid w:val="007C190C"/>
    <w:rsid w:val="007C744A"/>
    <w:rsid w:val="007C7A8A"/>
    <w:rsid w:val="007D1F8A"/>
    <w:rsid w:val="007D23EC"/>
    <w:rsid w:val="007E045E"/>
    <w:rsid w:val="007E1CBC"/>
    <w:rsid w:val="007E2064"/>
    <w:rsid w:val="007E46D9"/>
    <w:rsid w:val="007F1243"/>
    <w:rsid w:val="007F29D7"/>
    <w:rsid w:val="007F4179"/>
    <w:rsid w:val="007F6256"/>
    <w:rsid w:val="007F6683"/>
    <w:rsid w:val="0080727D"/>
    <w:rsid w:val="008077D6"/>
    <w:rsid w:val="00810FD3"/>
    <w:rsid w:val="00811B7A"/>
    <w:rsid w:val="00811CA8"/>
    <w:rsid w:val="00813615"/>
    <w:rsid w:val="00821A43"/>
    <w:rsid w:val="00826F46"/>
    <w:rsid w:val="00834061"/>
    <w:rsid w:val="00835979"/>
    <w:rsid w:val="00835C66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702B6"/>
    <w:rsid w:val="0087168F"/>
    <w:rsid w:val="00873226"/>
    <w:rsid w:val="00873DD0"/>
    <w:rsid w:val="0087474A"/>
    <w:rsid w:val="00883383"/>
    <w:rsid w:val="00884771"/>
    <w:rsid w:val="008848F9"/>
    <w:rsid w:val="008853DA"/>
    <w:rsid w:val="00891BBD"/>
    <w:rsid w:val="008922BA"/>
    <w:rsid w:val="008939DF"/>
    <w:rsid w:val="00894FDF"/>
    <w:rsid w:val="0089706B"/>
    <w:rsid w:val="008A0203"/>
    <w:rsid w:val="008A09D0"/>
    <w:rsid w:val="008A1EDF"/>
    <w:rsid w:val="008A4E67"/>
    <w:rsid w:val="008A5207"/>
    <w:rsid w:val="008B1E91"/>
    <w:rsid w:val="008B28D3"/>
    <w:rsid w:val="008B3CC6"/>
    <w:rsid w:val="008B3D02"/>
    <w:rsid w:val="008B78C6"/>
    <w:rsid w:val="008C04BE"/>
    <w:rsid w:val="008C3BD4"/>
    <w:rsid w:val="008C4C00"/>
    <w:rsid w:val="008C66D1"/>
    <w:rsid w:val="008C698C"/>
    <w:rsid w:val="008D1E48"/>
    <w:rsid w:val="008D2641"/>
    <w:rsid w:val="008D574F"/>
    <w:rsid w:val="008E05B7"/>
    <w:rsid w:val="008E123D"/>
    <w:rsid w:val="008E272F"/>
    <w:rsid w:val="008E2C60"/>
    <w:rsid w:val="008E3BF3"/>
    <w:rsid w:val="008E4B98"/>
    <w:rsid w:val="008F3223"/>
    <w:rsid w:val="008F36EA"/>
    <w:rsid w:val="008F3723"/>
    <w:rsid w:val="008F3F22"/>
    <w:rsid w:val="008F6D58"/>
    <w:rsid w:val="00907094"/>
    <w:rsid w:val="00912E86"/>
    <w:rsid w:val="00915A09"/>
    <w:rsid w:val="009166C8"/>
    <w:rsid w:val="009277BA"/>
    <w:rsid w:val="009301F3"/>
    <w:rsid w:val="00932F33"/>
    <w:rsid w:val="0093443C"/>
    <w:rsid w:val="009379A2"/>
    <w:rsid w:val="00944B33"/>
    <w:rsid w:val="00945D36"/>
    <w:rsid w:val="0095200C"/>
    <w:rsid w:val="009576FD"/>
    <w:rsid w:val="00960A03"/>
    <w:rsid w:val="00963535"/>
    <w:rsid w:val="009647AE"/>
    <w:rsid w:val="0096581C"/>
    <w:rsid w:val="009662A1"/>
    <w:rsid w:val="009675C6"/>
    <w:rsid w:val="00972602"/>
    <w:rsid w:val="00973E7A"/>
    <w:rsid w:val="00975621"/>
    <w:rsid w:val="00976D57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A7385"/>
    <w:rsid w:val="009C04B9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E010A"/>
    <w:rsid w:val="009E183F"/>
    <w:rsid w:val="009E1D39"/>
    <w:rsid w:val="009E22AE"/>
    <w:rsid w:val="009E276D"/>
    <w:rsid w:val="009E4759"/>
    <w:rsid w:val="009E5900"/>
    <w:rsid w:val="009E5AFA"/>
    <w:rsid w:val="009E725A"/>
    <w:rsid w:val="009F0C02"/>
    <w:rsid w:val="009F5350"/>
    <w:rsid w:val="00A00750"/>
    <w:rsid w:val="00A0187F"/>
    <w:rsid w:val="00A025A0"/>
    <w:rsid w:val="00A036CD"/>
    <w:rsid w:val="00A045B8"/>
    <w:rsid w:val="00A1076A"/>
    <w:rsid w:val="00A14426"/>
    <w:rsid w:val="00A17AE0"/>
    <w:rsid w:val="00A2332A"/>
    <w:rsid w:val="00A2333B"/>
    <w:rsid w:val="00A238CB"/>
    <w:rsid w:val="00A248AD"/>
    <w:rsid w:val="00A26D7F"/>
    <w:rsid w:val="00A27CED"/>
    <w:rsid w:val="00A308A3"/>
    <w:rsid w:val="00A32316"/>
    <w:rsid w:val="00A3729E"/>
    <w:rsid w:val="00A379E4"/>
    <w:rsid w:val="00A40F6C"/>
    <w:rsid w:val="00A435E3"/>
    <w:rsid w:val="00A44A6C"/>
    <w:rsid w:val="00A4786B"/>
    <w:rsid w:val="00A57983"/>
    <w:rsid w:val="00A726C6"/>
    <w:rsid w:val="00A8459F"/>
    <w:rsid w:val="00A862B5"/>
    <w:rsid w:val="00A867F0"/>
    <w:rsid w:val="00A91ACF"/>
    <w:rsid w:val="00AA0AC3"/>
    <w:rsid w:val="00AA0BC3"/>
    <w:rsid w:val="00AA2759"/>
    <w:rsid w:val="00AA4140"/>
    <w:rsid w:val="00AA449F"/>
    <w:rsid w:val="00AA4E41"/>
    <w:rsid w:val="00AA652D"/>
    <w:rsid w:val="00AB035D"/>
    <w:rsid w:val="00AB0AE6"/>
    <w:rsid w:val="00AB1894"/>
    <w:rsid w:val="00AB66F0"/>
    <w:rsid w:val="00AC263F"/>
    <w:rsid w:val="00AC321F"/>
    <w:rsid w:val="00AD0671"/>
    <w:rsid w:val="00AD1785"/>
    <w:rsid w:val="00AD536D"/>
    <w:rsid w:val="00AD7C39"/>
    <w:rsid w:val="00AD7EDD"/>
    <w:rsid w:val="00AE15FD"/>
    <w:rsid w:val="00AE2143"/>
    <w:rsid w:val="00AE6F75"/>
    <w:rsid w:val="00AF16AB"/>
    <w:rsid w:val="00AF2D8C"/>
    <w:rsid w:val="00AF412F"/>
    <w:rsid w:val="00AF48EB"/>
    <w:rsid w:val="00AF5377"/>
    <w:rsid w:val="00AF5924"/>
    <w:rsid w:val="00AF5E1A"/>
    <w:rsid w:val="00AF6BE3"/>
    <w:rsid w:val="00B02B86"/>
    <w:rsid w:val="00B031AE"/>
    <w:rsid w:val="00B06131"/>
    <w:rsid w:val="00B06AC5"/>
    <w:rsid w:val="00B06B1C"/>
    <w:rsid w:val="00B12394"/>
    <w:rsid w:val="00B15024"/>
    <w:rsid w:val="00B17A7E"/>
    <w:rsid w:val="00B3421F"/>
    <w:rsid w:val="00B34CBC"/>
    <w:rsid w:val="00B37771"/>
    <w:rsid w:val="00B40087"/>
    <w:rsid w:val="00B405AE"/>
    <w:rsid w:val="00B46845"/>
    <w:rsid w:val="00B47F51"/>
    <w:rsid w:val="00B50678"/>
    <w:rsid w:val="00B50AB6"/>
    <w:rsid w:val="00B53325"/>
    <w:rsid w:val="00B57DFB"/>
    <w:rsid w:val="00B6039D"/>
    <w:rsid w:val="00B604BD"/>
    <w:rsid w:val="00B60B6B"/>
    <w:rsid w:val="00B61058"/>
    <w:rsid w:val="00B63395"/>
    <w:rsid w:val="00B649D7"/>
    <w:rsid w:val="00B65599"/>
    <w:rsid w:val="00B658ED"/>
    <w:rsid w:val="00B662BD"/>
    <w:rsid w:val="00B714F5"/>
    <w:rsid w:val="00B72E60"/>
    <w:rsid w:val="00B74058"/>
    <w:rsid w:val="00B77888"/>
    <w:rsid w:val="00B77911"/>
    <w:rsid w:val="00B80C57"/>
    <w:rsid w:val="00B80D2B"/>
    <w:rsid w:val="00B80E9A"/>
    <w:rsid w:val="00B81361"/>
    <w:rsid w:val="00B86CFB"/>
    <w:rsid w:val="00B949F3"/>
    <w:rsid w:val="00B955C4"/>
    <w:rsid w:val="00BA0009"/>
    <w:rsid w:val="00BA5196"/>
    <w:rsid w:val="00BA5C29"/>
    <w:rsid w:val="00BA6CFC"/>
    <w:rsid w:val="00BA6E03"/>
    <w:rsid w:val="00BB10B6"/>
    <w:rsid w:val="00BB11AA"/>
    <w:rsid w:val="00BB1577"/>
    <w:rsid w:val="00BB2EC6"/>
    <w:rsid w:val="00BB5106"/>
    <w:rsid w:val="00BB7D74"/>
    <w:rsid w:val="00BC390B"/>
    <w:rsid w:val="00BC508C"/>
    <w:rsid w:val="00BC5872"/>
    <w:rsid w:val="00BC591E"/>
    <w:rsid w:val="00BC6117"/>
    <w:rsid w:val="00BC7B1B"/>
    <w:rsid w:val="00BD168B"/>
    <w:rsid w:val="00BD2357"/>
    <w:rsid w:val="00BD4A97"/>
    <w:rsid w:val="00BD4F88"/>
    <w:rsid w:val="00BD6849"/>
    <w:rsid w:val="00BE105D"/>
    <w:rsid w:val="00BE3490"/>
    <w:rsid w:val="00BE41B5"/>
    <w:rsid w:val="00BF1885"/>
    <w:rsid w:val="00BF4BA7"/>
    <w:rsid w:val="00BF5A60"/>
    <w:rsid w:val="00C004E5"/>
    <w:rsid w:val="00C01C52"/>
    <w:rsid w:val="00C02254"/>
    <w:rsid w:val="00C02DA3"/>
    <w:rsid w:val="00C068AA"/>
    <w:rsid w:val="00C1022D"/>
    <w:rsid w:val="00C10C25"/>
    <w:rsid w:val="00C119F6"/>
    <w:rsid w:val="00C12D73"/>
    <w:rsid w:val="00C14824"/>
    <w:rsid w:val="00C15F52"/>
    <w:rsid w:val="00C25457"/>
    <w:rsid w:val="00C30D17"/>
    <w:rsid w:val="00C364E8"/>
    <w:rsid w:val="00C40E5B"/>
    <w:rsid w:val="00C41D15"/>
    <w:rsid w:val="00C500AF"/>
    <w:rsid w:val="00C54332"/>
    <w:rsid w:val="00C56AE4"/>
    <w:rsid w:val="00C62F82"/>
    <w:rsid w:val="00C63A7A"/>
    <w:rsid w:val="00C63FD1"/>
    <w:rsid w:val="00C70BC0"/>
    <w:rsid w:val="00C729DB"/>
    <w:rsid w:val="00C75284"/>
    <w:rsid w:val="00C77F24"/>
    <w:rsid w:val="00C81922"/>
    <w:rsid w:val="00C81FB9"/>
    <w:rsid w:val="00C84085"/>
    <w:rsid w:val="00C92F8A"/>
    <w:rsid w:val="00C949BE"/>
    <w:rsid w:val="00C959EC"/>
    <w:rsid w:val="00C969B0"/>
    <w:rsid w:val="00CA5AC2"/>
    <w:rsid w:val="00CB0212"/>
    <w:rsid w:val="00CB07D2"/>
    <w:rsid w:val="00CB22FE"/>
    <w:rsid w:val="00CB3913"/>
    <w:rsid w:val="00CB6FF2"/>
    <w:rsid w:val="00CC052B"/>
    <w:rsid w:val="00CC06E6"/>
    <w:rsid w:val="00CC407F"/>
    <w:rsid w:val="00CC6A30"/>
    <w:rsid w:val="00CC6FC5"/>
    <w:rsid w:val="00CD0B0B"/>
    <w:rsid w:val="00CD1BE5"/>
    <w:rsid w:val="00CD70BA"/>
    <w:rsid w:val="00CD73A6"/>
    <w:rsid w:val="00CE1853"/>
    <w:rsid w:val="00CE3C90"/>
    <w:rsid w:val="00CE3EC9"/>
    <w:rsid w:val="00CF211E"/>
    <w:rsid w:val="00D05D16"/>
    <w:rsid w:val="00D060AA"/>
    <w:rsid w:val="00D1218A"/>
    <w:rsid w:val="00D16A12"/>
    <w:rsid w:val="00D16B2E"/>
    <w:rsid w:val="00D17BDE"/>
    <w:rsid w:val="00D2032B"/>
    <w:rsid w:val="00D20CF4"/>
    <w:rsid w:val="00D20F8B"/>
    <w:rsid w:val="00D222C8"/>
    <w:rsid w:val="00D23D65"/>
    <w:rsid w:val="00D24650"/>
    <w:rsid w:val="00D25E63"/>
    <w:rsid w:val="00D27566"/>
    <w:rsid w:val="00D27C49"/>
    <w:rsid w:val="00D33550"/>
    <w:rsid w:val="00D34500"/>
    <w:rsid w:val="00D35D93"/>
    <w:rsid w:val="00D422F4"/>
    <w:rsid w:val="00D438E5"/>
    <w:rsid w:val="00D43978"/>
    <w:rsid w:val="00D43B68"/>
    <w:rsid w:val="00D46B2A"/>
    <w:rsid w:val="00D510E6"/>
    <w:rsid w:val="00D528FD"/>
    <w:rsid w:val="00D5512F"/>
    <w:rsid w:val="00D56C45"/>
    <w:rsid w:val="00D60799"/>
    <w:rsid w:val="00D6278A"/>
    <w:rsid w:val="00D661B0"/>
    <w:rsid w:val="00D70D28"/>
    <w:rsid w:val="00D715D5"/>
    <w:rsid w:val="00D73409"/>
    <w:rsid w:val="00D76A92"/>
    <w:rsid w:val="00D83C27"/>
    <w:rsid w:val="00D87559"/>
    <w:rsid w:val="00D87901"/>
    <w:rsid w:val="00D97DCC"/>
    <w:rsid w:val="00DA4A1E"/>
    <w:rsid w:val="00DA7A67"/>
    <w:rsid w:val="00DD7CE2"/>
    <w:rsid w:val="00DE0B6E"/>
    <w:rsid w:val="00DE1C59"/>
    <w:rsid w:val="00DE21DB"/>
    <w:rsid w:val="00DE29AE"/>
    <w:rsid w:val="00DE2CEA"/>
    <w:rsid w:val="00DE50CE"/>
    <w:rsid w:val="00DE516B"/>
    <w:rsid w:val="00DF0375"/>
    <w:rsid w:val="00DF232A"/>
    <w:rsid w:val="00DF37E9"/>
    <w:rsid w:val="00DF4543"/>
    <w:rsid w:val="00DF6F14"/>
    <w:rsid w:val="00E01ED8"/>
    <w:rsid w:val="00E04859"/>
    <w:rsid w:val="00E06531"/>
    <w:rsid w:val="00E06CDC"/>
    <w:rsid w:val="00E124AB"/>
    <w:rsid w:val="00E13A36"/>
    <w:rsid w:val="00E17542"/>
    <w:rsid w:val="00E226A8"/>
    <w:rsid w:val="00E23C99"/>
    <w:rsid w:val="00E25529"/>
    <w:rsid w:val="00E25533"/>
    <w:rsid w:val="00E279C4"/>
    <w:rsid w:val="00E308D4"/>
    <w:rsid w:val="00E32E63"/>
    <w:rsid w:val="00E51200"/>
    <w:rsid w:val="00E52A6B"/>
    <w:rsid w:val="00E56EEC"/>
    <w:rsid w:val="00E57439"/>
    <w:rsid w:val="00E605E2"/>
    <w:rsid w:val="00E63471"/>
    <w:rsid w:val="00E71D3A"/>
    <w:rsid w:val="00E75CDC"/>
    <w:rsid w:val="00E7684E"/>
    <w:rsid w:val="00E8244C"/>
    <w:rsid w:val="00E82FF2"/>
    <w:rsid w:val="00E916F4"/>
    <w:rsid w:val="00E971D6"/>
    <w:rsid w:val="00EA0107"/>
    <w:rsid w:val="00EA2063"/>
    <w:rsid w:val="00EA562B"/>
    <w:rsid w:val="00EA6165"/>
    <w:rsid w:val="00EB0E0F"/>
    <w:rsid w:val="00EB3F33"/>
    <w:rsid w:val="00EB4986"/>
    <w:rsid w:val="00EC60B9"/>
    <w:rsid w:val="00EC72D4"/>
    <w:rsid w:val="00ED0104"/>
    <w:rsid w:val="00ED0E73"/>
    <w:rsid w:val="00ED0EAB"/>
    <w:rsid w:val="00ED3DAD"/>
    <w:rsid w:val="00ED4186"/>
    <w:rsid w:val="00ED580F"/>
    <w:rsid w:val="00EE1CF5"/>
    <w:rsid w:val="00EE2EED"/>
    <w:rsid w:val="00EE38B6"/>
    <w:rsid w:val="00EF066D"/>
    <w:rsid w:val="00EF32FA"/>
    <w:rsid w:val="00EF37EE"/>
    <w:rsid w:val="00EF4F48"/>
    <w:rsid w:val="00EF7B51"/>
    <w:rsid w:val="00F00B22"/>
    <w:rsid w:val="00F02F20"/>
    <w:rsid w:val="00F04EC7"/>
    <w:rsid w:val="00F06252"/>
    <w:rsid w:val="00F06587"/>
    <w:rsid w:val="00F07B0C"/>
    <w:rsid w:val="00F121E8"/>
    <w:rsid w:val="00F12551"/>
    <w:rsid w:val="00F1257F"/>
    <w:rsid w:val="00F14894"/>
    <w:rsid w:val="00F1715D"/>
    <w:rsid w:val="00F209D3"/>
    <w:rsid w:val="00F21EB4"/>
    <w:rsid w:val="00F21F3B"/>
    <w:rsid w:val="00F23863"/>
    <w:rsid w:val="00F24A56"/>
    <w:rsid w:val="00F24D15"/>
    <w:rsid w:val="00F25D33"/>
    <w:rsid w:val="00F260A3"/>
    <w:rsid w:val="00F26C19"/>
    <w:rsid w:val="00F31005"/>
    <w:rsid w:val="00F321B3"/>
    <w:rsid w:val="00F33DFC"/>
    <w:rsid w:val="00F4121D"/>
    <w:rsid w:val="00F4315D"/>
    <w:rsid w:val="00F450CE"/>
    <w:rsid w:val="00F460A4"/>
    <w:rsid w:val="00F470D6"/>
    <w:rsid w:val="00F50A79"/>
    <w:rsid w:val="00F5141F"/>
    <w:rsid w:val="00F54A96"/>
    <w:rsid w:val="00F55FBC"/>
    <w:rsid w:val="00F5715F"/>
    <w:rsid w:val="00F60AEC"/>
    <w:rsid w:val="00F74C6B"/>
    <w:rsid w:val="00F766EA"/>
    <w:rsid w:val="00F76800"/>
    <w:rsid w:val="00F839BB"/>
    <w:rsid w:val="00F86136"/>
    <w:rsid w:val="00F909A3"/>
    <w:rsid w:val="00F917BA"/>
    <w:rsid w:val="00FA72A8"/>
    <w:rsid w:val="00FA79C2"/>
    <w:rsid w:val="00FA7CE7"/>
    <w:rsid w:val="00FB3598"/>
    <w:rsid w:val="00FB393C"/>
    <w:rsid w:val="00FB56BC"/>
    <w:rsid w:val="00FC33F9"/>
    <w:rsid w:val="00FC61CB"/>
    <w:rsid w:val="00FC7E3D"/>
    <w:rsid w:val="00FD07F5"/>
    <w:rsid w:val="00FD5342"/>
    <w:rsid w:val="00FD5365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numPr>
        <w:ilvl w:val="1"/>
        <w:numId w:val="1"/>
      </w:numPr>
      <w:spacing w:before="2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112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svg"/><Relationship Id="rId18" Type="http://schemas.openxmlformats.org/officeDocument/2006/relationships/hyperlink" Target="mailto:https://p5.readthedocs.io/en/latest/examples/image/load%20and%20display%20image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https://www.w3schools.com/python/ref_list_sort.asp" TargetMode="External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12</Pages>
  <Words>3090</Words>
  <Characters>17615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20664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55</cp:revision>
  <cp:lastPrinted>2018-10-08T17:46:00Z</cp:lastPrinted>
  <dcterms:created xsi:type="dcterms:W3CDTF">2020-07-08T18:42:00Z</dcterms:created>
  <dcterms:modified xsi:type="dcterms:W3CDTF">2020-09-10T17:10:00Z</dcterms:modified>
</cp:coreProperties>
</file>