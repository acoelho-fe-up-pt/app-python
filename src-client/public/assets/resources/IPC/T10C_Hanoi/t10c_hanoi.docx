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23AB183D" w:rsidR="00D661B0" w:rsidRPr="008F3F22" w:rsidRDefault="00A22725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>
        <w:t xml:space="preserve">Torre de </w:t>
      </w:r>
      <w:r w:rsidR="00CA497C">
        <w:t>Hanói</w:t>
      </w:r>
    </w:p>
    <w:p w14:paraId="113AC727" w14:textId="7CD8933C" w:rsidR="000D77E9" w:rsidRDefault="00FC1C0A" w:rsidP="008959CF">
      <w:pPr>
        <w:rPr>
          <w:lang w:val="pt-BR"/>
        </w:rPr>
      </w:pPr>
      <w:hyperlink r:id="rId7" w:history="1">
        <w:r w:rsidR="00CA497C" w:rsidRPr="00CA497C">
          <w:rPr>
            <w:rStyle w:val="Hyperlink"/>
            <w:lang w:val="pt-BR"/>
          </w:rPr>
          <w:t>T</w:t>
        </w:r>
        <w:r w:rsidR="008959CF" w:rsidRPr="00CA497C">
          <w:rPr>
            <w:rStyle w:val="Hyperlink"/>
            <w:lang w:val="pt-BR"/>
          </w:rPr>
          <w:t>orre de Hanói</w:t>
        </w:r>
      </w:hyperlink>
      <w:r w:rsidR="008959CF" w:rsidRPr="008959CF">
        <w:rPr>
          <w:lang w:val="pt-BR"/>
        </w:rPr>
        <w:t xml:space="preserve"> </w:t>
      </w:r>
      <w:r w:rsidR="00CA497C">
        <w:rPr>
          <w:lang w:val="pt-BR"/>
        </w:rPr>
        <w:t xml:space="preserve">não é exatamente um jogo, mas um </w:t>
      </w:r>
      <w:r w:rsidR="008959CF" w:rsidRPr="008959CF">
        <w:rPr>
          <w:lang w:val="pt-BR"/>
        </w:rPr>
        <w:t>"quebra-cabeça</w:t>
      </w:r>
      <w:r w:rsidR="00CA497C">
        <w:rPr>
          <w:lang w:val="pt-BR"/>
        </w:rPr>
        <w:t>s</w:t>
      </w:r>
      <w:r w:rsidR="008959CF" w:rsidRPr="008959CF">
        <w:rPr>
          <w:lang w:val="pt-BR"/>
        </w:rPr>
        <w:t>"</w:t>
      </w:r>
      <w:r w:rsidR="00CA497C">
        <w:rPr>
          <w:lang w:val="pt-BR"/>
        </w:rPr>
        <w:t xml:space="preserve"> que desafia a memória de trabalho do jogador para solucionar um problema</w:t>
      </w:r>
      <w:r w:rsidR="00B60FAF">
        <w:rPr>
          <w:lang w:val="pt-BR"/>
        </w:rPr>
        <w:t xml:space="preserve"> que parece</w:t>
      </w:r>
      <w:r w:rsidR="00CA497C">
        <w:rPr>
          <w:lang w:val="pt-BR"/>
        </w:rPr>
        <w:t xml:space="preserve"> simples, mas </w:t>
      </w:r>
      <w:r w:rsidR="00B60FAF">
        <w:rPr>
          <w:lang w:val="pt-BR"/>
        </w:rPr>
        <w:t>que é</w:t>
      </w:r>
      <w:ins w:id="0" w:author="fnf" w:date="2020-07-13T14:24:00Z">
        <w:r w:rsidR="00D3325B">
          <w:rPr>
            <w:lang w:val="pt-BR"/>
          </w:rPr>
          <w:t xml:space="preserve"> relativamente</w:t>
        </w:r>
      </w:ins>
      <w:r w:rsidR="00B60FAF">
        <w:rPr>
          <w:lang w:val="pt-BR"/>
        </w:rPr>
        <w:t xml:space="preserve"> </w:t>
      </w:r>
      <w:r w:rsidR="00CA497C">
        <w:rPr>
          <w:lang w:val="pt-BR"/>
        </w:rPr>
        <w:t>trabalhoso.</w:t>
      </w:r>
      <w:r w:rsidR="000D77E9">
        <w:rPr>
          <w:lang w:val="pt-BR"/>
        </w:rPr>
        <w:t>..</w:t>
      </w:r>
    </w:p>
    <w:p w14:paraId="62ABC4B0" w14:textId="77777777" w:rsidR="00405C04" w:rsidRDefault="00CA497C" w:rsidP="008959CF">
      <w:pPr>
        <w:rPr>
          <w:ins w:id="1" w:author="António Coelho" w:date="2020-09-10T18:51:00Z"/>
          <w:lang w:val="pt-BR"/>
        </w:rPr>
      </w:pPr>
      <w:r>
        <w:rPr>
          <w:lang w:val="pt-BR"/>
        </w:rPr>
        <w:t xml:space="preserve">A estrutura do jogo possui 3 pinos, um dos quais com vários discos posicionados em ordem </w:t>
      </w:r>
      <w:r w:rsidR="00C10C1B">
        <w:rPr>
          <w:lang w:val="pt-BR"/>
        </w:rPr>
        <w:t>de</w:t>
      </w:r>
      <w:r>
        <w:rPr>
          <w:lang w:val="pt-BR"/>
        </w:rPr>
        <w:t>crescente de diâmetro</w:t>
      </w:r>
      <w:r w:rsidR="00C10C1B">
        <w:rPr>
          <w:lang w:val="pt-BR"/>
        </w:rPr>
        <w:t xml:space="preserve"> (o maior na base do jogo </w:t>
      </w:r>
      <w:del w:id="2" w:author="fnf" w:date="2020-07-13T12:08:00Z">
        <w:r w:rsidR="00C10C1B" w:rsidDel="00944F7C">
          <w:rPr>
            <w:lang w:val="pt-BR"/>
          </w:rPr>
          <w:delText xml:space="preserve"> </w:delText>
        </w:r>
      </w:del>
      <w:r w:rsidR="00C10C1B">
        <w:rPr>
          <w:lang w:val="pt-BR"/>
        </w:rPr>
        <w:t>e o menor no topo da pilha de discos</w:t>
      </w:r>
      <w:r w:rsidR="00DF65C1">
        <w:rPr>
          <w:lang w:val="pt-BR"/>
        </w:rPr>
        <w:t xml:space="preserve"> </w:t>
      </w:r>
      <w:ins w:id="3" w:author="fnf" w:date="2020-07-13T12:09:00Z">
        <w:r w:rsidR="00944F7C">
          <w:rPr>
            <w:lang w:val="pt-BR"/>
          </w:rPr>
          <w:t>(</w:t>
        </w:r>
      </w:ins>
      <w:del w:id="4" w:author="fnf" w:date="2020-07-13T12:09:00Z">
        <w:r w:rsidR="00DF65C1" w:rsidDel="00944F7C">
          <w:rPr>
            <w:lang w:val="pt-BR"/>
          </w:rPr>
          <w:delText xml:space="preserve">- </w:delText>
        </w:r>
      </w:del>
      <w:r w:rsidR="00DF65C1">
        <w:rPr>
          <w:lang w:val="pt-BR"/>
        </w:rPr>
        <w:t>ver figura</w:t>
      </w:r>
      <w:r w:rsidR="00C10C1B">
        <w:rPr>
          <w:lang w:val="pt-BR"/>
        </w:rPr>
        <w:t>)</w:t>
      </w:r>
      <w:r>
        <w:rPr>
          <w:lang w:val="pt-BR"/>
        </w:rPr>
        <w:t xml:space="preserve">. </w:t>
      </w:r>
      <w:r w:rsidR="008959CF" w:rsidRPr="008959CF">
        <w:rPr>
          <w:lang w:val="pt-BR"/>
        </w:rPr>
        <w:t xml:space="preserve">O problema consiste em passar todos os discos de um pino para </w:t>
      </w:r>
      <w:r w:rsidR="00B25BAC">
        <w:rPr>
          <w:lang w:val="pt-BR"/>
        </w:rPr>
        <w:t xml:space="preserve">um </w:t>
      </w:r>
      <w:r w:rsidR="008959CF" w:rsidRPr="008959CF">
        <w:rPr>
          <w:lang w:val="pt-BR"/>
        </w:rPr>
        <w:t>outro</w:t>
      </w:r>
      <w:ins w:id="5" w:author="fnf" w:date="2020-07-13T12:10:00Z">
        <w:r w:rsidR="00944F7C">
          <w:rPr>
            <w:lang w:val="pt-BR"/>
          </w:rPr>
          <w:t xml:space="preserve">, com as seguintes restrições: </w:t>
        </w:r>
      </w:ins>
    </w:p>
    <w:p w14:paraId="41901355" w14:textId="77777777" w:rsidR="00405C04" w:rsidRDefault="00944F7C" w:rsidP="00405C04">
      <w:pPr>
        <w:pStyle w:val="ListParagraph"/>
        <w:numPr>
          <w:ilvl w:val="0"/>
          <w:numId w:val="36"/>
        </w:numPr>
        <w:rPr>
          <w:ins w:id="6" w:author="António Coelho" w:date="2020-09-10T18:51:00Z"/>
          <w:lang w:val="pt-BR"/>
        </w:rPr>
      </w:pPr>
      <w:ins w:id="7" w:author="fnf" w:date="2020-07-13T12:10:00Z">
        <w:del w:id="8" w:author="António Coelho" w:date="2020-09-10T18:51:00Z">
          <w:r w:rsidRPr="00405C04" w:rsidDel="00405C04">
            <w:rPr>
              <w:lang w:val="pt-BR"/>
            </w:rPr>
            <w:delText xml:space="preserve">1- </w:delText>
          </w:r>
        </w:del>
        <w:r w:rsidRPr="00405C04">
          <w:rPr>
            <w:lang w:val="pt-BR"/>
          </w:rPr>
          <w:t xml:space="preserve">apenas se pode movimentar um disco de cada vez; </w:t>
        </w:r>
      </w:ins>
    </w:p>
    <w:p w14:paraId="1430D481" w14:textId="5F4B96E9" w:rsidR="00944F7C" w:rsidRPr="00405C04" w:rsidRDefault="00944F7C" w:rsidP="00405C04">
      <w:pPr>
        <w:pStyle w:val="ListParagraph"/>
        <w:numPr>
          <w:ilvl w:val="0"/>
          <w:numId w:val="36"/>
        </w:numPr>
        <w:rPr>
          <w:ins w:id="9" w:author="fnf" w:date="2020-07-13T12:11:00Z"/>
          <w:lang w:val="pt-BR"/>
          <w:rPrChange w:id="10" w:author="António Coelho" w:date="2020-09-10T18:51:00Z">
            <w:rPr>
              <w:ins w:id="11" w:author="fnf" w:date="2020-07-13T12:11:00Z"/>
              <w:lang w:val="pt-BR"/>
            </w:rPr>
          </w:rPrChange>
        </w:rPr>
        <w:pPrChange w:id="12" w:author="António Coelho" w:date="2020-09-10T18:51:00Z">
          <w:pPr/>
        </w:pPrChange>
      </w:pPr>
      <w:ins w:id="13" w:author="fnf" w:date="2020-07-13T12:10:00Z">
        <w:del w:id="14" w:author="António Coelho" w:date="2020-09-10T18:51:00Z">
          <w:r w:rsidRPr="00405C04" w:rsidDel="00405C04">
            <w:rPr>
              <w:lang w:val="pt-BR"/>
            </w:rPr>
            <w:delText xml:space="preserve">2- </w:delText>
          </w:r>
        </w:del>
      </w:ins>
      <w:del w:id="15" w:author="fnf" w:date="2020-07-13T12:10:00Z">
        <w:r w:rsidR="00CA497C" w:rsidRPr="00405C04" w:rsidDel="00944F7C">
          <w:rPr>
            <w:lang w:val="pt-BR"/>
            <w:rPrChange w:id="16" w:author="António Coelho" w:date="2020-09-10T18:51:00Z">
              <w:rPr>
                <w:lang w:val="pt-BR"/>
              </w:rPr>
            </w:rPrChange>
          </w:rPr>
          <w:delText xml:space="preserve">. </w:delText>
        </w:r>
      </w:del>
      <w:del w:id="17" w:author="fnf" w:date="2020-07-13T12:11:00Z">
        <w:r w:rsidR="00B25BAC" w:rsidRPr="00405C04" w:rsidDel="00944F7C">
          <w:rPr>
            <w:lang w:val="pt-BR"/>
            <w:rPrChange w:id="18" w:author="António Coelho" w:date="2020-09-10T18:51:00Z">
              <w:rPr>
                <w:lang w:val="pt-BR"/>
              </w:rPr>
            </w:rPrChange>
          </w:rPr>
          <w:delText>Mas c</w:delText>
        </w:r>
        <w:r w:rsidR="00CA497C" w:rsidRPr="00405C04" w:rsidDel="00944F7C">
          <w:rPr>
            <w:lang w:val="pt-BR"/>
            <w:rPrChange w:id="19" w:author="António Coelho" w:date="2020-09-10T18:51:00Z">
              <w:rPr>
                <w:lang w:val="pt-BR"/>
              </w:rPr>
            </w:rPrChange>
          </w:rPr>
          <w:delText xml:space="preserve">om a restrição </w:delText>
        </w:r>
        <w:r w:rsidR="00B25BAC" w:rsidRPr="00405C04" w:rsidDel="00944F7C">
          <w:rPr>
            <w:lang w:val="pt-BR"/>
            <w:rPrChange w:id="20" w:author="António Coelho" w:date="2020-09-10T18:51:00Z">
              <w:rPr>
                <w:lang w:val="pt-BR"/>
              </w:rPr>
            </w:rPrChange>
          </w:rPr>
          <w:delText xml:space="preserve">de </w:delText>
        </w:r>
        <w:r w:rsidR="00CA497C" w:rsidRPr="00405C04" w:rsidDel="00944F7C">
          <w:rPr>
            <w:lang w:val="pt-BR"/>
            <w:rPrChange w:id="21" w:author="António Coelho" w:date="2020-09-10T18:51:00Z">
              <w:rPr>
                <w:lang w:val="pt-BR"/>
              </w:rPr>
            </w:rPrChange>
          </w:rPr>
          <w:delText>que</w:delText>
        </w:r>
        <w:r w:rsidR="008959CF" w:rsidRPr="00405C04" w:rsidDel="00944F7C">
          <w:rPr>
            <w:lang w:val="pt-BR"/>
            <w:rPrChange w:id="22" w:author="António Coelho" w:date="2020-09-10T18:51:00Z">
              <w:rPr>
                <w:lang w:val="pt-BR"/>
              </w:rPr>
            </w:rPrChange>
          </w:rPr>
          <w:delText xml:space="preserve"> </w:delText>
        </w:r>
      </w:del>
      <w:r w:rsidR="008959CF" w:rsidRPr="00405C04">
        <w:rPr>
          <w:lang w:val="pt-BR"/>
          <w:rPrChange w:id="23" w:author="António Coelho" w:date="2020-09-10T18:51:00Z">
            <w:rPr>
              <w:lang w:val="pt-BR"/>
            </w:rPr>
          </w:rPrChange>
        </w:rPr>
        <w:t xml:space="preserve">um disco nunca </w:t>
      </w:r>
      <w:r w:rsidR="00CA497C" w:rsidRPr="00405C04">
        <w:rPr>
          <w:lang w:val="pt-BR"/>
          <w:rPrChange w:id="24" w:author="António Coelho" w:date="2020-09-10T18:51:00Z">
            <w:rPr>
              <w:lang w:val="pt-BR"/>
            </w:rPr>
          </w:rPrChange>
        </w:rPr>
        <w:t xml:space="preserve">pode ser posicionado </w:t>
      </w:r>
      <w:r w:rsidR="008959CF" w:rsidRPr="00405C04">
        <w:rPr>
          <w:lang w:val="pt-BR"/>
          <w:rPrChange w:id="25" w:author="António Coelho" w:date="2020-09-10T18:51:00Z">
            <w:rPr>
              <w:lang w:val="pt-BR"/>
            </w:rPr>
          </w:rPrChange>
        </w:rPr>
        <w:t xml:space="preserve">em cima de </w:t>
      </w:r>
      <w:r w:rsidR="00B25BAC" w:rsidRPr="00405C04">
        <w:rPr>
          <w:lang w:val="pt-BR"/>
          <w:rPrChange w:id="26" w:author="António Coelho" w:date="2020-09-10T18:51:00Z">
            <w:rPr>
              <w:lang w:val="pt-BR"/>
            </w:rPr>
          </w:rPrChange>
        </w:rPr>
        <w:t xml:space="preserve">um </w:t>
      </w:r>
      <w:r w:rsidR="008959CF" w:rsidRPr="00405C04">
        <w:rPr>
          <w:lang w:val="pt-BR"/>
          <w:rPrChange w:id="27" w:author="António Coelho" w:date="2020-09-10T18:51:00Z">
            <w:rPr>
              <w:lang w:val="pt-BR"/>
            </w:rPr>
          </w:rPrChange>
        </w:rPr>
        <w:t xml:space="preserve">outro menor. </w:t>
      </w:r>
    </w:p>
    <w:p w14:paraId="3E4F9A1D" w14:textId="051AC406" w:rsidR="008B16A0" w:rsidRDefault="008959CF" w:rsidP="008959CF">
      <w:pPr>
        <w:rPr>
          <w:lang w:val="pt-BR"/>
        </w:rPr>
      </w:pPr>
      <w:r w:rsidRPr="008959CF">
        <w:rPr>
          <w:lang w:val="pt-BR"/>
        </w:rPr>
        <w:t>O número de discos pode variar</w:t>
      </w:r>
      <w:r w:rsidR="000B0B9F">
        <w:rPr>
          <w:lang w:val="pt-BR"/>
        </w:rPr>
        <w:t>.</w:t>
      </w:r>
      <w:ins w:id="28" w:author="António Coelho" w:date="2020-09-10T18:51:00Z">
        <w:r w:rsidR="00405C04">
          <w:rPr>
            <w:lang w:val="pt-BR"/>
          </w:rPr>
          <w:t>.. Proporcionalmente, o grau de dificuldade</w:t>
        </w:r>
      </w:ins>
      <w:ins w:id="29" w:author="António Coelho" w:date="2020-09-10T18:52:00Z">
        <w:r w:rsidR="00405C04">
          <w:rPr>
            <w:lang w:val="pt-BR"/>
          </w:rPr>
          <w:t xml:space="preserve"> irá aumentar com o número de discos.</w:t>
        </w:r>
      </w:ins>
    </w:p>
    <w:p w14:paraId="658F0813" w14:textId="0E0B0D96" w:rsidR="000B0B9F" w:rsidRDefault="00A37A5D" w:rsidP="00A37A5D">
      <w:pPr>
        <w:suppressAutoHyphens w:val="0"/>
        <w:spacing w:before="0"/>
        <w:jc w:val="center"/>
        <w:rPr>
          <w:rFonts w:ascii="Times New Roman" w:hAnsi="Times New Roman"/>
          <w:sz w:val="24"/>
          <w:szCs w:val="24"/>
          <w:lang w:eastAsia="en-GB"/>
        </w:rPr>
      </w:pPr>
      <w:r w:rsidRPr="00A37A5D">
        <w:rPr>
          <w:rFonts w:ascii="Times New Roman" w:hAnsi="Times New Roman"/>
          <w:sz w:val="24"/>
          <w:szCs w:val="24"/>
          <w:lang w:eastAsia="en-GB"/>
        </w:rPr>
        <w:fldChar w:fldCharType="begin"/>
      </w:r>
      <w:r w:rsidRPr="00A37A5D">
        <w:rPr>
          <w:rFonts w:ascii="Times New Roman" w:hAnsi="Times New Roman"/>
          <w:sz w:val="24"/>
          <w:szCs w:val="24"/>
          <w:lang w:eastAsia="en-GB"/>
        </w:rPr>
        <w:instrText xml:space="preserve"> INCLUDEPICTURE "https://upload.wikimedia.org/wikipedia/commons/thumb/0/07/Tower_of_Hanoi.jpeg/300px-Tower_of_Hanoi.jpeg" \* MERGEFORMATINET </w:instrText>
      </w:r>
      <w:r w:rsidRPr="00A37A5D">
        <w:rPr>
          <w:rFonts w:ascii="Times New Roman" w:hAnsi="Times New Roman"/>
          <w:sz w:val="24"/>
          <w:szCs w:val="24"/>
          <w:lang w:eastAsia="en-GB"/>
        </w:rPr>
        <w:fldChar w:fldCharType="separate"/>
      </w:r>
      <w:r w:rsidRPr="00A37A5D"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73AE2E9F" wp14:editId="7FC07BD6">
            <wp:extent cx="2352675" cy="1032356"/>
            <wp:effectExtent l="0" t="0" r="0" b="0"/>
            <wp:docPr id="5" name="Picture 5" descr="A picture containing object, indoor, table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70" cy="104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A5D">
        <w:rPr>
          <w:rFonts w:ascii="Times New Roman" w:hAnsi="Times New Roman"/>
          <w:sz w:val="24"/>
          <w:szCs w:val="24"/>
          <w:lang w:eastAsia="en-GB"/>
        </w:rPr>
        <w:fldChar w:fldCharType="end"/>
      </w:r>
    </w:p>
    <w:p w14:paraId="272EBAEA" w14:textId="2094CB2E" w:rsidR="00FC2EAB" w:rsidRPr="00FC2EAB" w:rsidRDefault="00A37A5D" w:rsidP="00FC2EAB">
      <w:pPr>
        <w:suppressAutoHyphens w:val="0"/>
        <w:spacing w:before="0"/>
        <w:jc w:val="center"/>
        <w:rPr>
          <w:color w:val="0000FF"/>
          <w:u w:val="single"/>
          <w:lang w:val="pt-BR"/>
        </w:rPr>
      </w:pPr>
      <w:r>
        <w:rPr>
          <w:lang w:val="pt-BR"/>
        </w:rPr>
        <w:t>Torre de Hanói</w:t>
      </w:r>
      <w:r w:rsidR="000B0B9F" w:rsidRPr="00D62C16">
        <w:rPr>
          <w:lang w:val="pt-BR"/>
        </w:rPr>
        <w:t xml:space="preserve"> - </w:t>
      </w:r>
      <w:hyperlink r:id="rId9" w:history="1">
        <w:proofErr w:type="spellStart"/>
        <w:r w:rsidR="000B0B9F" w:rsidRPr="00D62C16">
          <w:rPr>
            <w:rStyle w:val="Hyperlink"/>
            <w:lang w:val="pt-BR"/>
          </w:rPr>
          <w:t>wikipedia</w:t>
        </w:r>
        <w:proofErr w:type="spellEnd"/>
      </w:hyperlink>
    </w:p>
    <w:p w14:paraId="3EDBEDF2" w14:textId="43131EDF" w:rsidR="00FC2EAB" w:rsidRPr="00FC2EAB" w:rsidRDefault="00FC2EAB" w:rsidP="00FC2EAB">
      <w:pPr>
        <w:rPr>
          <w:rStyle w:val="Hyperlink"/>
          <w:color w:val="auto"/>
          <w:u w:val="none"/>
        </w:rPr>
      </w:pPr>
      <w:r>
        <w:t xml:space="preserve">Este é também um exemplo </w:t>
      </w:r>
      <w:r w:rsidR="00EC0791">
        <w:t xml:space="preserve">típico </w:t>
      </w:r>
      <w:r w:rsidR="00AD2849">
        <w:t xml:space="preserve">e </w:t>
      </w:r>
      <w:r>
        <w:t xml:space="preserve">muito interessante </w:t>
      </w:r>
      <w:r w:rsidR="00EC2016">
        <w:t xml:space="preserve">da utilização </w:t>
      </w:r>
      <w:r>
        <w:t>de pilhas</w:t>
      </w:r>
      <w:ins w:id="30" w:author="fnf" w:date="2020-07-13T14:26:00Z">
        <w:r w:rsidR="00D3325B">
          <w:t xml:space="preserve">, </w:t>
        </w:r>
      </w:ins>
      <w:del w:id="31" w:author="fnf" w:date="2020-07-13T14:26:00Z">
        <w:r w:rsidR="00EC2016" w:rsidDel="00D3325B">
          <w:delText>. U</w:delText>
        </w:r>
      </w:del>
      <w:ins w:id="32" w:author="fnf" w:date="2020-07-13T14:26:00Z">
        <w:r w:rsidR="00D3325B">
          <w:t>u</w:t>
        </w:r>
      </w:ins>
      <w:r>
        <w:t>ma vez que apenas se pode retirar o último disco colocado em cada pino e, ao inserir um disco</w:t>
      </w:r>
      <w:r w:rsidR="00835655">
        <w:t xml:space="preserve"> num determinado pino</w:t>
      </w:r>
      <w:r>
        <w:t xml:space="preserve">, </w:t>
      </w:r>
      <w:r w:rsidR="00835655">
        <w:t xml:space="preserve">este </w:t>
      </w:r>
      <w:r>
        <w:t>fica sempre por cima.</w:t>
      </w:r>
      <w:r w:rsidR="00B066FE">
        <w:t xml:space="preserve"> Ou seja, o último disco a ser colocado </w:t>
      </w:r>
      <w:ins w:id="33" w:author="fnf" w:date="2020-07-13T12:12:00Z">
        <w:r w:rsidR="00944F7C">
          <w:t>num pino será</w:t>
        </w:r>
      </w:ins>
      <w:del w:id="34" w:author="fnf" w:date="2020-07-13T12:12:00Z">
        <w:r w:rsidR="00B066FE" w:rsidDel="00944F7C">
          <w:delText>é</w:delText>
        </w:r>
      </w:del>
      <w:r w:rsidR="00B066FE">
        <w:t xml:space="preserve"> sempre o primeiro a </w:t>
      </w:r>
      <w:ins w:id="35" w:author="fnf" w:date="2020-07-13T12:13:00Z">
        <w:r w:rsidR="00944F7C">
          <w:t xml:space="preserve">poder </w:t>
        </w:r>
      </w:ins>
      <w:r w:rsidR="00B066FE">
        <w:t xml:space="preserve">ser retirado </w:t>
      </w:r>
      <w:ins w:id="36" w:author="fnf" w:date="2020-07-13T12:12:00Z">
        <w:r w:rsidR="00944F7C">
          <w:t xml:space="preserve">desse pino </w:t>
        </w:r>
      </w:ins>
      <w:r w:rsidR="00B066FE">
        <w:t xml:space="preserve">(LIFO - </w:t>
      </w:r>
      <w:proofErr w:type="spellStart"/>
      <w:r w:rsidR="00B066FE">
        <w:t>Last</w:t>
      </w:r>
      <w:proofErr w:type="spellEnd"/>
      <w:r w:rsidR="00B066FE">
        <w:t xml:space="preserve"> IN </w:t>
      </w:r>
      <w:proofErr w:type="spellStart"/>
      <w:r w:rsidR="00B066FE">
        <w:t>First</w:t>
      </w:r>
      <w:proofErr w:type="spellEnd"/>
      <w:r w:rsidR="00B066FE">
        <w:t xml:space="preserve"> Out).</w:t>
      </w:r>
    </w:p>
    <w:p w14:paraId="059173DE" w14:textId="58D1E1B0" w:rsidR="008B16A0" w:rsidRDefault="008B16A0" w:rsidP="008B16A0">
      <w:pPr>
        <w:pStyle w:val="Heading1"/>
      </w:pPr>
      <w:del w:id="37" w:author="António Coelho" w:date="2020-09-10T19:01:00Z">
        <w:r w:rsidDel="005B7292">
          <w:delText xml:space="preserve">Preparação </w:delText>
        </w:r>
      </w:del>
      <w:ins w:id="38" w:author="António Coelho" w:date="2020-09-10T19:01:00Z">
        <w:r w:rsidR="005B7292">
          <w:t>Exemplific</w:t>
        </w:r>
        <w:r w:rsidR="005B7292">
          <w:t xml:space="preserve">ação </w:t>
        </w:r>
      </w:ins>
      <w:r>
        <w:t>do jogo</w:t>
      </w:r>
    </w:p>
    <w:p w14:paraId="2D126CA5" w14:textId="794ED32E" w:rsidR="008B16A0" w:rsidRDefault="003052DE" w:rsidP="008B16A0">
      <w:pPr>
        <w:rPr>
          <w:ins w:id="39" w:author="fnf" w:date="2020-07-13T12:14:00Z"/>
        </w:rPr>
      </w:pPr>
      <w:r>
        <w:t>Este jogo será desenvolvido num ambiente gráfico, utilizando o módulo p5.</w:t>
      </w:r>
      <w:ins w:id="40" w:author="fnf" w:date="2020-07-13T12:26:00Z">
        <w:r w:rsidR="00BC3BFA">
          <w:t xml:space="preserve"> Na figura que se segue, vemos o ecrã inicial, em que o pino da esquerda </w:t>
        </w:r>
      </w:ins>
      <w:ins w:id="41" w:author="fnf" w:date="2020-07-13T12:27:00Z">
        <w:r w:rsidR="00BC3BFA">
          <w:t xml:space="preserve">aparece com 5 discos de vários tons de azul. </w:t>
        </w:r>
      </w:ins>
      <w:ins w:id="42" w:author="fnf" w:date="2020-07-13T12:28:00Z">
        <w:r w:rsidR="00BC3BFA">
          <w:t xml:space="preserve">Neste caso, </w:t>
        </w:r>
      </w:ins>
      <w:ins w:id="43" w:author="fnf" w:date="2020-07-13T14:27:00Z">
        <w:r w:rsidR="00325D29">
          <w:t xml:space="preserve">quanto </w:t>
        </w:r>
      </w:ins>
      <w:ins w:id="44" w:author="fnf" w:date="2020-07-13T12:28:00Z">
        <w:r w:rsidR="00BC3BFA">
          <w:t xml:space="preserve">maior </w:t>
        </w:r>
      </w:ins>
      <w:ins w:id="45" w:author="fnf" w:date="2020-07-13T14:27:00Z">
        <w:r w:rsidR="00325D29">
          <w:t>for o diâmetro</w:t>
        </w:r>
      </w:ins>
      <w:ins w:id="46" w:author="fnf" w:date="2020-07-13T12:28:00Z">
        <w:r w:rsidR="00BC3BFA">
          <w:t xml:space="preserve"> de </w:t>
        </w:r>
      </w:ins>
      <w:ins w:id="47" w:author="fnf" w:date="2020-07-13T14:27:00Z">
        <w:r w:rsidR="00325D29">
          <w:t xml:space="preserve">um </w:t>
        </w:r>
      </w:ins>
      <w:ins w:id="48" w:author="fnf" w:date="2020-07-13T12:28:00Z">
        <w:r w:rsidR="00BC3BFA">
          <w:t xml:space="preserve">disco </w:t>
        </w:r>
      </w:ins>
      <w:ins w:id="49" w:author="fnf" w:date="2020-07-13T14:27:00Z">
        <w:r w:rsidR="00325D29">
          <w:t xml:space="preserve">mais claro será </w:t>
        </w:r>
      </w:ins>
      <w:ins w:id="50" w:author="fnf" w:date="2020-07-13T14:28:00Z">
        <w:r w:rsidR="00325D29">
          <w:t>o</w:t>
        </w:r>
      </w:ins>
      <w:ins w:id="51" w:author="fnf" w:date="2020-07-13T12:28:00Z">
        <w:r w:rsidR="00BC3BFA">
          <w:t xml:space="preserve"> azul </w:t>
        </w:r>
      </w:ins>
      <w:ins w:id="52" w:author="fnf" w:date="2020-07-13T14:28:00Z">
        <w:r w:rsidR="00325D29">
          <w:t>com que é pintado</w:t>
        </w:r>
      </w:ins>
      <w:ins w:id="53" w:author="fnf" w:date="2020-07-13T12:28:00Z">
        <w:r w:rsidR="00BC3BFA">
          <w:t>.</w:t>
        </w:r>
      </w:ins>
    </w:p>
    <w:p w14:paraId="599A58E7" w14:textId="4EA57F4D" w:rsidR="00944F7C" w:rsidRDefault="00BC3BFA" w:rsidP="009630BF">
      <w:pPr>
        <w:jc w:val="center"/>
        <w:rPr>
          <w:ins w:id="54" w:author="fnf" w:date="2020-07-13T12:16:00Z"/>
        </w:rPr>
        <w:pPrChange w:id="55" w:author="António Coelho" w:date="2020-09-10T18:29:00Z">
          <w:pPr/>
        </w:pPrChange>
      </w:pPr>
      <w:ins w:id="56" w:author="fnf" w:date="2020-07-13T12:25:00Z">
        <w:r>
          <w:rPr>
            <w:noProof/>
            <w:lang w:eastAsia="pt-PT"/>
          </w:rPr>
          <w:drawing>
            <wp:inline distT="0" distB="0" distL="0" distR="0" wp14:anchorId="1FC75B6E" wp14:editId="1B480602">
              <wp:extent cx="1905443" cy="1352550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26735" cy="1367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F6E69E6" w14:textId="77777777" w:rsidR="00325D29" w:rsidRDefault="00BC3BFA" w:rsidP="008B16A0">
      <w:pPr>
        <w:rPr>
          <w:ins w:id="57" w:author="fnf" w:date="2020-07-13T14:28:00Z"/>
        </w:rPr>
      </w:pPr>
      <w:ins w:id="58" w:author="fnf" w:date="2020-07-13T12:28:00Z">
        <w:r>
          <w:t xml:space="preserve">O jogo é controlado com as teclas 1, 2 e 3. </w:t>
        </w:r>
      </w:ins>
    </w:p>
    <w:p w14:paraId="3B3AAF52" w14:textId="4C740AFB" w:rsidR="00532B31" w:rsidRDefault="00BC3BFA" w:rsidP="008B16A0">
      <w:pPr>
        <w:rPr>
          <w:ins w:id="59" w:author="fnf" w:date="2020-07-13T12:16:00Z"/>
        </w:rPr>
      </w:pPr>
      <w:ins w:id="60" w:author="fnf" w:date="2020-07-13T12:29:00Z">
        <w:r>
          <w:t>A</w:t>
        </w:r>
      </w:ins>
      <w:ins w:id="61" w:author="fnf" w:date="2020-07-13T12:31:00Z">
        <w:r>
          <w:t>s duas</w:t>
        </w:r>
      </w:ins>
      <w:ins w:id="62" w:author="fnf" w:date="2020-07-13T12:29:00Z">
        <w:r>
          <w:t xml:space="preserve"> figura</w:t>
        </w:r>
      </w:ins>
      <w:ins w:id="63" w:author="fnf" w:date="2020-07-13T12:31:00Z">
        <w:r>
          <w:t>s</w:t>
        </w:r>
      </w:ins>
      <w:ins w:id="64" w:author="fnf" w:date="2020-07-13T12:29:00Z">
        <w:r>
          <w:t xml:space="preserve"> que se segue</w:t>
        </w:r>
      </w:ins>
      <w:ins w:id="65" w:author="fnf" w:date="2020-07-13T12:31:00Z">
        <w:r>
          <w:t>m</w:t>
        </w:r>
      </w:ins>
      <w:ins w:id="66" w:author="fnf" w:date="2020-07-13T12:29:00Z">
        <w:r>
          <w:t xml:space="preserve">, </w:t>
        </w:r>
      </w:ins>
      <w:ins w:id="67" w:author="fnf" w:date="2020-07-13T12:31:00Z">
        <w:r>
          <w:t xml:space="preserve">mostram o que aconteceu quando </w:t>
        </w:r>
      </w:ins>
      <w:ins w:id="68" w:author="fnf" w:date="2020-07-13T12:29:00Z">
        <w:r>
          <w:t xml:space="preserve">o jogador </w:t>
        </w:r>
      </w:ins>
      <w:ins w:id="69" w:author="fnf" w:date="2020-07-13T12:32:00Z">
        <w:r>
          <w:t>começ</w:t>
        </w:r>
      </w:ins>
      <w:ins w:id="70" w:author="fnf" w:date="2020-07-13T14:29:00Z">
        <w:r w:rsidR="00325D29">
          <w:t>a</w:t>
        </w:r>
      </w:ins>
      <w:ins w:id="71" w:author="fnf" w:date="2020-07-13T12:32:00Z">
        <w:r>
          <w:t xml:space="preserve"> por atuar </w:t>
        </w:r>
      </w:ins>
      <w:ins w:id="72" w:author="fnf" w:date="2020-07-13T12:29:00Z">
        <w:r>
          <w:t>a tecla 1</w:t>
        </w:r>
      </w:ins>
      <w:ins w:id="73" w:author="fnf" w:date="2020-07-13T12:32:00Z">
        <w:r>
          <w:t xml:space="preserve"> e depois </w:t>
        </w:r>
      </w:ins>
      <w:ins w:id="74" w:author="fnf" w:date="2020-07-13T12:29:00Z">
        <w:r>
          <w:t>tecla 2, indicando que o disco no topo do pino 1</w:t>
        </w:r>
      </w:ins>
      <w:ins w:id="75" w:author="fnf" w:date="2020-07-13T12:34:00Z">
        <w:r w:rsidR="000A2727">
          <w:t xml:space="preserve"> (</w:t>
        </w:r>
      </w:ins>
      <w:ins w:id="76" w:author="fnf" w:date="2020-07-13T12:35:00Z">
        <w:r w:rsidR="000A2727">
          <w:t xml:space="preserve">pino </w:t>
        </w:r>
      </w:ins>
      <w:ins w:id="77" w:author="fnf" w:date="2020-07-13T12:34:00Z">
        <w:r>
          <w:t>agora pintado a verde</w:t>
        </w:r>
      </w:ins>
      <w:ins w:id="78" w:author="fnf" w:date="2020-07-13T12:36:00Z">
        <w:r w:rsidR="000A2727">
          <w:t>)</w:t>
        </w:r>
      </w:ins>
      <w:ins w:id="79" w:author="fnf" w:date="2020-07-13T12:34:00Z">
        <w:r>
          <w:t>,</w:t>
        </w:r>
      </w:ins>
      <w:ins w:id="80" w:author="fnf" w:date="2020-07-13T12:30:00Z">
        <w:r>
          <w:t xml:space="preserve"> </w:t>
        </w:r>
      </w:ins>
      <w:ins w:id="81" w:author="fnf" w:date="2020-07-13T12:36:00Z">
        <w:r w:rsidR="000A2727">
          <w:t xml:space="preserve">vai </w:t>
        </w:r>
      </w:ins>
      <w:ins w:id="82" w:author="fnf" w:date="2020-07-13T12:30:00Z">
        <w:r w:rsidR="000A2727">
          <w:t>passar</w:t>
        </w:r>
        <w:r>
          <w:t xml:space="preserve"> para o topo do pino 2.</w:t>
        </w:r>
      </w:ins>
    </w:p>
    <w:p w14:paraId="14F86211" w14:textId="13D20E79" w:rsidR="00532B31" w:rsidRDefault="00532B31" w:rsidP="009630BF">
      <w:pPr>
        <w:jc w:val="center"/>
        <w:rPr>
          <w:ins w:id="83" w:author="fnf" w:date="2020-07-13T12:18:00Z"/>
        </w:rPr>
        <w:pPrChange w:id="84" w:author="António Coelho" w:date="2020-09-10T18:33:00Z">
          <w:pPr/>
        </w:pPrChange>
      </w:pPr>
      <w:ins w:id="85" w:author="fnf" w:date="2020-07-13T12:17:00Z">
        <w:del w:id="86" w:author="António Coelho" w:date="2020-09-10T18:56:00Z">
          <w:r w:rsidDel="00405C04">
            <w:rPr>
              <w:noProof/>
              <w:lang w:eastAsia="pt-PT"/>
            </w:rPr>
            <w:lastRenderedPageBreak/>
            <w:drawing>
              <wp:inline distT="0" distB="0" distL="0" distR="0" wp14:anchorId="38D10A69" wp14:editId="72C234A3">
                <wp:extent cx="1897200" cy="1353600"/>
                <wp:effectExtent l="0" t="0" r="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7200" cy="13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ins w:id="87" w:author="fnf" w:date="2020-07-13T12:16:00Z">
        <w:r>
          <w:rPr>
            <w:noProof/>
            <w:lang w:eastAsia="pt-PT"/>
          </w:rPr>
          <w:drawing>
            <wp:inline distT="0" distB="0" distL="0" distR="0" wp14:anchorId="187473F7" wp14:editId="23E5C254">
              <wp:extent cx="1895475" cy="1349211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3620" cy="136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88" w:author="António Coelho" w:date="2020-09-10T18:56:00Z">
        <w:r w:rsidR="00405C04">
          <w:t xml:space="preserve">             </w:t>
        </w:r>
        <w:r w:rsidR="00405C04">
          <w:rPr>
            <w:noProof/>
            <w:lang w:eastAsia="pt-PT"/>
          </w:rPr>
          <w:drawing>
            <wp:inline distT="0" distB="0" distL="0" distR="0" wp14:anchorId="7CC68C5E" wp14:editId="2BD57391">
              <wp:extent cx="1897200" cy="1353600"/>
              <wp:effectExtent l="0" t="0" r="0" b="5715"/>
              <wp:docPr id="2" name="Picture 2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screenshot of a cell phon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97200" cy="135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4D54DA" w14:textId="18E8B7E2" w:rsidR="00BC3BFA" w:rsidRDefault="00BC3BFA" w:rsidP="008B16A0">
      <w:pPr>
        <w:rPr>
          <w:ins w:id="89" w:author="fnf" w:date="2020-07-13T12:37:00Z"/>
          <w:noProof/>
          <w:lang w:eastAsia="pt-PT"/>
        </w:rPr>
      </w:pPr>
      <w:ins w:id="90" w:author="fnf" w:date="2020-07-13T12:34:00Z">
        <w:r>
          <w:rPr>
            <w:noProof/>
            <w:lang w:eastAsia="pt-PT"/>
          </w:rPr>
          <w:t>Continuando a jogar. Agora, se o jogador</w:t>
        </w:r>
      </w:ins>
      <w:ins w:id="91" w:author="fnf" w:date="2020-07-13T12:36:00Z">
        <w:r w:rsidR="000A2727">
          <w:rPr>
            <w:noProof/>
            <w:lang w:eastAsia="pt-PT"/>
          </w:rPr>
          <w:t xml:space="preserve"> voltar à tecla 1, o pino 1 volta </w:t>
        </w:r>
      </w:ins>
      <w:ins w:id="92" w:author="fnf" w:date="2020-07-13T12:37:00Z">
        <w:r w:rsidR="000A2727">
          <w:rPr>
            <w:noProof/>
            <w:lang w:eastAsia="pt-PT"/>
          </w:rPr>
          <w:t>à cor verde</w:t>
        </w:r>
      </w:ins>
      <w:ins w:id="93" w:author="fnf" w:date="2020-07-13T12:38:00Z">
        <w:r w:rsidR="000A2727">
          <w:rPr>
            <w:noProof/>
            <w:lang w:eastAsia="pt-PT"/>
          </w:rPr>
          <w:t xml:space="preserve">, como mostra a </w:t>
        </w:r>
      </w:ins>
      <w:ins w:id="94" w:author="fnf" w:date="2020-07-13T12:37:00Z">
        <w:r w:rsidR="000A2727">
          <w:rPr>
            <w:noProof/>
            <w:lang w:eastAsia="pt-PT"/>
          </w:rPr>
          <w:t>figura</w:t>
        </w:r>
      </w:ins>
      <w:ins w:id="95" w:author="fnf" w:date="2020-07-13T14:30:00Z">
        <w:r w:rsidR="00325D29">
          <w:rPr>
            <w:noProof/>
            <w:lang w:eastAsia="pt-PT"/>
          </w:rPr>
          <w:t xml:space="preserve"> que segue, mais à</w:t>
        </w:r>
      </w:ins>
      <w:ins w:id="96" w:author="fnf" w:date="2020-07-13T12:37:00Z">
        <w:r w:rsidR="000A2727">
          <w:rPr>
            <w:noProof/>
            <w:lang w:eastAsia="pt-PT"/>
          </w:rPr>
          <w:t xml:space="preserve"> esquerda. </w:t>
        </w:r>
      </w:ins>
      <w:ins w:id="97" w:author="fnf" w:date="2020-07-13T12:38:00Z">
        <w:r w:rsidR="000A2727">
          <w:rPr>
            <w:noProof/>
            <w:lang w:eastAsia="pt-PT"/>
          </w:rPr>
          <w:t xml:space="preserve">A figura </w:t>
        </w:r>
      </w:ins>
      <w:ins w:id="98" w:author="fnf" w:date="2020-07-13T12:44:00Z">
        <w:r w:rsidR="000A2727">
          <w:rPr>
            <w:noProof/>
            <w:lang w:eastAsia="pt-PT"/>
          </w:rPr>
          <w:t>da direita</w:t>
        </w:r>
      </w:ins>
      <w:ins w:id="99" w:author="fnf" w:date="2020-07-13T12:38:00Z">
        <w:r w:rsidR="000A2727">
          <w:rPr>
            <w:noProof/>
            <w:lang w:eastAsia="pt-PT"/>
          </w:rPr>
          <w:t xml:space="preserve"> mostra o que aconteceria se, por engano, a seguir à tecla 1, o jogador escolhe</w:t>
        </w:r>
      </w:ins>
      <w:ins w:id="100" w:author="fnf" w:date="2020-07-13T12:44:00Z">
        <w:r w:rsidR="000A2727">
          <w:rPr>
            <w:noProof/>
            <w:lang w:eastAsia="pt-PT"/>
          </w:rPr>
          <w:t>r</w:t>
        </w:r>
      </w:ins>
      <w:ins w:id="101" w:author="fnf" w:date="2020-07-13T12:38:00Z">
        <w:r w:rsidR="000A2727">
          <w:rPr>
            <w:noProof/>
            <w:lang w:eastAsia="pt-PT"/>
          </w:rPr>
          <w:t xml:space="preserve"> a tecla 2. </w:t>
        </w:r>
      </w:ins>
      <w:ins w:id="102" w:author="fnf" w:date="2020-07-13T12:39:00Z">
        <w:r w:rsidR="000A2727">
          <w:rPr>
            <w:noProof/>
            <w:lang w:eastAsia="pt-PT"/>
          </w:rPr>
          <w:t xml:space="preserve">Trata-se de uma jogada não permitida, pois não é possível colocar um disco sobre </w:t>
        </w:r>
      </w:ins>
      <w:ins w:id="103" w:author="fnf" w:date="2020-07-13T12:40:00Z">
        <w:r w:rsidR="000A2727">
          <w:rPr>
            <w:noProof/>
            <w:lang w:eastAsia="pt-PT"/>
          </w:rPr>
          <w:t>outro mais pequeno</w:t>
        </w:r>
      </w:ins>
      <w:ins w:id="104" w:author="fnf" w:date="2020-07-13T12:42:00Z">
        <w:r w:rsidR="000A2727">
          <w:rPr>
            <w:noProof/>
            <w:lang w:eastAsia="pt-PT"/>
          </w:rPr>
          <w:t>.</w:t>
        </w:r>
      </w:ins>
    </w:p>
    <w:p w14:paraId="13E15211" w14:textId="7C80A061" w:rsidR="00532B31" w:rsidRDefault="006B74F7" w:rsidP="009630BF">
      <w:pPr>
        <w:jc w:val="center"/>
        <w:rPr>
          <w:ins w:id="105" w:author="fnf" w:date="2020-07-13T12:42:00Z"/>
        </w:rPr>
        <w:pPrChange w:id="106" w:author="António Coelho" w:date="2020-09-10T18:34:00Z">
          <w:pPr/>
        </w:pPrChange>
      </w:pPr>
      <w:ins w:id="107" w:author="António Coelho" w:date="2020-09-10T18:57:00Z">
        <w:r>
          <w:rPr>
            <w:noProof/>
            <w:lang w:eastAsia="pt-PT"/>
          </w:rPr>
          <w:drawing>
            <wp:inline distT="0" distB="0" distL="0" distR="0" wp14:anchorId="4E444443" wp14:editId="2BFBA2AC">
              <wp:extent cx="1928388" cy="1352550"/>
              <wp:effectExtent l="0" t="0" r="0" b="0"/>
              <wp:docPr id="11" name="Picture 11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A screenshot of a cell phon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5910" cy="1357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            </w:t>
        </w:r>
      </w:ins>
      <w:ins w:id="108" w:author="fnf" w:date="2020-07-13T12:19:00Z">
        <w:r w:rsidR="00BC3BFA">
          <w:rPr>
            <w:noProof/>
            <w:lang w:eastAsia="pt-PT"/>
          </w:rPr>
          <w:drawing>
            <wp:inline distT="0" distB="0" distL="0" distR="0" wp14:anchorId="632A25B3" wp14:editId="3307964E">
              <wp:extent cx="1854000" cy="1324800"/>
              <wp:effectExtent l="0" t="0" r="635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54000" cy="132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09" w:author="fnf" w:date="2020-07-13T12:18:00Z">
        <w:del w:id="110" w:author="António Coelho" w:date="2020-09-10T18:56:00Z">
          <w:r w:rsidR="00532B31" w:rsidDel="006B74F7">
            <w:rPr>
              <w:noProof/>
              <w:lang w:eastAsia="pt-PT"/>
            </w:rPr>
            <w:drawing>
              <wp:inline distT="0" distB="0" distL="0" distR="0" wp14:anchorId="2F50D8BB" wp14:editId="3788D419">
                <wp:extent cx="1928388" cy="13525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5910" cy="1357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14:paraId="153F90E6" w14:textId="04CC1911" w:rsidR="000A2727" w:rsidRDefault="000A2727" w:rsidP="008B16A0">
      <w:pPr>
        <w:rPr>
          <w:ins w:id="111" w:author="fnf" w:date="2020-07-13T12:42:00Z"/>
        </w:rPr>
      </w:pPr>
      <w:ins w:id="112" w:author="fnf" w:date="2020-07-13T12:42:00Z">
        <w:r>
          <w:rPr>
            <w:noProof/>
            <w:lang w:eastAsia="pt-PT"/>
          </w:rPr>
          <w:t xml:space="preserve">Nesta situação de falha, voltaria a ter que escolher o pino 1, </w:t>
        </w:r>
      </w:ins>
      <w:ins w:id="113" w:author="fnf" w:date="2020-07-13T12:43:00Z">
        <w:r>
          <w:rPr>
            <w:noProof/>
            <w:lang w:eastAsia="pt-PT"/>
          </w:rPr>
          <w:t xml:space="preserve">através da tecla 1, </w:t>
        </w:r>
      </w:ins>
      <w:ins w:id="114" w:author="fnf" w:date="2020-07-13T12:42:00Z">
        <w:r>
          <w:rPr>
            <w:noProof/>
            <w:lang w:eastAsia="pt-PT"/>
          </w:rPr>
          <w:t>segui</w:t>
        </w:r>
      </w:ins>
      <w:ins w:id="115" w:author="fnf" w:date="2020-07-13T12:43:00Z">
        <w:r>
          <w:rPr>
            <w:noProof/>
            <w:lang w:eastAsia="pt-PT"/>
          </w:rPr>
          <w:t>ndo-se a escolha do pino 3, através da tecla 3. O resultado é mostrado nas duas figuras que se seguem.</w:t>
        </w:r>
      </w:ins>
    </w:p>
    <w:p w14:paraId="4F785F8C" w14:textId="34BE7DB5" w:rsidR="000A2727" w:rsidRDefault="00B04B2A" w:rsidP="009630BF">
      <w:pPr>
        <w:jc w:val="center"/>
        <w:rPr>
          <w:ins w:id="116" w:author="fnf" w:date="2020-07-13T12:42:00Z"/>
        </w:rPr>
        <w:pPrChange w:id="117" w:author="António Coelho" w:date="2020-09-10T18:34:00Z">
          <w:pPr/>
        </w:pPrChange>
      </w:pPr>
      <w:ins w:id="118" w:author="António Coelho" w:date="2020-09-10T18:58:00Z">
        <w:r>
          <w:rPr>
            <w:noProof/>
            <w:lang w:eastAsia="pt-PT"/>
          </w:rPr>
          <w:drawing>
            <wp:inline distT="0" distB="0" distL="0" distR="0" wp14:anchorId="045BDC88" wp14:editId="53280FB8">
              <wp:extent cx="1928388" cy="1352550"/>
              <wp:effectExtent l="0" t="0" r="0" b="0"/>
              <wp:docPr id="14" name="Picture 14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 descr="A screenshot of a cell phon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5910" cy="1357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            </w:t>
        </w:r>
      </w:ins>
      <w:ins w:id="119" w:author="fnf" w:date="2020-07-13T12:21:00Z">
        <w:r w:rsidR="000A2727">
          <w:rPr>
            <w:noProof/>
            <w:lang w:eastAsia="pt-PT"/>
          </w:rPr>
          <w:drawing>
            <wp:inline distT="0" distB="0" distL="0" distR="0" wp14:anchorId="66C9B52E" wp14:editId="183AB01E">
              <wp:extent cx="1857600" cy="132480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57600" cy="132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20" w:author="fnf" w:date="2020-07-13T12:42:00Z">
        <w:del w:id="121" w:author="António Coelho" w:date="2020-09-10T18:57:00Z">
          <w:r w:rsidR="000A2727" w:rsidDel="00E40D4D">
            <w:rPr>
              <w:noProof/>
              <w:lang w:eastAsia="pt-PT"/>
            </w:rPr>
            <w:drawing>
              <wp:inline distT="0" distB="0" distL="0" distR="0" wp14:anchorId="11E34AFF" wp14:editId="57C0D062">
                <wp:extent cx="1928388" cy="135255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5910" cy="1357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14:paraId="23FED821" w14:textId="3B0AE0A9" w:rsidR="000A2727" w:rsidDel="00700DEF" w:rsidRDefault="000A2727" w:rsidP="008B16A0">
      <w:pPr>
        <w:rPr>
          <w:ins w:id="122" w:author="fnf" w:date="2020-07-13T12:53:00Z"/>
          <w:del w:id="123" w:author="António Coelho" w:date="2020-09-10T18:34:00Z"/>
        </w:rPr>
      </w:pPr>
    </w:p>
    <w:p w14:paraId="1CC29ABA" w14:textId="4B7CF40B" w:rsidR="007B2D5F" w:rsidRDefault="007B2D5F" w:rsidP="008B16A0">
      <w:pPr>
        <w:rPr>
          <w:ins w:id="124" w:author="fnf" w:date="2020-07-13T14:34:00Z"/>
        </w:rPr>
      </w:pPr>
      <w:ins w:id="125" w:author="fnf" w:date="2020-07-13T12:55:00Z">
        <w:r>
          <w:t>Depois de algumas movimentações</w:t>
        </w:r>
        <w:r w:rsidR="0071171C">
          <w:t xml:space="preserve">, </w:t>
        </w:r>
      </w:ins>
      <w:ins w:id="126" w:author="fnf" w:date="2020-07-13T14:31:00Z">
        <w:r w:rsidR="00325D29">
          <w:t>acabámos por alcançar</w:t>
        </w:r>
      </w:ins>
      <w:ins w:id="127" w:author="fnf" w:date="2020-07-13T12:55:00Z">
        <w:r w:rsidR="0071171C">
          <w:t xml:space="preserve"> o </w:t>
        </w:r>
      </w:ins>
      <w:ins w:id="128" w:author="fnf" w:date="2020-07-13T14:31:00Z">
        <w:r w:rsidR="00325D29">
          <w:t xml:space="preserve">objetivo, ou seja, </w:t>
        </w:r>
      </w:ins>
      <w:ins w:id="129" w:author="fnf" w:date="2020-07-13T12:55:00Z">
        <w:r w:rsidR="0071171C">
          <w:t>colocar todos os discos num outro pino, como se mostra na sequ</w:t>
        </w:r>
      </w:ins>
      <w:ins w:id="130" w:author="fnf" w:date="2020-07-13T12:56:00Z">
        <w:r w:rsidR="0071171C">
          <w:t>ência das três figuras que se seguem</w:t>
        </w:r>
      </w:ins>
      <w:ins w:id="131" w:author="fnf" w:date="2020-07-13T12:57:00Z">
        <w:r w:rsidR="0071171C">
          <w:t xml:space="preserve">, pela escolha da tecla 3 (figura central), seguida da tecla 2 (figura </w:t>
        </w:r>
      </w:ins>
      <w:ins w:id="132" w:author="fnf" w:date="2020-07-13T12:58:00Z">
        <w:r w:rsidR="0071171C">
          <w:t>à direita).</w:t>
        </w:r>
      </w:ins>
      <w:ins w:id="133" w:author="fnf" w:date="2020-07-13T14:32:00Z">
        <w:r w:rsidR="00325D29">
          <w:t xml:space="preserve"> Nesta figura, a bola amarela indica que o jogo terminou com sucesso.</w:t>
        </w:r>
      </w:ins>
    </w:p>
    <w:p w14:paraId="13AB1CDF" w14:textId="2ED57FFF" w:rsidR="00325D29" w:rsidDel="005B7292" w:rsidRDefault="00325D29" w:rsidP="008B16A0">
      <w:pPr>
        <w:rPr>
          <w:ins w:id="134" w:author="fnf" w:date="2020-07-13T14:32:00Z"/>
          <w:del w:id="135" w:author="António Coelho" w:date="2020-09-10T19:00:00Z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325D29" w:rsidDel="005B7292" w14:paraId="261C6A81" w14:textId="1CF8D9C4" w:rsidTr="00BF3ED6">
        <w:trPr>
          <w:ins w:id="136" w:author="fnf" w:date="2020-07-13T14:34:00Z"/>
          <w:del w:id="137" w:author="António Coelho" w:date="2020-09-10T19:00:00Z"/>
        </w:trPr>
        <w:tc>
          <w:tcPr>
            <w:tcW w:w="1129" w:type="dxa"/>
            <w:shd w:val="clear" w:color="auto" w:fill="auto"/>
          </w:tcPr>
          <w:p w14:paraId="51339DFE" w14:textId="488DAC86" w:rsidR="00325D29" w:rsidDel="005B7292" w:rsidRDefault="00325D29" w:rsidP="00BF3ED6">
            <w:pPr>
              <w:jc w:val="center"/>
              <w:rPr>
                <w:ins w:id="138" w:author="fnf" w:date="2020-07-13T14:34:00Z"/>
                <w:del w:id="139" w:author="António Coelho" w:date="2020-09-10T19:00:00Z"/>
                <w:b/>
                <w:bCs/>
              </w:rPr>
            </w:pPr>
            <w:ins w:id="140" w:author="fnf" w:date="2020-07-13T14:34:00Z">
              <w:del w:id="141" w:author="António Coelho" w:date="2020-09-10T19:00:00Z">
                <w:r w:rsidDel="005B7292">
                  <w:rPr>
                    <w:b/>
                    <w:bCs/>
                    <w:noProof/>
                    <w:lang w:eastAsia="pt-PT"/>
                  </w:rPr>
                  <w:drawing>
                    <wp:inline distT="0" distB="0" distL="0" distR="0" wp14:anchorId="2B2EA9F6" wp14:editId="383B06B4">
                      <wp:extent cx="457200" cy="457200"/>
                      <wp:effectExtent l="0" t="0" r="0" b="0"/>
                      <wp:docPr id="20" name="Graphic 6" descr="Ey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mediafile_9bs2Rt.svg"/>
                              <pic:cNvPicPr/>
                            </pic:nvPicPr>
                            <pic:blipFill>
                              <a:blip r:embed="rId15">
                                <a:extLst>
                                  <a:ext uri="{96DAC541-7B7A-43D3-8B79-37D633B846F1}">
                                    <asvg:svgBlip xmlns:asvg="http://schemas.microsoft.com/office/drawing/2016/SVG/main" r:embed="rId1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  <w:tc>
          <w:tcPr>
            <w:tcW w:w="7881" w:type="dxa"/>
            <w:shd w:val="clear" w:color="auto" w:fill="auto"/>
          </w:tcPr>
          <w:p w14:paraId="444101A6" w14:textId="7E205DB4" w:rsidR="00325D29" w:rsidDel="005B7292" w:rsidRDefault="00325D29" w:rsidP="00BF3ED6">
            <w:pPr>
              <w:autoSpaceDE w:val="0"/>
              <w:autoSpaceDN w:val="0"/>
              <w:adjustRightInd w:val="0"/>
              <w:spacing w:before="0"/>
              <w:rPr>
                <w:ins w:id="142" w:author="fnf" w:date="2020-07-13T14:34:00Z"/>
                <w:del w:id="143" w:author="António Coelho" w:date="2020-09-10T19:00:00Z"/>
              </w:rPr>
            </w:pPr>
          </w:p>
          <w:p w14:paraId="654F166E" w14:textId="1FE12FF0" w:rsidR="00B0150D" w:rsidRPr="00B0150D" w:rsidDel="005B7292" w:rsidRDefault="00325D29" w:rsidP="00695744">
            <w:pPr>
              <w:autoSpaceDE w:val="0"/>
              <w:autoSpaceDN w:val="0"/>
              <w:adjustRightInd w:val="0"/>
              <w:spacing w:before="0"/>
              <w:rPr>
                <w:ins w:id="144" w:author="fnf" w:date="2020-07-13T14:34:00Z"/>
                <w:del w:id="145" w:author="António Coelho" w:date="2020-09-10T19:00:00Z"/>
                <w:rFonts w:eastAsiaTheme="minorEastAsia"/>
                <w:iCs/>
                <w:rPrChange w:id="146" w:author="António Coelho" w:date="2020-09-10T18:59:00Z">
                  <w:rPr>
                    <w:ins w:id="147" w:author="fnf" w:date="2020-07-13T14:34:00Z"/>
                    <w:del w:id="148" w:author="António Coelho" w:date="2020-09-10T19:00:00Z"/>
                    <w:rFonts w:eastAsiaTheme="minorEastAsia"/>
                    <w:i/>
                  </w:rPr>
                </w:rPrChange>
              </w:rPr>
            </w:pPr>
            <w:ins w:id="149" w:author="fnf" w:date="2020-07-13T14:34:00Z">
              <w:del w:id="150" w:author="António Coelho" w:date="2020-09-10T19:00:00Z">
                <w:r w:rsidDel="005B7292">
                  <w:delText>Não est</w:delText>
                </w:r>
              </w:del>
            </w:ins>
            <w:ins w:id="151" w:author="fnf" w:date="2020-07-13T14:35:00Z">
              <w:del w:id="152" w:author="António Coelho" w:date="2020-09-10T19:00:00Z">
                <w:r w:rsidDel="005B7292">
                  <w:delText>á previsto, mas seria muito interessante ter</w:delText>
                </w:r>
              </w:del>
            </w:ins>
            <w:ins w:id="153" w:author="fnf" w:date="2020-07-13T14:37:00Z">
              <w:del w:id="154" w:author="António Coelho" w:date="2020-09-10T19:00:00Z">
                <w:r w:rsidR="00695744" w:rsidDel="005B7292">
                  <w:delText>,</w:delText>
                </w:r>
              </w:del>
            </w:ins>
            <w:ins w:id="155" w:author="fnf" w:date="2020-07-13T14:35:00Z">
              <w:del w:id="156" w:author="António Coelho" w:date="2020-09-10T19:00:00Z">
                <w:r w:rsidDel="005B7292">
                  <w:delText xml:space="preserve"> </w:delText>
                </w:r>
              </w:del>
            </w:ins>
            <w:ins w:id="157" w:author="fnf" w:date="2020-07-13T14:37:00Z">
              <w:del w:id="158" w:author="António Coelho" w:date="2020-09-10T19:00:00Z">
                <w:r w:rsidR="00695744" w:rsidDel="005B7292">
                  <w:delText xml:space="preserve">num canto da janela do jogo, </w:delText>
                </w:r>
              </w:del>
            </w:ins>
            <w:ins w:id="159" w:author="fnf" w:date="2020-07-13T14:35:00Z">
              <w:del w:id="160" w:author="António Coelho" w:date="2020-09-10T19:00:00Z">
                <w:r w:rsidDel="005B7292">
                  <w:delText>a visualização do número de movimentaç</w:delText>
                </w:r>
              </w:del>
            </w:ins>
            <w:ins w:id="161" w:author="fnf" w:date="2020-07-13T14:36:00Z">
              <w:del w:id="162" w:author="António Coelho" w:date="2020-09-10T19:00:00Z">
                <w:r w:rsidDel="005B7292">
                  <w:delText>ões de discos</w:delText>
                </w:r>
              </w:del>
            </w:ins>
            <w:ins w:id="163" w:author="fnf" w:date="2020-07-13T14:40:00Z">
              <w:del w:id="164" w:author="António Coelho" w:date="2020-09-10T19:00:00Z">
                <w:r w:rsidR="00695744" w:rsidDel="005B7292">
                  <w:delText>,</w:delText>
                </w:r>
              </w:del>
            </w:ins>
            <w:ins w:id="165" w:author="fnf" w:date="2020-07-13T14:36:00Z">
              <w:del w:id="166" w:author="António Coelho" w:date="2020-09-10T19:00:00Z">
                <w:r w:rsidDel="005B7292">
                  <w:delText xml:space="preserve"> </w:delText>
                </w:r>
              </w:del>
            </w:ins>
            <w:ins w:id="167" w:author="fnf" w:date="2020-07-13T14:39:00Z">
              <w:del w:id="168" w:author="António Coelho" w:date="2020-09-10T19:00:00Z">
                <w:r w:rsidR="00695744" w:rsidDel="005B7292">
                  <w:delText>realizadas até ao momento. Assim, no final do jogo, ter</w:delText>
                </w:r>
              </w:del>
            </w:ins>
            <w:ins w:id="169" w:author="fnf" w:date="2020-07-13T14:40:00Z">
              <w:del w:id="170" w:author="António Coelho" w:date="2020-09-10T19:00:00Z">
                <w:r w:rsidR="00695744" w:rsidDel="005B7292">
                  <w:delText xml:space="preserve">íamos acesso ao número de movimentações </w:delText>
                </w:r>
              </w:del>
            </w:ins>
            <w:ins w:id="171" w:author="fnf" w:date="2020-07-13T14:38:00Z">
              <w:del w:id="172" w:author="António Coelho" w:date="2020-09-10T19:00:00Z">
                <w:r w:rsidR="00695744" w:rsidDel="005B7292">
                  <w:delText>necessárias para alcançar o obje</w:delText>
                </w:r>
              </w:del>
            </w:ins>
            <w:ins w:id="173" w:author="fnf" w:date="2020-07-13T14:39:00Z">
              <w:del w:id="174" w:author="António Coelho" w:date="2020-09-10T19:00:00Z">
                <w:r w:rsidR="00695744" w:rsidDel="005B7292">
                  <w:delText>tivo</w:delText>
                </w:r>
              </w:del>
            </w:ins>
            <w:ins w:id="175" w:author="fnf" w:date="2020-07-13T14:36:00Z">
              <w:del w:id="176" w:author="António Coelho" w:date="2020-09-10T19:00:00Z">
                <w:r w:rsidDel="005B7292">
                  <w:delText>.</w:delText>
                </w:r>
                <w:r w:rsidRPr="006E2B59" w:rsidDel="005B7292">
                  <w:rPr>
                    <w:rFonts w:eastAsiaTheme="minorEastAsia"/>
                    <w:i/>
                  </w:rPr>
                  <w:delText xml:space="preserve"> </w:delText>
                </w:r>
              </w:del>
            </w:ins>
          </w:p>
        </w:tc>
      </w:tr>
    </w:tbl>
    <w:p w14:paraId="45B47EF4" w14:textId="11C6E3F0" w:rsidR="00325D29" w:rsidDel="005B7292" w:rsidRDefault="00325D29" w:rsidP="008B16A0">
      <w:pPr>
        <w:rPr>
          <w:ins w:id="177" w:author="fnf" w:date="2020-07-13T12:53:00Z"/>
          <w:del w:id="178" w:author="António Coelho" w:date="2020-09-10T19:00:00Z"/>
        </w:rPr>
      </w:pPr>
    </w:p>
    <w:p w14:paraId="06A9C99E" w14:textId="77777777" w:rsidR="00E37A7C" w:rsidRDefault="00C62EF8" w:rsidP="005B7292">
      <w:pPr>
        <w:jc w:val="center"/>
        <w:rPr>
          <w:ins w:id="179" w:author="António Coelho" w:date="2020-09-10T19:02:00Z"/>
        </w:rPr>
      </w:pPr>
      <w:ins w:id="180" w:author="fnf" w:date="2020-07-13T12:54:00Z">
        <w:del w:id="181" w:author="António Coelho" w:date="2020-09-10T19:00:00Z">
          <w:r w:rsidDel="005B7292">
            <w:rPr>
              <w:noProof/>
              <w:lang w:eastAsia="pt-PT"/>
            </w:rPr>
            <w:drawing>
              <wp:inline distT="0" distB="0" distL="0" distR="0" wp14:anchorId="6300C539" wp14:editId="5DE5E9FC">
                <wp:extent cx="1990800" cy="1418400"/>
                <wp:effectExtent l="0" t="0" r="3175" b="4445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800" cy="141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ins w:id="182" w:author="fnf" w:date="2020-07-13T12:53:00Z">
        <w:r w:rsidR="0071171C">
          <w:rPr>
            <w:noProof/>
            <w:lang w:eastAsia="pt-PT"/>
          </w:rPr>
          <w:drawing>
            <wp:inline distT="0" distB="0" distL="0" distR="0" wp14:anchorId="401F70A3" wp14:editId="23493B2B">
              <wp:extent cx="1990800" cy="1418400"/>
              <wp:effectExtent l="0" t="0" r="3175" b="4445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0800" cy="141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83" w:author="António Coelho" w:date="2020-09-10T19:02:00Z">
        <w:r w:rsidR="00E37A7C">
          <w:t xml:space="preserve">             </w:t>
        </w:r>
      </w:ins>
      <w:ins w:id="184" w:author="fnf" w:date="2020-07-13T12:53:00Z">
        <w:r w:rsidR="007B2D5F">
          <w:rPr>
            <w:noProof/>
            <w:lang w:eastAsia="pt-PT"/>
          </w:rPr>
          <w:drawing>
            <wp:inline distT="0" distB="0" distL="0" distR="0" wp14:anchorId="36ADFE35" wp14:editId="0C58CBE7">
              <wp:extent cx="2019300" cy="1440855"/>
              <wp:effectExtent l="0" t="0" r="0" b="6985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34380" cy="145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63D937A" w14:textId="0A01EB3A" w:rsidR="007B2D5F" w:rsidRDefault="005B7292" w:rsidP="005B7292">
      <w:pPr>
        <w:jc w:val="center"/>
        <w:pPrChange w:id="185" w:author="António Coelho" w:date="2020-09-10T19:00:00Z">
          <w:pPr/>
        </w:pPrChange>
      </w:pPr>
      <w:ins w:id="186" w:author="António Coelho" w:date="2020-09-10T19:00:00Z">
        <w:r>
          <w:rPr>
            <w:noProof/>
            <w:lang w:eastAsia="pt-PT"/>
          </w:rPr>
          <w:lastRenderedPageBreak/>
          <w:drawing>
            <wp:inline distT="0" distB="0" distL="0" distR="0" wp14:anchorId="6A6BF155" wp14:editId="5C607049">
              <wp:extent cx="1990800" cy="1418400"/>
              <wp:effectExtent l="0" t="0" r="3175" b="4445"/>
              <wp:docPr id="23" name="Picture 23" descr="A picture containing screensho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Picture 23" descr="A picture containing screensho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0800" cy="141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623165A" w14:textId="77777777" w:rsidR="005B7292" w:rsidRDefault="005B7292" w:rsidP="005B7292">
      <w:pPr>
        <w:rPr>
          <w:ins w:id="187" w:author="António Coelho" w:date="2020-09-10T19:00:00Z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5B7292" w14:paraId="7FD58083" w14:textId="77777777" w:rsidTr="00832C25">
        <w:trPr>
          <w:ins w:id="188" w:author="António Coelho" w:date="2020-09-10T19:00:00Z"/>
        </w:trPr>
        <w:tc>
          <w:tcPr>
            <w:tcW w:w="1129" w:type="dxa"/>
            <w:shd w:val="clear" w:color="auto" w:fill="auto"/>
          </w:tcPr>
          <w:p w14:paraId="5B1D3BF5" w14:textId="77777777" w:rsidR="005B7292" w:rsidRDefault="005B7292" w:rsidP="00832C25">
            <w:pPr>
              <w:jc w:val="center"/>
              <w:rPr>
                <w:ins w:id="189" w:author="António Coelho" w:date="2020-09-10T19:00:00Z"/>
                <w:b/>
                <w:bCs/>
              </w:rPr>
            </w:pPr>
            <w:ins w:id="190" w:author="António Coelho" w:date="2020-09-10T19:00:00Z">
              <w:r>
                <w:rPr>
                  <w:b/>
                  <w:bCs/>
                  <w:noProof/>
                  <w:lang w:eastAsia="pt-PT"/>
                </w:rPr>
                <w:drawing>
                  <wp:inline distT="0" distB="0" distL="0" distR="0" wp14:anchorId="4AF6671D" wp14:editId="69DE949B">
                    <wp:extent cx="457200" cy="457200"/>
                    <wp:effectExtent l="0" t="0" r="0" b="0"/>
                    <wp:docPr id="24" name="Graphic 6" descr="Ey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mediafile_9bs2Rt.svg"/>
                            <pic:cNvPicPr/>
                          </pic:nvPicPr>
                          <pic:blipFill>
                            <a:blip r:embed="rId15">
                              <a:extLs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7881" w:type="dxa"/>
            <w:shd w:val="clear" w:color="auto" w:fill="auto"/>
          </w:tcPr>
          <w:p w14:paraId="7C44654D" w14:textId="77777777" w:rsidR="005B7292" w:rsidRDefault="005B7292" w:rsidP="00832C25">
            <w:pPr>
              <w:autoSpaceDE w:val="0"/>
              <w:autoSpaceDN w:val="0"/>
              <w:adjustRightInd w:val="0"/>
              <w:spacing w:before="0"/>
              <w:rPr>
                <w:ins w:id="191" w:author="António Coelho" w:date="2020-09-10T19:00:00Z"/>
                <w:rFonts w:eastAsiaTheme="minorEastAsia"/>
                <w:i/>
              </w:rPr>
            </w:pPr>
            <w:ins w:id="192" w:author="António Coelho" w:date="2020-09-10T19:00:00Z">
              <w:r>
                <w:t>Não está previsto, mas seria muito interessante ter, num canto da janela do jogo, a visualização do número de movimentações de discos, realizadas até ao momento. Assim, no final do jogo, teríamos acesso ao número de movimentações necessárias para alcançar o objetivo.</w:t>
              </w:r>
              <w:r w:rsidRPr="006E2B59">
                <w:rPr>
                  <w:rFonts w:eastAsiaTheme="minorEastAsia"/>
                  <w:i/>
                </w:rPr>
                <w:t xml:space="preserve"> </w:t>
              </w:r>
            </w:ins>
          </w:p>
          <w:p w14:paraId="66EF27C4" w14:textId="20368F21" w:rsidR="005B7292" w:rsidRPr="00832C25" w:rsidRDefault="005B7292" w:rsidP="00832C25">
            <w:pPr>
              <w:autoSpaceDE w:val="0"/>
              <w:autoSpaceDN w:val="0"/>
              <w:adjustRightInd w:val="0"/>
              <w:spacing w:before="0"/>
              <w:rPr>
                <w:ins w:id="193" w:author="António Coelho" w:date="2020-09-10T19:00:00Z"/>
                <w:rFonts w:eastAsiaTheme="minorEastAsia"/>
                <w:iCs/>
              </w:rPr>
            </w:pPr>
            <w:ins w:id="194" w:author="António Coelho" w:date="2020-09-10T19:00:00Z">
              <w:r w:rsidRPr="00832C25">
                <w:rPr>
                  <w:rFonts w:eastAsiaTheme="minorEastAsia"/>
                  <w:iCs/>
                </w:rPr>
                <w:t>Fica como desafio (opcional)</w:t>
              </w:r>
            </w:ins>
            <w:ins w:id="195" w:author="António Coelho" w:date="2020-09-10T19:02:00Z">
              <w:r w:rsidR="00096687">
                <w:rPr>
                  <w:rFonts w:eastAsiaTheme="minorEastAsia"/>
                  <w:iCs/>
                </w:rPr>
                <w:t>...</w:t>
              </w:r>
            </w:ins>
          </w:p>
        </w:tc>
      </w:tr>
    </w:tbl>
    <w:p w14:paraId="343F980B" w14:textId="77777777" w:rsidR="005B7292" w:rsidRDefault="005B7292" w:rsidP="005B7292">
      <w:pPr>
        <w:pStyle w:val="Heading1"/>
        <w:rPr>
          <w:ins w:id="196" w:author="António Coelho" w:date="2020-09-10T19:01:00Z"/>
        </w:rPr>
      </w:pPr>
      <w:ins w:id="197" w:author="António Coelho" w:date="2020-09-10T19:01:00Z">
        <w:r>
          <w:t>Preparação do jogo</w:t>
        </w:r>
      </w:ins>
    </w:p>
    <w:p w14:paraId="723A61B7" w14:textId="06B8A6C1" w:rsidR="00695744" w:rsidDel="005B7292" w:rsidRDefault="00695744" w:rsidP="008B16A0">
      <w:pPr>
        <w:rPr>
          <w:ins w:id="198" w:author="fnf" w:date="2020-07-13T14:41:00Z"/>
          <w:del w:id="199" w:author="António Coelho" w:date="2020-09-10T19:01:00Z"/>
        </w:rPr>
      </w:pPr>
    </w:p>
    <w:p w14:paraId="6AE51BB5" w14:textId="3040041C" w:rsidR="003052DE" w:rsidRDefault="003052DE" w:rsidP="008B16A0">
      <w:r>
        <w:t xml:space="preserve">Iremos definir </w:t>
      </w:r>
      <w:del w:id="200" w:author="fnf" w:date="2020-07-13T14:41:00Z">
        <w:r w:rsidR="00FB2017" w:rsidDel="00695744">
          <w:delText>est</w:delText>
        </w:r>
      </w:del>
      <w:r w:rsidR="00FB2017">
        <w:t xml:space="preserve">as </w:t>
      </w:r>
      <w:ins w:id="201" w:author="fnf" w:date="2020-07-13T14:41:00Z">
        <w:r w:rsidR="00695744">
          <w:t xml:space="preserve">seguintes </w:t>
        </w:r>
      </w:ins>
      <w:r>
        <w:t>constantes:</w:t>
      </w:r>
    </w:p>
    <w:p w14:paraId="5BCEF655" w14:textId="1F52CE3E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LARGURA</w:t>
      </w:r>
      <w:r>
        <w:t xml:space="preserve"> - largura da janela gráfica</w:t>
      </w:r>
      <w:r w:rsidR="00FB2017">
        <w:t>;</w:t>
      </w:r>
    </w:p>
    <w:p w14:paraId="2DCD128A" w14:textId="471407BB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ALTURA</w:t>
      </w:r>
      <w:r>
        <w:t xml:space="preserve"> </w:t>
      </w:r>
      <w:r w:rsidR="0020602F">
        <w:t>-</w:t>
      </w:r>
      <w:r>
        <w:t xml:space="preserve"> altura da janela gráfica</w:t>
      </w:r>
      <w:r w:rsidR="00FB2017">
        <w:t>;</w:t>
      </w:r>
    </w:p>
    <w:p w14:paraId="41734AFD" w14:textId="015F7146" w:rsidR="009D5F07" w:rsidRDefault="00470100" w:rsidP="009D5F07">
      <w:pPr>
        <w:pStyle w:val="ListParagraph"/>
        <w:numPr>
          <w:ilvl w:val="0"/>
          <w:numId w:val="29"/>
        </w:numPr>
      </w:pPr>
      <w:r>
        <w:rPr>
          <w:rFonts w:ascii="Courier New" w:hAnsi="Courier New" w:cs="Courier New"/>
          <w:sz w:val="18"/>
          <w:szCs w:val="16"/>
        </w:rPr>
        <w:t>DISCOS</w:t>
      </w:r>
      <w:r w:rsidR="009D5F07">
        <w:t xml:space="preserve"> </w:t>
      </w:r>
      <w:r w:rsidR="0020602F">
        <w:t>-</w:t>
      </w:r>
      <w:r w:rsidR="009D5F07">
        <w:t xml:space="preserve"> </w:t>
      </w:r>
      <w:r>
        <w:t>lista com os discos a ser utilizados (</w:t>
      </w:r>
      <w:r w:rsidR="00CF281C">
        <w:t xml:space="preserve">definidos pelo </w:t>
      </w:r>
      <w:r>
        <w:t>diâmetro)</w:t>
      </w:r>
      <w:r w:rsidR="0020602F">
        <w:t>;</w:t>
      </w:r>
    </w:p>
    <w:p w14:paraId="6D816E0E" w14:textId="1A20AA91" w:rsidR="0020602F" w:rsidRDefault="00BA0D25" w:rsidP="009D5F07">
      <w:pPr>
        <w:pStyle w:val="ListParagraph"/>
        <w:numPr>
          <w:ilvl w:val="0"/>
          <w:numId w:val="29"/>
        </w:numPr>
      </w:pPr>
      <w:commentRangeStart w:id="202"/>
      <w:del w:id="203" w:author="António Coelho" w:date="2020-09-10T22:40:00Z">
        <w:r w:rsidRPr="00FC2EAB" w:rsidDel="004C6F43">
          <w:rPr>
            <w:rFonts w:ascii="Courier New" w:hAnsi="Courier New" w:cs="Courier New"/>
            <w:sz w:val="18"/>
            <w:szCs w:val="16"/>
          </w:rPr>
          <w:delText>LARGURA</w:delText>
        </w:r>
        <w:commentRangeEnd w:id="202"/>
        <w:r w:rsidR="00695744" w:rsidDel="004C6F43">
          <w:rPr>
            <w:rStyle w:val="CommentReference"/>
          </w:rPr>
          <w:commentReference w:id="202"/>
        </w:r>
      </w:del>
      <w:ins w:id="204" w:author="António Coelho" w:date="2020-09-10T22:40:00Z">
        <w:r w:rsidR="004C6F43">
          <w:rPr>
            <w:rFonts w:ascii="Courier New" w:hAnsi="Courier New" w:cs="Courier New"/>
            <w:sz w:val="18"/>
            <w:szCs w:val="16"/>
          </w:rPr>
          <w:t>ESPESSURA</w:t>
        </w:r>
      </w:ins>
      <w:r w:rsidRPr="00FC2EAB">
        <w:rPr>
          <w:rFonts w:ascii="Courier New" w:hAnsi="Courier New" w:cs="Courier New"/>
          <w:sz w:val="18"/>
          <w:szCs w:val="16"/>
        </w:rPr>
        <w:t>_DISCO</w:t>
      </w:r>
      <w:r>
        <w:rPr>
          <w:rFonts w:ascii="Courier New" w:hAnsi="Courier New" w:cs="Courier New"/>
          <w:sz w:val="18"/>
          <w:szCs w:val="16"/>
        </w:rPr>
        <w:t xml:space="preserve"> </w:t>
      </w:r>
      <w:r>
        <w:t xml:space="preserve">- </w:t>
      </w:r>
      <w:commentRangeStart w:id="205"/>
      <w:del w:id="206" w:author="António Coelho" w:date="2020-09-10T22:40:00Z">
        <w:r w:rsidR="0020602F" w:rsidDel="004C6F43">
          <w:delText>largura</w:delText>
        </w:r>
        <w:commentRangeEnd w:id="205"/>
        <w:r w:rsidR="00695744" w:rsidDel="004C6F43">
          <w:rPr>
            <w:rStyle w:val="CommentReference"/>
          </w:rPr>
          <w:commentReference w:id="205"/>
        </w:r>
        <w:r w:rsidR="0020602F" w:rsidDel="004C6F43">
          <w:delText xml:space="preserve"> </w:delText>
        </w:r>
      </w:del>
      <w:ins w:id="207" w:author="António Coelho" w:date="2020-09-10T22:40:00Z">
        <w:r w:rsidR="004C6F43">
          <w:t>espessura</w:t>
        </w:r>
        <w:r w:rsidR="004C6F43">
          <w:t xml:space="preserve"> </w:t>
        </w:r>
      </w:ins>
      <w:r w:rsidR="0020602F">
        <w:t>de cada disco;</w:t>
      </w:r>
    </w:p>
    <w:p w14:paraId="321C3C7C" w14:textId="35A9EF74" w:rsidR="0020602F" w:rsidRDefault="00BA0D25" w:rsidP="009D5F07">
      <w:pPr>
        <w:pStyle w:val="ListParagraph"/>
        <w:numPr>
          <w:ilvl w:val="0"/>
          <w:numId w:val="29"/>
        </w:numPr>
      </w:pPr>
      <w:r w:rsidRPr="00FC2EAB">
        <w:rPr>
          <w:rFonts w:ascii="Courier New" w:hAnsi="Courier New" w:cs="Courier New"/>
          <w:sz w:val="18"/>
          <w:szCs w:val="16"/>
        </w:rPr>
        <w:t>ALT_</w:t>
      </w:r>
      <w:r w:rsidR="00DC0141">
        <w:rPr>
          <w:rFonts w:ascii="Courier New" w:hAnsi="Courier New" w:cs="Courier New"/>
          <w:sz w:val="18"/>
          <w:szCs w:val="16"/>
        </w:rPr>
        <w:t>PINO</w:t>
      </w:r>
      <w:r w:rsidRPr="00FC2EAB">
        <w:rPr>
          <w:rFonts w:ascii="Courier New" w:hAnsi="Courier New" w:cs="Courier New"/>
          <w:sz w:val="18"/>
          <w:szCs w:val="16"/>
        </w:rPr>
        <w:t xml:space="preserve"> </w:t>
      </w:r>
      <w:r>
        <w:t xml:space="preserve">- </w:t>
      </w:r>
      <w:r w:rsidR="0020602F">
        <w:t xml:space="preserve">Altura </w:t>
      </w:r>
      <w:r>
        <w:t>dos pinos que formam a torre</w:t>
      </w:r>
      <w:r w:rsidR="0020602F">
        <w:t>.</w:t>
      </w:r>
    </w:p>
    <w:p w14:paraId="67205F04" w14:textId="24FF73B0" w:rsidR="003052DE" w:rsidRDefault="003052DE" w:rsidP="008B16A0">
      <w:r>
        <w:t xml:space="preserve">E </w:t>
      </w:r>
      <w:r w:rsidR="00E4046C">
        <w:t xml:space="preserve">também necessitaremos de </w:t>
      </w:r>
      <w:r w:rsidR="00D149EB">
        <w:t xml:space="preserve">duas </w:t>
      </w:r>
      <w:r>
        <w:t>variáveis globais:</w:t>
      </w:r>
    </w:p>
    <w:p w14:paraId="2E410185" w14:textId="318317AB" w:rsidR="0041109E" w:rsidRDefault="0041109E" w:rsidP="00E4046C">
      <w:pPr>
        <w:pStyle w:val="ListParagraph"/>
        <w:numPr>
          <w:ilvl w:val="0"/>
          <w:numId w:val="30"/>
        </w:numPr>
      </w:pPr>
      <w:r w:rsidRPr="0041109E">
        <w:rPr>
          <w:rFonts w:ascii="Courier New" w:hAnsi="Courier New" w:cs="Courier New"/>
          <w:sz w:val="18"/>
          <w:szCs w:val="16"/>
        </w:rPr>
        <w:t>torres</w:t>
      </w:r>
      <w:r>
        <w:t xml:space="preserve"> - uma lista que irá ter as 3 torres do jogo;</w:t>
      </w:r>
    </w:p>
    <w:p w14:paraId="6978377F" w14:textId="1BD9EFD7" w:rsidR="00E4046C" w:rsidRPr="00A7709D" w:rsidRDefault="0041109E" w:rsidP="00E4046C">
      <w:pPr>
        <w:pStyle w:val="ListParagraph"/>
        <w:numPr>
          <w:ilvl w:val="0"/>
          <w:numId w:val="30"/>
        </w:numPr>
      </w:pPr>
      <w:r w:rsidRPr="0041109E">
        <w:rPr>
          <w:rFonts w:ascii="Courier New" w:hAnsi="Courier New" w:cs="Courier New"/>
          <w:sz w:val="18"/>
          <w:szCs w:val="16"/>
        </w:rPr>
        <w:t>jogada</w:t>
      </w:r>
      <w:r w:rsidR="00E4046C" w:rsidRPr="00A7709D">
        <w:t xml:space="preserve"> - </w:t>
      </w:r>
      <w:r w:rsidR="000E2D38">
        <w:t>pino selecionado pelo jogador</w:t>
      </w:r>
      <w:r>
        <w:t>.</w:t>
      </w:r>
    </w:p>
    <w:p w14:paraId="281B8944" w14:textId="18BD548C" w:rsidR="003052DE" w:rsidRDefault="003052DE" w:rsidP="008B16A0">
      <w:r w:rsidRPr="00A7709D">
        <w:t>Comece o seu ficheiro com o código fonte com as seguintes instruções:</w:t>
      </w:r>
    </w:p>
    <w:p w14:paraId="257DCCDD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proofErr w:type="spellStart"/>
      <w:r w:rsidRPr="00FC2EAB">
        <w:rPr>
          <w:rFonts w:ascii="Courier New" w:hAnsi="Courier New" w:cs="Courier New"/>
          <w:sz w:val="18"/>
          <w:szCs w:val="16"/>
        </w:rPr>
        <w:t>from</w:t>
      </w:r>
      <w:proofErr w:type="spellEnd"/>
      <w:r w:rsidRPr="00FC2EAB">
        <w:rPr>
          <w:rFonts w:ascii="Courier New" w:hAnsi="Courier New" w:cs="Courier New"/>
          <w:sz w:val="18"/>
          <w:szCs w:val="16"/>
        </w:rPr>
        <w:t xml:space="preserve"> p5 </w:t>
      </w:r>
      <w:proofErr w:type="spellStart"/>
      <w:r w:rsidRPr="00FC2EAB">
        <w:rPr>
          <w:rFonts w:ascii="Courier New" w:hAnsi="Courier New" w:cs="Courier New"/>
          <w:sz w:val="18"/>
          <w:szCs w:val="16"/>
        </w:rPr>
        <w:t>import</w:t>
      </w:r>
      <w:proofErr w:type="spellEnd"/>
      <w:r w:rsidRPr="00FC2EAB">
        <w:rPr>
          <w:rFonts w:ascii="Courier New" w:hAnsi="Courier New" w:cs="Courier New"/>
          <w:sz w:val="18"/>
          <w:szCs w:val="16"/>
        </w:rPr>
        <w:t xml:space="preserve"> *</w:t>
      </w:r>
    </w:p>
    <w:p w14:paraId="6628F45A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</w:p>
    <w:p w14:paraId="4C331821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r w:rsidRPr="00FC2EAB">
        <w:rPr>
          <w:rFonts w:ascii="Courier New" w:hAnsi="Courier New" w:cs="Courier New"/>
          <w:sz w:val="18"/>
          <w:szCs w:val="16"/>
        </w:rPr>
        <w:t xml:space="preserve"># </w:t>
      </w:r>
      <w:proofErr w:type="spellStart"/>
      <w:r w:rsidRPr="00FC2EAB">
        <w:rPr>
          <w:rFonts w:ascii="Courier New" w:hAnsi="Courier New" w:cs="Courier New"/>
          <w:sz w:val="18"/>
          <w:szCs w:val="16"/>
        </w:rPr>
        <w:t>definicoes</w:t>
      </w:r>
      <w:proofErr w:type="spellEnd"/>
      <w:r w:rsidRPr="00FC2EAB">
        <w:rPr>
          <w:rFonts w:ascii="Courier New" w:hAnsi="Courier New" w:cs="Courier New"/>
          <w:sz w:val="18"/>
          <w:szCs w:val="16"/>
        </w:rPr>
        <w:t xml:space="preserve"> globais</w:t>
      </w:r>
    </w:p>
    <w:p w14:paraId="5F31985B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r w:rsidRPr="00FC2EAB">
        <w:rPr>
          <w:rFonts w:ascii="Courier New" w:hAnsi="Courier New" w:cs="Courier New"/>
          <w:sz w:val="18"/>
          <w:szCs w:val="16"/>
        </w:rPr>
        <w:t>LARGURA = 600</w:t>
      </w:r>
    </w:p>
    <w:p w14:paraId="0CAECA41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r w:rsidRPr="00FC2EAB">
        <w:rPr>
          <w:rFonts w:ascii="Courier New" w:hAnsi="Courier New" w:cs="Courier New"/>
          <w:sz w:val="18"/>
          <w:szCs w:val="16"/>
        </w:rPr>
        <w:t>ALTURA = 400</w:t>
      </w:r>
    </w:p>
    <w:p w14:paraId="2891E85F" w14:textId="171FB06E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r w:rsidRPr="00FC2EAB">
        <w:rPr>
          <w:rFonts w:ascii="Courier New" w:hAnsi="Courier New" w:cs="Courier New"/>
          <w:sz w:val="18"/>
          <w:szCs w:val="16"/>
        </w:rPr>
        <w:t>DISCOS = [120, 100, 80, 60, 40]</w:t>
      </w:r>
    </w:p>
    <w:p w14:paraId="2071BDE2" w14:textId="26379BE1" w:rsidR="00FC2EAB" w:rsidRPr="00FC2EAB" w:rsidRDefault="002A7945" w:rsidP="00FC2EAB">
      <w:pPr>
        <w:rPr>
          <w:rFonts w:ascii="Courier New" w:hAnsi="Courier New" w:cs="Courier New"/>
          <w:sz w:val="18"/>
          <w:szCs w:val="16"/>
        </w:rPr>
      </w:pPr>
      <w:ins w:id="208" w:author="António Coelho" w:date="2020-09-10T22:40:00Z">
        <w:r>
          <w:rPr>
            <w:rFonts w:ascii="Courier New" w:hAnsi="Courier New" w:cs="Courier New"/>
            <w:sz w:val="18"/>
            <w:szCs w:val="16"/>
          </w:rPr>
          <w:t>ESPESSURA</w:t>
        </w:r>
        <w:r w:rsidRPr="00FC2EAB">
          <w:rPr>
            <w:rFonts w:ascii="Courier New" w:hAnsi="Courier New" w:cs="Courier New"/>
            <w:sz w:val="18"/>
            <w:szCs w:val="16"/>
          </w:rPr>
          <w:t>_DISCO</w:t>
        </w:r>
      </w:ins>
      <w:commentRangeStart w:id="209"/>
      <w:del w:id="210" w:author="António Coelho" w:date="2020-09-10T22:40:00Z">
        <w:r w:rsidR="00FC2EAB" w:rsidRPr="00FC2EAB" w:rsidDel="002A7945">
          <w:rPr>
            <w:rFonts w:ascii="Courier New" w:hAnsi="Courier New" w:cs="Courier New"/>
            <w:sz w:val="18"/>
            <w:szCs w:val="16"/>
          </w:rPr>
          <w:delText>LARGURA</w:delText>
        </w:r>
        <w:commentRangeEnd w:id="209"/>
        <w:r w:rsidR="00E4786D" w:rsidDel="002A7945">
          <w:rPr>
            <w:rStyle w:val="CommentReference"/>
          </w:rPr>
          <w:commentReference w:id="209"/>
        </w:r>
        <w:r w:rsidR="00FC2EAB" w:rsidRPr="00FC2EAB" w:rsidDel="002A7945">
          <w:rPr>
            <w:rFonts w:ascii="Courier New" w:hAnsi="Courier New" w:cs="Courier New"/>
            <w:sz w:val="18"/>
            <w:szCs w:val="16"/>
          </w:rPr>
          <w:delText>_DISCO</w:delText>
        </w:r>
      </w:del>
      <w:r w:rsidR="00FC2EAB" w:rsidRPr="00FC2EAB">
        <w:rPr>
          <w:rFonts w:ascii="Courier New" w:hAnsi="Courier New" w:cs="Courier New"/>
          <w:sz w:val="18"/>
          <w:szCs w:val="16"/>
        </w:rPr>
        <w:t xml:space="preserve"> = 20</w:t>
      </w:r>
    </w:p>
    <w:p w14:paraId="32614452" w14:textId="6265A251" w:rsidR="003052DE" w:rsidRDefault="0069765F" w:rsidP="00FC2EAB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>ALT_PINO</w:t>
      </w:r>
      <w:r w:rsidR="00FC2EAB" w:rsidRPr="00FC2EAB">
        <w:rPr>
          <w:rFonts w:ascii="Courier New" w:hAnsi="Courier New" w:cs="Courier New"/>
          <w:sz w:val="18"/>
          <w:szCs w:val="16"/>
        </w:rPr>
        <w:t xml:space="preserve"> = 150</w:t>
      </w:r>
    </w:p>
    <w:p w14:paraId="1C957300" w14:textId="77777777" w:rsidR="00D149EB" w:rsidRDefault="00D149EB" w:rsidP="00FC2EAB">
      <w:pPr>
        <w:rPr>
          <w:rFonts w:ascii="Courier New" w:hAnsi="Courier New" w:cs="Courier New"/>
          <w:sz w:val="18"/>
          <w:szCs w:val="16"/>
        </w:rPr>
      </w:pPr>
    </w:p>
    <w:p w14:paraId="23E87ADD" w14:textId="77777777" w:rsidR="00D149EB" w:rsidRPr="00D149EB" w:rsidRDefault="00D149EB" w:rsidP="00D149EB">
      <w:pPr>
        <w:rPr>
          <w:rFonts w:ascii="Courier New" w:hAnsi="Courier New" w:cs="Courier New"/>
          <w:sz w:val="18"/>
          <w:szCs w:val="16"/>
        </w:rPr>
      </w:pPr>
      <w:r w:rsidRPr="00D149EB">
        <w:rPr>
          <w:rFonts w:ascii="Courier New" w:hAnsi="Courier New" w:cs="Courier New"/>
          <w:sz w:val="18"/>
          <w:szCs w:val="16"/>
        </w:rPr>
        <w:t># variáveis globais</w:t>
      </w:r>
    </w:p>
    <w:p w14:paraId="28BE2E54" w14:textId="77777777" w:rsidR="00D149EB" w:rsidRPr="00D149EB" w:rsidRDefault="00D149EB" w:rsidP="00D149EB">
      <w:pPr>
        <w:rPr>
          <w:rFonts w:ascii="Courier New" w:hAnsi="Courier New" w:cs="Courier New"/>
          <w:sz w:val="18"/>
          <w:szCs w:val="16"/>
        </w:rPr>
      </w:pPr>
      <w:r w:rsidRPr="00D149EB">
        <w:rPr>
          <w:rFonts w:ascii="Courier New" w:hAnsi="Courier New" w:cs="Courier New"/>
          <w:sz w:val="18"/>
          <w:szCs w:val="16"/>
        </w:rPr>
        <w:t>torres = []</w:t>
      </w:r>
    </w:p>
    <w:p w14:paraId="3B952CC2" w14:textId="23040F47" w:rsidR="00D149EB" w:rsidRPr="003052DE" w:rsidRDefault="00D149EB" w:rsidP="00D149EB">
      <w:pPr>
        <w:rPr>
          <w:rFonts w:ascii="Courier New" w:hAnsi="Courier New" w:cs="Courier New"/>
          <w:sz w:val="18"/>
          <w:szCs w:val="16"/>
        </w:rPr>
      </w:pPr>
      <w:r w:rsidRPr="00D149EB">
        <w:rPr>
          <w:rFonts w:ascii="Courier New" w:hAnsi="Courier New" w:cs="Courier New"/>
          <w:sz w:val="18"/>
          <w:szCs w:val="16"/>
        </w:rPr>
        <w:t>jogada = 0</w:t>
      </w:r>
    </w:p>
    <w:p w14:paraId="65463B89" w14:textId="314244AB" w:rsidR="008B16A0" w:rsidRDefault="008B16A0" w:rsidP="008B16A0">
      <w:pPr>
        <w:pStyle w:val="Heading1"/>
      </w:pPr>
      <w:r>
        <w:t xml:space="preserve">A abstração </w:t>
      </w:r>
      <w:r w:rsidR="00B62DEF">
        <w:t>Pilha</w:t>
      </w:r>
    </w:p>
    <w:p w14:paraId="793D6322" w14:textId="46FAB878" w:rsidR="003D5FAD" w:rsidRDefault="00B62DEF" w:rsidP="008B16A0">
      <w:r>
        <w:t>Cada pino funciona como uma pilha, como foi referido inicialmente. Assim, precisamos da abstração Pilha</w:t>
      </w:r>
      <w:r w:rsidR="003D5FAD">
        <w:t>.</w:t>
      </w:r>
    </w:p>
    <w:p w14:paraId="07273E25" w14:textId="762E9782" w:rsidR="009B1AFE" w:rsidRDefault="009B1AFE" w:rsidP="009B1AFE">
      <w:r>
        <w:t xml:space="preserve">Não existe uma abstração de dados em Python que implemente na totalidade o conceito de Pilha, pelo que iremos utilizar a abstração </w:t>
      </w:r>
      <w:del w:id="211" w:author="fnf" w:date="2020-07-13T14:46:00Z">
        <w:r w:rsidDel="00695744">
          <w:delText xml:space="preserve">Fila </w:delText>
        </w:r>
      </w:del>
      <w:ins w:id="212" w:author="fnf" w:date="2020-07-13T14:46:00Z">
        <w:r w:rsidR="00695744">
          <w:t xml:space="preserve">Pilha </w:t>
        </w:r>
      </w:ins>
      <w:r>
        <w:t>definida na secção 10.3:</w:t>
      </w:r>
    </w:p>
    <w:p w14:paraId="3BBF7561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lastRenderedPageBreak/>
        <w:t>###################</w:t>
      </w:r>
    </w:p>
    <w:p w14:paraId="3B06D76A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 ABSTRAÇÃO PILHA #</w:t>
      </w:r>
    </w:p>
    <w:p w14:paraId="1082DACC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###################</w:t>
      </w:r>
    </w:p>
    <w:p w14:paraId="07107D0F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 construtor</w:t>
      </w:r>
    </w:p>
    <w:p w14:paraId="1E9A5DBA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proofErr w:type="spellStart"/>
      <w:r w:rsidRPr="00AD32A3">
        <w:rPr>
          <w:rFonts w:ascii="Courier New" w:hAnsi="Courier New" w:cs="Courier New"/>
          <w:sz w:val="18"/>
          <w:szCs w:val="16"/>
        </w:rPr>
        <w:t>def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D32A3">
        <w:rPr>
          <w:rFonts w:ascii="Courier New" w:hAnsi="Courier New" w:cs="Courier New"/>
          <w:sz w:val="18"/>
          <w:szCs w:val="16"/>
        </w:rPr>
        <w:t>cria_</w:t>
      </w:r>
      <w:proofErr w:type="gramStart"/>
      <w:r w:rsidRPr="00AD32A3">
        <w:rPr>
          <w:rFonts w:ascii="Courier New" w:hAnsi="Courier New" w:cs="Courier New"/>
          <w:sz w:val="18"/>
          <w:szCs w:val="16"/>
        </w:rPr>
        <w:t>pilha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>(</w:t>
      </w:r>
      <w:proofErr w:type="gramEnd"/>
      <w:r w:rsidRPr="00AD32A3">
        <w:rPr>
          <w:rFonts w:ascii="Courier New" w:hAnsi="Courier New" w:cs="Courier New"/>
          <w:sz w:val="18"/>
          <w:szCs w:val="16"/>
        </w:rPr>
        <w:t>):</w:t>
      </w:r>
    </w:p>
    <w:p w14:paraId="230A61AB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AD32A3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 xml:space="preserve"> []</w:t>
      </w:r>
    </w:p>
    <w:p w14:paraId="6051A055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</w:p>
    <w:p w14:paraId="3680B419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 seletores</w:t>
      </w:r>
    </w:p>
    <w:p w14:paraId="0289E70C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proofErr w:type="spellStart"/>
      <w:r w:rsidRPr="00AD32A3">
        <w:rPr>
          <w:rFonts w:ascii="Courier New" w:hAnsi="Courier New" w:cs="Courier New"/>
          <w:sz w:val="18"/>
          <w:szCs w:val="16"/>
        </w:rPr>
        <w:t>def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D32A3">
        <w:rPr>
          <w:rFonts w:ascii="Courier New" w:hAnsi="Courier New" w:cs="Courier New"/>
          <w:sz w:val="18"/>
          <w:szCs w:val="16"/>
        </w:rPr>
        <w:t>pilha_vazia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>(pilha):</w:t>
      </w:r>
    </w:p>
    <w:p w14:paraId="7F71612A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</w:t>
      </w: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if </w:t>
      </w:r>
      <w:proofErr w:type="spellStart"/>
      <w:r w:rsidRPr="00AD32A3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(</w:t>
      </w:r>
      <w:proofErr w:type="spellStart"/>
      <w:r w:rsidRPr="00AD32A3">
        <w:rPr>
          <w:rFonts w:ascii="Courier New" w:hAnsi="Courier New" w:cs="Courier New"/>
          <w:sz w:val="18"/>
          <w:szCs w:val="16"/>
          <w:lang w:val="en-US"/>
        </w:rPr>
        <w:t>pilha</w:t>
      </w:r>
      <w:proofErr w:type="spellEnd"/>
      <w:r w:rsidRPr="00AD32A3">
        <w:rPr>
          <w:rFonts w:ascii="Courier New" w:hAnsi="Courier New" w:cs="Courier New"/>
          <w:sz w:val="18"/>
          <w:szCs w:val="16"/>
          <w:lang w:val="en-US"/>
        </w:rPr>
        <w:t>) == 0:</w:t>
      </w:r>
    </w:p>
    <w:p w14:paraId="3BA9961A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    return True</w:t>
      </w:r>
    </w:p>
    <w:p w14:paraId="73F02800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5F3B8FEB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AD32A3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 xml:space="preserve"> False</w:t>
      </w:r>
    </w:p>
    <w:p w14:paraId="0B0D1765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</w:p>
    <w:p w14:paraId="10473C2F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proofErr w:type="spellStart"/>
      <w:r w:rsidRPr="00AD32A3">
        <w:rPr>
          <w:rFonts w:ascii="Courier New" w:hAnsi="Courier New" w:cs="Courier New"/>
          <w:sz w:val="18"/>
          <w:szCs w:val="16"/>
        </w:rPr>
        <w:t>def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D32A3">
        <w:rPr>
          <w:rFonts w:ascii="Courier New" w:hAnsi="Courier New" w:cs="Courier New"/>
          <w:sz w:val="18"/>
          <w:szCs w:val="16"/>
        </w:rPr>
        <w:t>topo_da_pilha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>(pilha):</w:t>
      </w:r>
    </w:p>
    <w:p w14:paraId="17DC9D49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</w:t>
      </w:r>
      <w:r w:rsidRPr="00503CCA">
        <w:rPr>
          <w:rFonts w:ascii="Courier New" w:hAnsi="Courier New" w:cs="Courier New"/>
          <w:sz w:val="18"/>
          <w:szCs w:val="16"/>
          <w:lang w:val="en-US"/>
        </w:rPr>
        <w:t xml:space="preserve">if not </w:t>
      </w:r>
      <w:proofErr w:type="spellStart"/>
      <w:r w:rsidRPr="00503CCA">
        <w:rPr>
          <w:rFonts w:ascii="Courier New" w:hAnsi="Courier New" w:cs="Courier New"/>
          <w:sz w:val="18"/>
          <w:szCs w:val="16"/>
          <w:lang w:val="en-US"/>
        </w:rPr>
        <w:t>pilha_vazia</w:t>
      </w:r>
      <w:proofErr w:type="spellEnd"/>
      <w:r w:rsidRPr="00503CCA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503CCA">
        <w:rPr>
          <w:rFonts w:ascii="Courier New" w:hAnsi="Courier New" w:cs="Courier New"/>
          <w:sz w:val="18"/>
          <w:szCs w:val="16"/>
          <w:lang w:val="en-US"/>
        </w:rPr>
        <w:t>pilha</w:t>
      </w:r>
      <w:proofErr w:type="spellEnd"/>
      <w:r w:rsidRPr="00503CCA">
        <w:rPr>
          <w:rFonts w:ascii="Courier New" w:hAnsi="Courier New" w:cs="Courier New"/>
          <w:sz w:val="18"/>
          <w:szCs w:val="16"/>
          <w:lang w:val="en-US"/>
        </w:rPr>
        <w:t>):</w:t>
      </w:r>
    </w:p>
    <w:p w14:paraId="058AB491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503CCA">
        <w:rPr>
          <w:rFonts w:ascii="Courier New" w:hAnsi="Courier New" w:cs="Courier New"/>
          <w:sz w:val="18"/>
          <w:szCs w:val="16"/>
          <w:lang w:val="en-US"/>
        </w:rPr>
        <w:t xml:space="preserve">        return </w:t>
      </w:r>
      <w:proofErr w:type="spellStart"/>
      <w:proofErr w:type="gramStart"/>
      <w:r w:rsidRPr="00503CCA">
        <w:rPr>
          <w:rFonts w:ascii="Courier New" w:hAnsi="Courier New" w:cs="Courier New"/>
          <w:sz w:val="18"/>
          <w:szCs w:val="16"/>
          <w:lang w:val="en-US"/>
        </w:rPr>
        <w:t>pilha</w:t>
      </w:r>
      <w:proofErr w:type="spellEnd"/>
      <w:r w:rsidRPr="00503CCA">
        <w:rPr>
          <w:rFonts w:ascii="Courier New" w:hAnsi="Courier New" w:cs="Courier New"/>
          <w:sz w:val="18"/>
          <w:szCs w:val="16"/>
          <w:lang w:val="en-US"/>
        </w:rPr>
        <w:t>[</w:t>
      </w:r>
      <w:proofErr w:type="gramEnd"/>
      <w:r w:rsidRPr="00503CCA">
        <w:rPr>
          <w:rFonts w:ascii="Courier New" w:hAnsi="Courier New" w:cs="Courier New"/>
          <w:sz w:val="18"/>
          <w:szCs w:val="16"/>
          <w:lang w:val="en-US"/>
        </w:rPr>
        <w:t>-1]</w:t>
      </w:r>
    </w:p>
    <w:p w14:paraId="353DD73F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503CCA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20776B0C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503CCA">
        <w:rPr>
          <w:rFonts w:ascii="Courier New" w:hAnsi="Courier New" w:cs="Courier New"/>
          <w:sz w:val="18"/>
          <w:szCs w:val="16"/>
          <w:lang w:val="en-US"/>
        </w:rPr>
        <w:t xml:space="preserve">        return False</w:t>
      </w:r>
    </w:p>
    <w:p w14:paraId="20527910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</w:p>
    <w:p w14:paraId="16FB1C27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 modificadores</w:t>
      </w:r>
    </w:p>
    <w:p w14:paraId="3A73C6A1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proofErr w:type="spellStart"/>
      <w:r w:rsidRPr="00AD32A3">
        <w:rPr>
          <w:rFonts w:ascii="Courier New" w:hAnsi="Courier New" w:cs="Courier New"/>
          <w:sz w:val="18"/>
          <w:szCs w:val="16"/>
        </w:rPr>
        <w:t>def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D32A3">
        <w:rPr>
          <w:rFonts w:ascii="Courier New" w:hAnsi="Courier New" w:cs="Courier New"/>
          <w:sz w:val="18"/>
          <w:szCs w:val="16"/>
        </w:rPr>
        <w:t>poe_na_</w:t>
      </w:r>
      <w:proofErr w:type="gramStart"/>
      <w:r w:rsidRPr="00AD32A3">
        <w:rPr>
          <w:rFonts w:ascii="Courier New" w:hAnsi="Courier New" w:cs="Courier New"/>
          <w:sz w:val="18"/>
          <w:szCs w:val="16"/>
        </w:rPr>
        <w:t>pilha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>(</w:t>
      </w:r>
      <w:proofErr w:type="gramEnd"/>
      <w:r w:rsidRPr="00AD32A3">
        <w:rPr>
          <w:rFonts w:ascii="Courier New" w:hAnsi="Courier New" w:cs="Courier New"/>
          <w:sz w:val="18"/>
          <w:szCs w:val="16"/>
        </w:rPr>
        <w:t>pilha, elem):</w:t>
      </w:r>
    </w:p>
    <w:p w14:paraId="0697ECC0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AD32A3">
        <w:rPr>
          <w:rFonts w:ascii="Courier New" w:hAnsi="Courier New" w:cs="Courier New"/>
          <w:sz w:val="18"/>
          <w:szCs w:val="16"/>
        </w:rPr>
        <w:t>pilha.append</w:t>
      </w:r>
      <w:proofErr w:type="spellEnd"/>
      <w:proofErr w:type="gramEnd"/>
      <w:r w:rsidRPr="00AD32A3">
        <w:rPr>
          <w:rFonts w:ascii="Courier New" w:hAnsi="Courier New" w:cs="Courier New"/>
          <w:sz w:val="18"/>
          <w:szCs w:val="16"/>
        </w:rPr>
        <w:t>(elem)</w:t>
      </w:r>
    </w:p>
    <w:p w14:paraId="0D624890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</w:p>
    <w:p w14:paraId="0E866261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proofErr w:type="spellStart"/>
      <w:r w:rsidRPr="00AD32A3">
        <w:rPr>
          <w:rFonts w:ascii="Courier New" w:hAnsi="Courier New" w:cs="Courier New"/>
          <w:sz w:val="18"/>
          <w:szCs w:val="16"/>
        </w:rPr>
        <w:t>def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D32A3">
        <w:rPr>
          <w:rFonts w:ascii="Courier New" w:hAnsi="Courier New" w:cs="Courier New"/>
          <w:sz w:val="18"/>
          <w:szCs w:val="16"/>
        </w:rPr>
        <w:t>tira_da_pilha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>(pilha):</w:t>
      </w:r>
    </w:p>
    <w:p w14:paraId="5478E134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</w:t>
      </w: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if not </w:t>
      </w:r>
      <w:proofErr w:type="spellStart"/>
      <w:r w:rsidRPr="00AD32A3">
        <w:rPr>
          <w:rFonts w:ascii="Courier New" w:hAnsi="Courier New" w:cs="Courier New"/>
          <w:sz w:val="18"/>
          <w:szCs w:val="16"/>
          <w:lang w:val="en-US"/>
        </w:rPr>
        <w:t>pilha_vazia</w:t>
      </w:r>
      <w:proofErr w:type="spellEnd"/>
      <w:r w:rsidRPr="00AD32A3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AD32A3">
        <w:rPr>
          <w:rFonts w:ascii="Courier New" w:hAnsi="Courier New" w:cs="Courier New"/>
          <w:sz w:val="18"/>
          <w:szCs w:val="16"/>
          <w:lang w:val="en-US"/>
        </w:rPr>
        <w:t>pilha</w:t>
      </w:r>
      <w:proofErr w:type="spellEnd"/>
      <w:r w:rsidRPr="00AD32A3">
        <w:rPr>
          <w:rFonts w:ascii="Courier New" w:hAnsi="Courier New" w:cs="Courier New"/>
          <w:sz w:val="18"/>
          <w:szCs w:val="16"/>
          <w:lang w:val="en-US"/>
        </w:rPr>
        <w:t>):</w:t>
      </w:r>
    </w:p>
    <w:p w14:paraId="3C646A0C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    return </w:t>
      </w:r>
      <w:proofErr w:type="spellStart"/>
      <w:proofErr w:type="gramStart"/>
      <w:r w:rsidRPr="00AD32A3">
        <w:rPr>
          <w:rFonts w:ascii="Courier New" w:hAnsi="Courier New" w:cs="Courier New"/>
          <w:sz w:val="18"/>
          <w:szCs w:val="16"/>
          <w:lang w:val="en-US"/>
        </w:rPr>
        <w:t>pilha.pop</w:t>
      </w:r>
      <w:proofErr w:type="spellEnd"/>
      <w:r w:rsidRPr="00AD32A3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Pr="00AD32A3">
        <w:rPr>
          <w:rFonts w:ascii="Courier New" w:hAnsi="Courier New" w:cs="Courier New"/>
          <w:sz w:val="18"/>
          <w:szCs w:val="16"/>
          <w:lang w:val="en-US"/>
        </w:rPr>
        <w:t>)</w:t>
      </w:r>
    </w:p>
    <w:p w14:paraId="7345263F" w14:textId="77777777" w:rsidR="00AD32A3" w:rsidRPr="00B60FAF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Pr="00B60FAF">
        <w:rPr>
          <w:rFonts w:ascii="Courier New" w:hAnsi="Courier New" w:cs="Courier New"/>
          <w:sz w:val="18"/>
          <w:szCs w:val="16"/>
          <w:lang w:val="en-US"/>
        </w:rPr>
        <w:t>else:</w:t>
      </w:r>
    </w:p>
    <w:p w14:paraId="3ED94190" w14:textId="18FF0F5F" w:rsidR="00AD32A3" w:rsidRDefault="00AD32A3" w:rsidP="00AD32A3">
      <w:pPr>
        <w:rPr>
          <w:ins w:id="213" w:author="fnf" w:date="2020-07-13T14:50:00Z"/>
          <w:rFonts w:ascii="Courier New" w:hAnsi="Courier New" w:cs="Courier New"/>
          <w:sz w:val="18"/>
          <w:szCs w:val="16"/>
        </w:rPr>
      </w:pPr>
      <w:r w:rsidRPr="00B60FAF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AD32A3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AD32A3">
        <w:rPr>
          <w:rFonts w:ascii="Courier New" w:hAnsi="Courier New" w:cs="Courier New"/>
          <w:sz w:val="18"/>
          <w:szCs w:val="16"/>
        </w:rPr>
        <w:t xml:space="preserve"> False</w:t>
      </w:r>
    </w:p>
    <w:p w14:paraId="4471E72E" w14:textId="77777777" w:rsidR="00B8285F" w:rsidRPr="003052DE" w:rsidRDefault="00B8285F" w:rsidP="00B8285F">
      <w:pPr>
        <w:rPr>
          <w:moveTo w:id="214" w:author="António Coelho" w:date="2020-09-10T22:44:00Z"/>
          <w:rFonts w:ascii="Courier New" w:hAnsi="Courier New" w:cs="Courier New"/>
          <w:sz w:val="18"/>
          <w:szCs w:val="16"/>
          <w:lang w:val="en-US"/>
        </w:rPr>
      </w:pPr>
      <w:moveToRangeStart w:id="215" w:author="António Coelho" w:date="2020-09-10T22:44:00Z" w:name="move50670308"/>
      <w:moveTo w:id="216" w:author="António Coelho" w:date="2020-09-10T22:44:00Z">
        <w:r w:rsidRPr="00AD32A3">
          <w:rPr>
            <w:rFonts w:ascii="Courier New" w:hAnsi="Courier New" w:cs="Courier New"/>
            <w:sz w:val="18"/>
            <w:szCs w:val="16"/>
          </w:rPr>
          <w:t>###################</w:t>
        </w:r>
      </w:moveTo>
    </w:p>
    <w:moveToRangeEnd w:id="215"/>
    <w:p w14:paraId="0BFD62EB" w14:textId="12C875B7" w:rsidR="002A2593" w:rsidRDefault="002A2593" w:rsidP="00AD32A3">
      <w:pPr>
        <w:rPr>
          <w:ins w:id="217" w:author="fnf" w:date="2020-07-13T14:50:00Z"/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2A2593" w14:paraId="4661429D" w14:textId="77777777" w:rsidTr="00BF3ED6">
        <w:trPr>
          <w:ins w:id="218" w:author="fnf" w:date="2020-07-13T14:50:00Z"/>
        </w:trPr>
        <w:tc>
          <w:tcPr>
            <w:tcW w:w="1129" w:type="dxa"/>
            <w:shd w:val="clear" w:color="auto" w:fill="auto"/>
          </w:tcPr>
          <w:p w14:paraId="76B08256" w14:textId="77777777" w:rsidR="002A2593" w:rsidRDefault="002A2593" w:rsidP="00BF3ED6">
            <w:pPr>
              <w:jc w:val="center"/>
              <w:rPr>
                <w:ins w:id="219" w:author="fnf" w:date="2020-07-13T14:50:00Z"/>
                <w:b/>
                <w:bCs/>
              </w:rPr>
            </w:pPr>
            <w:ins w:id="220" w:author="fnf" w:date="2020-07-13T14:50:00Z">
              <w:r>
                <w:rPr>
                  <w:b/>
                  <w:bCs/>
                  <w:noProof/>
                  <w:lang w:eastAsia="pt-PT"/>
                </w:rPr>
                <w:drawing>
                  <wp:inline distT="0" distB="0" distL="0" distR="0" wp14:anchorId="1C4565E4" wp14:editId="2D62A20A">
                    <wp:extent cx="457200" cy="457200"/>
                    <wp:effectExtent l="0" t="0" r="0" b="0"/>
                    <wp:docPr id="21" name="Graphic 6" descr="Ey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mediafile_9bs2Rt.svg"/>
                            <pic:cNvPicPr/>
                          </pic:nvPicPr>
                          <pic:blipFill>
                            <a:blip r:embed="rId15">
                              <a:extLs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7881" w:type="dxa"/>
            <w:shd w:val="clear" w:color="auto" w:fill="auto"/>
          </w:tcPr>
          <w:p w14:paraId="6C8512E1" w14:textId="77777777" w:rsidR="002A2593" w:rsidRDefault="002A2593" w:rsidP="00BF3ED6">
            <w:pPr>
              <w:autoSpaceDE w:val="0"/>
              <w:autoSpaceDN w:val="0"/>
              <w:adjustRightInd w:val="0"/>
              <w:spacing w:before="0"/>
              <w:rPr>
                <w:ins w:id="221" w:author="fnf" w:date="2020-07-13T14:50:00Z"/>
              </w:rPr>
            </w:pPr>
          </w:p>
          <w:p w14:paraId="48322278" w14:textId="2C829616" w:rsidR="002A2593" w:rsidRPr="002A2593" w:rsidRDefault="002A2593" w:rsidP="002A2593">
            <w:pPr>
              <w:autoSpaceDE w:val="0"/>
              <w:autoSpaceDN w:val="0"/>
              <w:adjustRightInd w:val="0"/>
              <w:spacing w:before="0"/>
              <w:rPr>
                <w:ins w:id="222" w:author="fnf" w:date="2020-07-13T14:50:00Z"/>
                <w:rPrChange w:id="223" w:author="fnf" w:date="2020-07-13T14:52:00Z">
                  <w:rPr>
                    <w:ins w:id="224" w:author="fnf" w:date="2020-07-13T14:50:00Z"/>
                    <w:rFonts w:eastAsiaTheme="minorEastAsia"/>
                    <w:i/>
                  </w:rPr>
                </w:rPrChange>
              </w:rPr>
            </w:pPr>
            <w:ins w:id="225" w:author="fnf" w:date="2020-07-13T14:50:00Z">
              <w:r>
                <w:t xml:space="preserve">Analise as funções </w:t>
              </w:r>
              <w:proofErr w:type="spellStart"/>
              <w:r>
                <w:t>topo_da_</w:t>
              </w:r>
              <w:proofErr w:type="gramStart"/>
              <w:r>
                <w:t>pilha</w:t>
              </w:r>
              <w:proofErr w:type="spellEnd"/>
              <w:r>
                <w:t>(</w:t>
              </w:r>
              <w:proofErr w:type="gramEnd"/>
              <w:r>
                <w:t xml:space="preserve">) e </w:t>
              </w:r>
              <w:proofErr w:type="spellStart"/>
              <w:r>
                <w:t>tira_da_pilha</w:t>
              </w:r>
              <w:proofErr w:type="spellEnd"/>
              <w:r>
                <w:t>(), ambas com o mesmo par</w:t>
              </w:r>
            </w:ins>
            <w:ins w:id="226" w:author="fnf" w:date="2020-07-13T14:51:00Z">
              <w:r>
                <w:t>âmetro</w:t>
              </w:r>
            </w:ins>
            <w:ins w:id="227" w:author="fnf" w:date="2020-07-13T14:52:00Z">
              <w:r>
                <w:t>,</w:t>
              </w:r>
            </w:ins>
            <w:ins w:id="228" w:author="fnf" w:date="2020-07-13T14:51:00Z">
              <w:r>
                <w:t xml:space="preserve"> e indique em que diferem. </w:t>
              </w:r>
            </w:ins>
            <w:ins w:id="229" w:author="fnf" w:date="2020-07-13T14:52:00Z">
              <w:r>
                <w:t>Serão necessárias as duas funções? Justifique</w:t>
              </w:r>
            </w:ins>
            <w:ins w:id="230" w:author="fnf" w:date="2020-07-13T14:50:00Z">
              <w:r>
                <w:t>.</w:t>
              </w:r>
              <w:r w:rsidRPr="006E2B59">
                <w:rPr>
                  <w:rFonts w:eastAsiaTheme="minorEastAsia"/>
                  <w:i/>
                </w:rPr>
                <w:t xml:space="preserve"> </w:t>
              </w:r>
            </w:ins>
          </w:p>
        </w:tc>
      </w:tr>
    </w:tbl>
    <w:p w14:paraId="2F58A4A1" w14:textId="6016339A" w:rsidR="002A2593" w:rsidRPr="00AD32A3" w:rsidDel="00900AF4" w:rsidRDefault="002A2593" w:rsidP="00AD32A3">
      <w:pPr>
        <w:rPr>
          <w:del w:id="231" w:author="António Coelho" w:date="2020-09-10T22:45:00Z"/>
          <w:rFonts w:ascii="Courier New" w:hAnsi="Courier New" w:cs="Courier New"/>
          <w:sz w:val="18"/>
          <w:szCs w:val="16"/>
        </w:rPr>
      </w:pPr>
    </w:p>
    <w:p w14:paraId="58598D34" w14:textId="14596484" w:rsidR="003052DE" w:rsidRPr="003052DE" w:rsidDel="00B8285F" w:rsidRDefault="00AD32A3" w:rsidP="00AD32A3">
      <w:pPr>
        <w:rPr>
          <w:moveFrom w:id="232" w:author="António Coelho" w:date="2020-09-10T22:44:00Z"/>
          <w:rFonts w:ascii="Courier New" w:hAnsi="Courier New" w:cs="Courier New"/>
          <w:sz w:val="18"/>
          <w:szCs w:val="16"/>
          <w:lang w:val="en-US"/>
        </w:rPr>
      </w:pPr>
      <w:moveFromRangeStart w:id="233" w:author="António Coelho" w:date="2020-09-10T22:44:00Z" w:name="move50670308"/>
      <w:moveFrom w:id="234" w:author="António Coelho" w:date="2020-09-10T22:44:00Z">
        <w:r w:rsidRPr="00AD32A3" w:rsidDel="00B8285F">
          <w:rPr>
            <w:rFonts w:ascii="Courier New" w:hAnsi="Courier New" w:cs="Courier New"/>
            <w:sz w:val="18"/>
            <w:szCs w:val="16"/>
          </w:rPr>
          <w:t>###################</w:t>
        </w:r>
      </w:moveFrom>
    </w:p>
    <w:moveFromRangeEnd w:id="233"/>
    <w:p w14:paraId="017C4042" w14:textId="58546F45" w:rsidR="002A7F7A" w:rsidRDefault="002A7F7A" w:rsidP="008B16A0">
      <w:pPr>
        <w:pStyle w:val="Heading1"/>
      </w:pPr>
      <w:r>
        <w:t>Estruturação do jogo</w:t>
      </w:r>
    </w:p>
    <w:p w14:paraId="3A3D881A" w14:textId="1DCCE8A3" w:rsidR="002A7F7A" w:rsidRDefault="002A7F7A" w:rsidP="002A7F7A">
      <w:r>
        <w:t>O jogo</w:t>
      </w:r>
      <w:r w:rsidR="00B10C1D">
        <w:t>, relativamente simples,</w:t>
      </w:r>
      <w:r>
        <w:t xml:space="preserve"> terá </w:t>
      </w:r>
      <w:r w:rsidR="00B10C1D">
        <w:t xml:space="preserve">apenas </w:t>
      </w:r>
      <w:r w:rsidR="00DB39D7">
        <w:t>as funções associadas</w:t>
      </w:r>
      <w:r>
        <w:t xml:space="preserve"> </w:t>
      </w:r>
      <w:r w:rsidR="00B0225B">
        <w:t>a</w:t>
      </w:r>
      <w:r>
        <w:t>o módulo p5:</w:t>
      </w:r>
    </w:p>
    <w:p w14:paraId="02D296B4" w14:textId="3A502345" w:rsidR="002A7F7A" w:rsidRDefault="00AB030C" w:rsidP="002A7F7A">
      <w:pPr>
        <w:pStyle w:val="ListParagraph"/>
        <w:numPr>
          <w:ilvl w:val="0"/>
          <w:numId w:val="31"/>
        </w:numPr>
      </w:pPr>
      <w:proofErr w:type="gramStart"/>
      <w:r w:rsidRPr="00B0225B">
        <w:rPr>
          <w:rFonts w:ascii="Courier New" w:hAnsi="Courier New" w:cs="Courier New"/>
          <w:sz w:val="18"/>
          <w:szCs w:val="16"/>
          <w:lang w:val="en-US"/>
        </w:rPr>
        <w:t>setup(</w:t>
      </w:r>
      <w:proofErr w:type="gramEnd"/>
      <w:r w:rsidRPr="00B0225B">
        <w:rPr>
          <w:rFonts w:ascii="Courier New" w:hAnsi="Courier New" w:cs="Courier New"/>
          <w:sz w:val="18"/>
          <w:szCs w:val="16"/>
          <w:lang w:val="en-US"/>
        </w:rPr>
        <w:t>)</w:t>
      </w:r>
      <w:r w:rsidR="00B0225B">
        <w:t xml:space="preserve"> - configuração do jogo;</w:t>
      </w:r>
    </w:p>
    <w:p w14:paraId="597F51C9" w14:textId="7C83DF60" w:rsidR="00AB030C" w:rsidRDefault="00B0225B" w:rsidP="002A7F7A">
      <w:pPr>
        <w:pStyle w:val="ListParagraph"/>
        <w:numPr>
          <w:ilvl w:val="0"/>
          <w:numId w:val="31"/>
        </w:numPr>
      </w:pPr>
      <w:proofErr w:type="gramStart"/>
      <w:r w:rsidRPr="00B0225B">
        <w:rPr>
          <w:rFonts w:ascii="Courier New" w:hAnsi="Courier New" w:cs="Courier New"/>
          <w:sz w:val="18"/>
          <w:szCs w:val="16"/>
          <w:lang w:val="en-US"/>
        </w:rPr>
        <w:t>draw(</w:t>
      </w:r>
      <w:proofErr w:type="gramEnd"/>
      <w:r w:rsidRPr="00B0225B">
        <w:rPr>
          <w:rFonts w:ascii="Courier New" w:hAnsi="Courier New" w:cs="Courier New"/>
          <w:sz w:val="18"/>
          <w:szCs w:val="16"/>
          <w:lang w:val="en-US"/>
        </w:rPr>
        <w:t xml:space="preserve">) </w:t>
      </w:r>
      <w:r>
        <w:t>- ciclo de jogo.</w:t>
      </w:r>
    </w:p>
    <w:p w14:paraId="7CC04D0F" w14:textId="0199AF7C" w:rsidR="00B0225B" w:rsidRDefault="00B0225B" w:rsidP="00B0225B">
      <w:pPr>
        <w:pStyle w:val="ListParagraph"/>
        <w:numPr>
          <w:ilvl w:val="0"/>
          <w:numId w:val="31"/>
        </w:numPr>
      </w:pPr>
      <w:proofErr w:type="spellStart"/>
      <w:r w:rsidRPr="00B0225B">
        <w:rPr>
          <w:rFonts w:ascii="Courier New" w:hAnsi="Courier New" w:cs="Courier New"/>
          <w:sz w:val="18"/>
          <w:szCs w:val="16"/>
        </w:rPr>
        <w:t>key_</w:t>
      </w:r>
      <w:proofErr w:type="gramStart"/>
      <w:r w:rsidRPr="00B0225B">
        <w:rPr>
          <w:rFonts w:ascii="Courier New" w:hAnsi="Courier New" w:cs="Courier New"/>
          <w:sz w:val="18"/>
          <w:szCs w:val="16"/>
        </w:rPr>
        <w:t>pressed</w:t>
      </w:r>
      <w:proofErr w:type="spellEnd"/>
      <w:r w:rsidRPr="00B0225B">
        <w:rPr>
          <w:rFonts w:ascii="Courier New" w:hAnsi="Courier New" w:cs="Courier New"/>
          <w:sz w:val="18"/>
          <w:szCs w:val="16"/>
        </w:rPr>
        <w:t>(</w:t>
      </w:r>
      <w:proofErr w:type="gramEnd"/>
      <w:r w:rsidRPr="00B0225B">
        <w:rPr>
          <w:rFonts w:ascii="Courier New" w:hAnsi="Courier New" w:cs="Courier New"/>
          <w:sz w:val="18"/>
          <w:szCs w:val="16"/>
        </w:rPr>
        <w:t xml:space="preserve">) </w:t>
      </w:r>
      <w:r>
        <w:t>-  responde aos eventos de premir as teclas.</w:t>
      </w:r>
    </w:p>
    <w:p w14:paraId="2B79CEB4" w14:textId="2E800CEA" w:rsidR="008B16A0" w:rsidRDefault="008B16A0" w:rsidP="008B16A0">
      <w:pPr>
        <w:pStyle w:val="Heading1"/>
      </w:pPr>
      <w:r>
        <w:lastRenderedPageBreak/>
        <w:t>Configuração do jogo</w:t>
      </w:r>
    </w:p>
    <w:p w14:paraId="0806E2DF" w14:textId="50EECD7B" w:rsidR="003D316A" w:rsidRDefault="00A16A06" w:rsidP="003D316A">
      <w:r>
        <w:t>A configuração do jogo segue o seguinte algoritmo:</w:t>
      </w:r>
    </w:p>
    <w:p w14:paraId="744DBAC7" w14:textId="0BC5550A" w:rsidR="00A16A06" w:rsidRDefault="00A16A06" w:rsidP="00A16A06">
      <w:pPr>
        <w:pStyle w:val="ListParagraph"/>
        <w:numPr>
          <w:ilvl w:val="0"/>
          <w:numId w:val="33"/>
        </w:numPr>
      </w:pPr>
      <w:r>
        <w:t>cria janela gráfica;</w:t>
      </w:r>
    </w:p>
    <w:p w14:paraId="1BF684C8" w14:textId="5C9FAB46" w:rsidR="00376273" w:rsidRDefault="00A16A06" w:rsidP="00CA361B">
      <w:pPr>
        <w:pStyle w:val="ListParagraph"/>
        <w:numPr>
          <w:ilvl w:val="0"/>
          <w:numId w:val="33"/>
        </w:numPr>
      </w:pPr>
      <w:r>
        <w:t>cria</w:t>
      </w:r>
      <w:r w:rsidR="00973493">
        <w:t xml:space="preserve"> as 3 torres através de uma lista de 3 pilhas</w:t>
      </w:r>
      <w:r w:rsidR="00C008B5">
        <w:t xml:space="preserve"> e preenche a primeira torre com os discos</w:t>
      </w:r>
      <w:r w:rsidR="00376273">
        <w:t>.</w:t>
      </w:r>
    </w:p>
    <w:p w14:paraId="2402FAA6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># inicialização do jogo</w:t>
      </w:r>
    </w:p>
    <w:p w14:paraId="21567418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proofErr w:type="spellStart"/>
      <w:r w:rsidRPr="00973493">
        <w:rPr>
          <w:rFonts w:ascii="Courier New" w:hAnsi="Courier New" w:cs="Courier New"/>
          <w:sz w:val="18"/>
          <w:szCs w:val="16"/>
        </w:rPr>
        <w:t>def</w:t>
      </w:r>
      <w:proofErr w:type="spellEnd"/>
      <w:r w:rsidRPr="0097349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proofErr w:type="gramStart"/>
      <w:r w:rsidRPr="00973493">
        <w:rPr>
          <w:rFonts w:ascii="Courier New" w:hAnsi="Courier New" w:cs="Courier New"/>
          <w:sz w:val="18"/>
          <w:szCs w:val="16"/>
        </w:rPr>
        <w:t>setup</w:t>
      </w:r>
      <w:proofErr w:type="spellEnd"/>
      <w:r w:rsidRPr="00973493">
        <w:rPr>
          <w:rFonts w:ascii="Courier New" w:hAnsi="Courier New" w:cs="Courier New"/>
          <w:sz w:val="18"/>
          <w:szCs w:val="16"/>
        </w:rPr>
        <w:t>(</w:t>
      </w:r>
      <w:proofErr w:type="gramEnd"/>
      <w:r w:rsidRPr="00973493">
        <w:rPr>
          <w:rFonts w:ascii="Courier New" w:hAnsi="Courier New" w:cs="Courier New"/>
          <w:sz w:val="18"/>
          <w:szCs w:val="16"/>
        </w:rPr>
        <w:t>):</w:t>
      </w:r>
    </w:p>
    <w:p w14:paraId="0CB082A1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973493">
        <w:rPr>
          <w:rFonts w:ascii="Courier New" w:hAnsi="Courier New" w:cs="Courier New"/>
          <w:sz w:val="18"/>
          <w:szCs w:val="16"/>
        </w:rPr>
        <w:t>global torres</w:t>
      </w:r>
      <w:proofErr w:type="gramEnd"/>
    </w:p>
    <w:p w14:paraId="6A902005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</w:p>
    <w:p w14:paraId="36294F3C" w14:textId="081E4AE6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# </w:t>
      </w:r>
      <w:r>
        <w:rPr>
          <w:rFonts w:ascii="Courier New" w:hAnsi="Courier New" w:cs="Courier New"/>
          <w:sz w:val="18"/>
          <w:szCs w:val="16"/>
        </w:rPr>
        <w:t>cria</w:t>
      </w:r>
      <w:r w:rsidRPr="00973493">
        <w:rPr>
          <w:rFonts w:ascii="Courier New" w:hAnsi="Courier New" w:cs="Courier New"/>
          <w:sz w:val="18"/>
          <w:szCs w:val="16"/>
        </w:rPr>
        <w:t xml:space="preserve"> janela</w:t>
      </w:r>
    </w:p>
    <w:p w14:paraId="69D18E74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973493">
        <w:rPr>
          <w:rFonts w:ascii="Courier New" w:hAnsi="Courier New" w:cs="Courier New"/>
          <w:sz w:val="18"/>
          <w:szCs w:val="16"/>
        </w:rPr>
        <w:t>title</w:t>
      </w:r>
      <w:proofErr w:type="spellEnd"/>
      <w:r w:rsidRPr="00973493">
        <w:rPr>
          <w:rFonts w:ascii="Courier New" w:hAnsi="Courier New" w:cs="Courier New"/>
          <w:sz w:val="18"/>
          <w:szCs w:val="16"/>
        </w:rPr>
        <w:t>(</w:t>
      </w:r>
      <w:proofErr w:type="gramEnd"/>
      <w:r w:rsidRPr="00973493">
        <w:rPr>
          <w:rFonts w:ascii="Courier New" w:hAnsi="Courier New" w:cs="Courier New"/>
          <w:sz w:val="18"/>
          <w:szCs w:val="16"/>
        </w:rPr>
        <w:t xml:space="preserve">"Torres de </w:t>
      </w:r>
      <w:proofErr w:type="spellStart"/>
      <w:r w:rsidRPr="00973493">
        <w:rPr>
          <w:rFonts w:ascii="Courier New" w:hAnsi="Courier New" w:cs="Courier New"/>
          <w:sz w:val="18"/>
          <w:szCs w:val="16"/>
        </w:rPr>
        <w:t>Hanoi</w:t>
      </w:r>
      <w:proofErr w:type="spellEnd"/>
      <w:r w:rsidRPr="00973493">
        <w:rPr>
          <w:rFonts w:ascii="Courier New" w:hAnsi="Courier New" w:cs="Courier New"/>
          <w:sz w:val="18"/>
          <w:szCs w:val="16"/>
        </w:rPr>
        <w:t>")</w:t>
      </w:r>
    </w:p>
    <w:p w14:paraId="2752FA4B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973493">
        <w:rPr>
          <w:rFonts w:ascii="Courier New" w:hAnsi="Courier New" w:cs="Courier New"/>
          <w:sz w:val="18"/>
          <w:szCs w:val="16"/>
        </w:rPr>
        <w:t>size</w:t>
      </w:r>
      <w:proofErr w:type="spellEnd"/>
      <w:r w:rsidRPr="00973493">
        <w:rPr>
          <w:rFonts w:ascii="Courier New" w:hAnsi="Courier New" w:cs="Courier New"/>
          <w:sz w:val="18"/>
          <w:szCs w:val="16"/>
        </w:rPr>
        <w:t>(</w:t>
      </w:r>
      <w:proofErr w:type="gramEnd"/>
      <w:r w:rsidRPr="00973493">
        <w:rPr>
          <w:rFonts w:ascii="Courier New" w:hAnsi="Courier New" w:cs="Courier New"/>
          <w:sz w:val="18"/>
          <w:szCs w:val="16"/>
        </w:rPr>
        <w:t>LARGURA, ALTURA)</w:t>
      </w:r>
    </w:p>
    <w:p w14:paraId="3558D647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</w:p>
    <w:p w14:paraId="2C214320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# cria as 3 torres e preenche primeira torre</w:t>
      </w:r>
    </w:p>
    <w:p w14:paraId="1318FA98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torres = [</w:t>
      </w:r>
      <w:proofErr w:type="spellStart"/>
      <w:r w:rsidRPr="00973493">
        <w:rPr>
          <w:rFonts w:ascii="Courier New" w:hAnsi="Courier New" w:cs="Courier New"/>
          <w:sz w:val="18"/>
          <w:szCs w:val="16"/>
        </w:rPr>
        <w:t>cria_</w:t>
      </w:r>
      <w:proofErr w:type="gramStart"/>
      <w:r w:rsidRPr="00973493">
        <w:rPr>
          <w:rFonts w:ascii="Courier New" w:hAnsi="Courier New" w:cs="Courier New"/>
          <w:sz w:val="18"/>
          <w:szCs w:val="16"/>
        </w:rPr>
        <w:t>pilha</w:t>
      </w:r>
      <w:proofErr w:type="spellEnd"/>
      <w:r w:rsidRPr="00973493">
        <w:rPr>
          <w:rFonts w:ascii="Courier New" w:hAnsi="Courier New" w:cs="Courier New"/>
          <w:sz w:val="18"/>
          <w:szCs w:val="16"/>
        </w:rPr>
        <w:t>(</w:t>
      </w:r>
      <w:proofErr w:type="gramEnd"/>
      <w:r w:rsidRPr="00973493">
        <w:rPr>
          <w:rFonts w:ascii="Courier New" w:hAnsi="Courier New" w:cs="Courier New"/>
          <w:sz w:val="18"/>
          <w:szCs w:val="16"/>
        </w:rPr>
        <w:t xml:space="preserve">), </w:t>
      </w:r>
      <w:proofErr w:type="spellStart"/>
      <w:r w:rsidRPr="00973493">
        <w:rPr>
          <w:rFonts w:ascii="Courier New" w:hAnsi="Courier New" w:cs="Courier New"/>
          <w:sz w:val="18"/>
          <w:szCs w:val="16"/>
        </w:rPr>
        <w:t>cria_pilha</w:t>
      </w:r>
      <w:proofErr w:type="spellEnd"/>
      <w:r w:rsidRPr="00973493">
        <w:rPr>
          <w:rFonts w:ascii="Courier New" w:hAnsi="Courier New" w:cs="Courier New"/>
          <w:sz w:val="18"/>
          <w:szCs w:val="16"/>
        </w:rPr>
        <w:t xml:space="preserve">(), </w:t>
      </w:r>
      <w:proofErr w:type="spellStart"/>
      <w:r w:rsidRPr="00973493">
        <w:rPr>
          <w:rFonts w:ascii="Courier New" w:hAnsi="Courier New" w:cs="Courier New"/>
          <w:sz w:val="18"/>
          <w:szCs w:val="16"/>
        </w:rPr>
        <w:t>cria_pilha</w:t>
      </w:r>
      <w:proofErr w:type="spellEnd"/>
      <w:r w:rsidRPr="00973493">
        <w:rPr>
          <w:rFonts w:ascii="Courier New" w:hAnsi="Courier New" w:cs="Courier New"/>
          <w:sz w:val="18"/>
          <w:szCs w:val="16"/>
        </w:rPr>
        <w:t>()]</w:t>
      </w:r>
    </w:p>
    <w:p w14:paraId="40525623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for disco in DISCOS:</w:t>
      </w:r>
    </w:p>
    <w:p w14:paraId="0B813B92" w14:textId="31BF4A0B" w:rsidR="009803EA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973493">
        <w:rPr>
          <w:rFonts w:ascii="Courier New" w:hAnsi="Courier New" w:cs="Courier New"/>
          <w:sz w:val="18"/>
          <w:szCs w:val="16"/>
        </w:rPr>
        <w:t>poe_na_pilha</w:t>
      </w:r>
      <w:proofErr w:type="spellEnd"/>
      <w:r w:rsidRPr="00973493">
        <w:rPr>
          <w:rFonts w:ascii="Courier New" w:hAnsi="Courier New" w:cs="Courier New"/>
          <w:sz w:val="18"/>
          <w:szCs w:val="16"/>
        </w:rPr>
        <w:t>(</w:t>
      </w:r>
      <w:proofErr w:type="gramStart"/>
      <w:r w:rsidRPr="00973493">
        <w:rPr>
          <w:rFonts w:ascii="Courier New" w:hAnsi="Courier New" w:cs="Courier New"/>
          <w:sz w:val="18"/>
          <w:szCs w:val="16"/>
        </w:rPr>
        <w:t>torres[</w:t>
      </w:r>
      <w:proofErr w:type="gramEnd"/>
      <w:r w:rsidRPr="00973493">
        <w:rPr>
          <w:rFonts w:ascii="Courier New" w:hAnsi="Courier New" w:cs="Courier New"/>
          <w:sz w:val="18"/>
          <w:szCs w:val="16"/>
        </w:rPr>
        <w:t>0], disco)</w:t>
      </w:r>
    </w:p>
    <w:p w14:paraId="256019F9" w14:textId="062A9A9B" w:rsidR="00E455C1" w:rsidRPr="0024399D" w:rsidRDefault="00E455C1" w:rsidP="008B16A0">
      <w:pPr>
        <w:pStyle w:val="Heading1"/>
      </w:pPr>
      <w:r>
        <w:t>O ciclo de</w:t>
      </w:r>
      <w:r w:rsidRPr="0024399D">
        <w:t xml:space="preserve"> jogo</w:t>
      </w:r>
    </w:p>
    <w:p w14:paraId="0F96AC84" w14:textId="4A095FA0" w:rsidR="00CC649D" w:rsidRDefault="00CC649D" w:rsidP="00E455C1">
      <w:r>
        <w:t xml:space="preserve">O ciclo de jogo </w:t>
      </w:r>
      <w:r w:rsidR="00DB39D7">
        <w:t>faz apenas o desenho de todo o nível de jogo, tanto os pinos como o</w:t>
      </w:r>
      <w:ins w:id="235" w:author="fnf" w:date="2020-07-13T14:55:00Z">
        <w:r w:rsidR="002A2593">
          <w:t>s</w:t>
        </w:r>
      </w:ins>
      <w:r w:rsidR="00DB39D7">
        <w:t xml:space="preserve"> disco</w:t>
      </w:r>
      <w:ins w:id="236" w:author="fnf" w:date="2020-07-13T14:55:00Z">
        <w:r w:rsidR="002A2593">
          <w:t>s</w:t>
        </w:r>
      </w:ins>
      <w:r w:rsidR="00456836">
        <w:t>, e verifica se o jog</w:t>
      </w:r>
      <w:r w:rsidR="008B6A97">
        <w:t>ador conseguiu colocar todos os discos n</w:t>
      </w:r>
      <w:ins w:id="237" w:author="fnf" w:date="2020-07-13T14:55:00Z">
        <w:r w:rsidR="002A2593">
          <w:t>um</w:t>
        </w:r>
      </w:ins>
      <w:del w:id="238" w:author="fnf" w:date="2020-07-13T14:55:00Z">
        <w:r w:rsidR="008B6A97" w:rsidDel="002A2593">
          <w:delText>o</w:delText>
        </w:r>
      </w:del>
      <w:r w:rsidR="008B6A97">
        <w:t xml:space="preserve"> </w:t>
      </w:r>
      <w:r w:rsidR="000042A0">
        <w:t>outro</w:t>
      </w:r>
      <w:r w:rsidR="008B6A97">
        <w:t xml:space="preserve"> pino</w:t>
      </w:r>
      <w:r>
        <w:t>:</w:t>
      </w:r>
    </w:p>
    <w:p w14:paraId="47985C5A" w14:textId="2FA04BD1" w:rsidR="00A75840" w:rsidRDefault="00050E85" w:rsidP="00050E85">
      <w:pPr>
        <w:pStyle w:val="ListParagraph"/>
        <w:numPr>
          <w:ilvl w:val="0"/>
          <w:numId w:val="34"/>
        </w:numPr>
        <w:jc w:val="left"/>
      </w:pPr>
      <w:r>
        <w:t xml:space="preserve">desenha os pinos do jogo e os seus discos. </w:t>
      </w:r>
      <w:r>
        <w:br/>
        <w:t>Caso o pino tenha sido selecionado pelo jogador para a sua jogada, é desenhado a verde. Caso contrário a branco;</w:t>
      </w:r>
    </w:p>
    <w:p w14:paraId="30D483F1" w14:textId="31800B1C" w:rsidR="00E455EA" w:rsidRDefault="00241BBD" w:rsidP="00A75840">
      <w:pPr>
        <w:pStyle w:val="ListParagraph"/>
        <w:numPr>
          <w:ilvl w:val="0"/>
          <w:numId w:val="34"/>
        </w:numPr>
      </w:pPr>
      <w:r>
        <w:t xml:space="preserve">Verifica se o jogador conseguiu mover todos os discos para </w:t>
      </w:r>
      <w:del w:id="239" w:author="fnf" w:date="2020-07-13T14:57:00Z">
        <w:r w:rsidDel="00E4786D">
          <w:delText>o terceiro</w:delText>
        </w:r>
      </w:del>
      <w:ins w:id="240" w:author="fnf" w:date="2020-07-13T14:57:00Z">
        <w:r w:rsidR="00E4786D">
          <w:t>um outro</w:t>
        </w:r>
      </w:ins>
      <w:r>
        <w:t xml:space="preserve"> pino</w:t>
      </w:r>
      <w:r w:rsidR="00E455EA">
        <w:t>;</w:t>
      </w:r>
    </w:p>
    <w:p w14:paraId="600DF2FE" w14:textId="1F2E09ED" w:rsidR="00FE477D" w:rsidRDefault="00CC649D" w:rsidP="00E455C1">
      <w:pPr>
        <w:rPr>
          <w:ins w:id="241" w:author="António Coelho" w:date="2020-09-10T22:50:00Z"/>
        </w:rPr>
      </w:pPr>
      <w:r>
        <w:t>Insira o seguint</w:t>
      </w:r>
      <w:r w:rsidR="00480252">
        <w:t>e</w:t>
      </w:r>
      <w:r>
        <w:t xml:space="preserve"> </w:t>
      </w:r>
      <w:proofErr w:type="gramStart"/>
      <w:r>
        <w:t>código</w:t>
      </w:r>
      <w:ins w:id="242" w:author="António Coelho" w:date="2020-09-10T22:50:00Z">
        <w:r w:rsidR="00FE477D">
          <w:t xml:space="preserve"> ,que</w:t>
        </w:r>
        <w:proofErr w:type="gramEnd"/>
        <w:r w:rsidR="00FE477D">
          <w:t xml:space="preserve"> implementa o ciclo de jogo,  desenhando o ecrã de jogo</w:t>
        </w:r>
      </w:ins>
      <w:r>
        <w:t>:</w:t>
      </w:r>
    </w:p>
    <w:p w14:paraId="72D125AB" w14:textId="70ACE311" w:rsidR="00E455C1" w:rsidRDefault="00FE477D" w:rsidP="00FE477D">
      <w:pPr>
        <w:jc w:val="center"/>
        <w:pPrChange w:id="243" w:author="António Coelho" w:date="2020-09-10T22:50:00Z">
          <w:pPr/>
        </w:pPrChange>
      </w:pPr>
      <w:moveToRangeStart w:id="244" w:author="António Coelho" w:date="2020-09-10T22:50:00Z" w:name="move50670621"/>
      <w:moveTo w:id="245" w:author="António Coelho" w:date="2020-09-10T22:50:00Z">
        <w:r>
          <w:rPr>
            <w:noProof/>
            <w:lang w:eastAsia="pt-PT"/>
          </w:rPr>
          <w:drawing>
            <wp:inline distT="0" distB="0" distL="0" distR="0" wp14:anchorId="3546F211" wp14:editId="65B3E316">
              <wp:extent cx="2257200" cy="1602000"/>
              <wp:effectExtent l="0" t="0" r="3810" b="0"/>
              <wp:docPr id="25" name="Picture 25" descr="A picture containing screensho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Picture 25" descr="A picture containing screensho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7200" cy="160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244"/>
    </w:p>
    <w:p w14:paraId="6C5F4749" w14:textId="770C4A18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># ciclo de jogo</w:t>
      </w:r>
    </w:p>
    <w:p w14:paraId="1E3EB608" w14:textId="0A3C9EC2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proofErr w:type="spellStart"/>
      <w:r w:rsidRPr="00CE6409">
        <w:rPr>
          <w:rFonts w:ascii="Courier New" w:hAnsi="Courier New" w:cs="Courier New"/>
          <w:sz w:val="18"/>
          <w:szCs w:val="16"/>
        </w:rPr>
        <w:t>def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proofErr w:type="gramStart"/>
      <w:r w:rsidRPr="00CE6409">
        <w:rPr>
          <w:rFonts w:ascii="Courier New" w:hAnsi="Courier New" w:cs="Courier New"/>
          <w:sz w:val="18"/>
          <w:szCs w:val="16"/>
        </w:rPr>
        <w:t>draw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>(</w:t>
      </w:r>
      <w:proofErr w:type="gramEnd"/>
      <w:r w:rsidRPr="00CE6409">
        <w:rPr>
          <w:rFonts w:ascii="Courier New" w:hAnsi="Courier New" w:cs="Courier New"/>
          <w:sz w:val="18"/>
          <w:szCs w:val="16"/>
        </w:rPr>
        <w:t>):</w:t>
      </w:r>
    </w:p>
    <w:p w14:paraId="66DA03C8" w14:textId="513C7E88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CE6409">
        <w:rPr>
          <w:rFonts w:ascii="Courier New" w:hAnsi="Courier New" w:cs="Courier New"/>
          <w:sz w:val="18"/>
          <w:szCs w:val="16"/>
        </w:rPr>
        <w:t>global torres</w:t>
      </w:r>
      <w:proofErr w:type="gramEnd"/>
      <w:r w:rsidRPr="00CE6409">
        <w:rPr>
          <w:rFonts w:ascii="Courier New" w:hAnsi="Courier New" w:cs="Courier New"/>
          <w:sz w:val="18"/>
          <w:szCs w:val="16"/>
        </w:rPr>
        <w:t>, jogada</w:t>
      </w:r>
    </w:p>
    <w:p w14:paraId="54CFF64F" w14:textId="2AA678F2" w:rsidR="00CE6409" w:rsidRPr="00CE6409" w:rsidRDefault="00E4786D" w:rsidP="00CE6409">
      <w:pPr>
        <w:rPr>
          <w:rFonts w:ascii="Courier New" w:hAnsi="Courier New" w:cs="Courier New"/>
          <w:sz w:val="18"/>
          <w:szCs w:val="16"/>
        </w:rPr>
      </w:pPr>
      <w:moveFromRangeStart w:id="246" w:author="António Coelho" w:date="2020-09-10T22:50:00Z" w:name="move50670621"/>
      <w:moveFrom w:id="247" w:author="António Coelho" w:date="2020-09-10T22:50:00Z">
        <w:ins w:id="248" w:author="fnf" w:date="2020-07-13T15:00:00Z">
          <w:r w:rsidDel="00FE477D">
            <w:rPr>
              <w:noProof/>
              <w:lang w:eastAsia="pt-PT"/>
            </w:rPr>
            <w:drawing>
              <wp:inline distT="0" distB="0" distL="0" distR="0" wp14:anchorId="2CCA871D" wp14:editId="0A89262F">
                <wp:extent cx="2257200" cy="1602000"/>
                <wp:effectExtent l="0" t="0" r="381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7200" cy="16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ins>
      </w:moveFrom>
      <w:moveFromRangeEnd w:id="246"/>
    </w:p>
    <w:p w14:paraId="492908B2" w14:textId="6C2E63BA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# posiciona as torres</w:t>
      </w:r>
    </w:p>
    <w:p w14:paraId="463F5FE4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CE6409">
        <w:rPr>
          <w:rFonts w:ascii="Courier New" w:hAnsi="Courier New" w:cs="Courier New"/>
          <w:sz w:val="18"/>
          <w:szCs w:val="16"/>
        </w:rPr>
        <w:t>ox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 xml:space="preserve"> = [0,0,0]</w:t>
      </w:r>
    </w:p>
    <w:p w14:paraId="084E95C2" w14:textId="3E016954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CE6409">
        <w:rPr>
          <w:rFonts w:ascii="Courier New" w:hAnsi="Courier New" w:cs="Courier New"/>
          <w:sz w:val="18"/>
          <w:szCs w:val="16"/>
        </w:rPr>
        <w:t>ox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>[</w:t>
      </w:r>
      <w:proofErr w:type="gramEnd"/>
      <w:r w:rsidRPr="00CE6409">
        <w:rPr>
          <w:rFonts w:ascii="Courier New" w:hAnsi="Courier New" w:cs="Courier New"/>
          <w:sz w:val="18"/>
          <w:szCs w:val="16"/>
        </w:rPr>
        <w:t>0] = LARGURA//4</w:t>
      </w:r>
    </w:p>
    <w:p w14:paraId="49D3E47B" w14:textId="7A751BA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lastRenderedPageBreak/>
        <w:t xml:space="preserve">    </w:t>
      </w:r>
      <w:proofErr w:type="spellStart"/>
      <w:proofErr w:type="gramStart"/>
      <w:r w:rsidRPr="00CE6409">
        <w:rPr>
          <w:rFonts w:ascii="Courier New" w:hAnsi="Courier New" w:cs="Courier New"/>
          <w:sz w:val="18"/>
          <w:szCs w:val="16"/>
        </w:rPr>
        <w:t>ox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>[</w:t>
      </w:r>
      <w:proofErr w:type="gramEnd"/>
      <w:r w:rsidRPr="00CE6409">
        <w:rPr>
          <w:rFonts w:ascii="Courier New" w:hAnsi="Courier New" w:cs="Courier New"/>
          <w:sz w:val="18"/>
          <w:szCs w:val="16"/>
        </w:rPr>
        <w:t>1] = LARGURA//2</w:t>
      </w:r>
    </w:p>
    <w:p w14:paraId="60F11494" w14:textId="082ECC89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proofErr w:type="gramStart"/>
      <w:r w:rsidRPr="00CE6409">
        <w:rPr>
          <w:rFonts w:ascii="Courier New" w:hAnsi="Courier New" w:cs="Courier New"/>
          <w:sz w:val="18"/>
          <w:szCs w:val="16"/>
        </w:rPr>
        <w:t>ox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>[</w:t>
      </w:r>
      <w:proofErr w:type="gramEnd"/>
      <w:r w:rsidRPr="00CE6409">
        <w:rPr>
          <w:rFonts w:ascii="Courier New" w:hAnsi="Courier New" w:cs="Courier New"/>
          <w:sz w:val="18"/>
          <w:szCs w:val="16"/>
        </w:rPr>
        <w:t>2] = 3 * LARGURA//4</w:t>
      </w:r>
    </w:p>
    <w:p w14:paraId="1BAF6010" w14:textId="01026266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CE6409">
        <w:rPr>
          <w:rFonts w:ascii="Courier New" w:hAnsi="Courier New" w:cs="Courier New"/>
          <w:sz w:val="18"/>
          <w:szCs w:val="16"/>
        </w:rPr>
        <w:t>oy_base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 xml:space="preserve"> = ALTURA//2 + </w:t>
      </w:r>
      <w:r w:rsidR="0069765F">
        <w:rPr>
          <w:rFonts w:ascii="Courier New" w:hAnsi="Courier New" w:cs="Courier New"/>
          <w:sz w:val="18"/>
          <w:szCs w:val="16"/>
        </w:rPr>
        <w:t>ALT_PINO</w:t>
      </w:r>
      <w:r w:rsidRPr="00CE6409">
        <w:rPr>
          <w:rFonts w:ascii="Courier New" w:hAnsi="Courier New" w:cs="Courier New"/>
          <w:sz w:val="18"/>
          <w:szCs w:val="16"/>
        </w:rPr>
        <w:t>//2</w:t>
      </w:r>
    </w:p>
    <w:p w14:paraId="320507AD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</w:p>
    <w:p w14:paraId="060444BA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# desenha as torres e respetivos discos</w:t>
      </w:r>
    </w:p>
    <w:p w14:paraId="6CCD54FB" w14:textId="77777777" w:rsidR="00CE6409" w:rsidRPr="00480252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</w:t>
      </w:r>
      <w:r w:rsidRPr="00480252">
        <w:rPr>
          <w:rFonts w:ascii="Courier New" w:hAnsi="Courier New" w:cs="Courier New"/>
          <w:sz w:val="18"/>
          <w:szCs w:val="16"/>
          <w:lang w:val="en-US"/>
        </w:rPr>
        <w:t>background("gray")</w:t>
      </w:r>
    </w:p>
    <w:p w14:paraId="1C4210FB" w14:textId="77777777" w:rsidR="00CE6409" w:rsidRPr="00480252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480252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commentRangeStart w:id="249"/>
      <w:proofErr w:type="spellStart"/>
      <w:r w:rsidRPr="00480252">
        <w:rPr>
          <w:rFonts w:ascii="Courier New" w:hAnsi="Courier New" w:cs="Courier New"/>
          <w:sz w:val="18"/>
          <w:szCs w:val="16"/>
          <w:lang w:val="en-US"/>
        </w:rPr>
        <w:t>rect_mode</w:t>
      </w:r>
      <w:proofErr w:type="spellEnd"/>
      <w:r w:rsidRPr="00480252">
        <w:rPr>
          <w:rFonts w:ascii="Courier New" w:hAnsi="Courier New" w:cs="Courier New"/>
          <w:sz w:val="18"/>
          <w:szCs w:val="16"/>
          <w:lang w:val="en-US"/>
        </w:rPr>
        <w:t>("CENTER")</w:t>
      </w:r>
      <w:commentRangeEnd w:id="249"/>
      <w:r w:rsidR="00E4786D">
        <w:rPr>
          <w:rStyle w:val="CommentReference"/>
        </w:rPr>
        <w:commentReference w:id="249"/>
      </w:r>
    </w:p>
    <w:p w14:paraId="2D9220F6" w14:textId="77777777" w:rsidR="00CE6409" w:rsidRPr="00480252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480252">
        <w:rPr>
          <w:rFonts w:ascii="Courier New" w:hAnsi="Courier New" w:cs="Courier New"/>
          <w:sz w:val="18"/>
          <w:szCs w:val="16"/>
          <w:lang w:val="en-US"/>
        </w:rPr>
        <w:t xml:space="preserve">    for </w:t>
      </w:r>
      <w:proofErr w:type="spellStart"/>
      <w:r w:rsidRPr="00480252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480252">
        <w:rPr>
          <w:rFonts w:ascii="Courier New" w:hAnsi="Courier New" w:cs="Courier New"/>
          <w:sz w:val="18"/>
          <w:szCs w:val="16"/>
          <w:lang w:val="en-US"/>
        </w:rPr>
        <w:t xml:space="preserve"> in range(</w:t>
      </w:r>
      <w:proofErr w:type="spellStart"/>
      <w:r w:rsidRPr="00480252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480252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480252">
        <w:rPr>
          <w:rFonts w:ascii="Courier New" w:hAnsi="Courier New" w:cs="Courier New"/>
          <w:sz w:val="18"/>
          <w:szCs w:val="16"/>
          <w:lang w:val="en-US"/>
        </w:rPr>
        <w:t>torres</w:t>
      </w:r>
      <w:proofErr w:type="spellEnd"/>
      <w:r w:rsidRPr="00480252">
        <w:rPr>
          <w:rFonts w:ascii="Courier New" w:hAnsi="Courier New" w:cs="Courier New"/>
          <w:sz w:val="18"/>
          <w:szCs w:val="16"/>
          <w:lang w:val="en-US"/>
        </w:rPr>
        <w:t>)):</w:t>
      </w:r>
    </w:p>
    <w:p w14:paraId="5A07448C" w14:textId="0510FD0B" w:rsidR="00CE6409" w:rsidRPr="00E4786D" w:rsidRDefault="00CE6409" w:rsidP="00CE6409">
      <w:pPr>
        <w:rPr>
          <w:rFonts w:ascii="Courier New" w:hAnsi="Courier New" w:cs="Courier New"/>
          <w:sz w:val="18"/>
          <w:szCs w:val="16"/>
          <w:rPrChange w:id="250" w:author="fnf" w:date="2020-07-13T15:04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48025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E4786D">
        <w:rPr>
          <w:rFonts w:ascii="Courier New" w:hAnsi="Courier New" w:cs="Courier New"/>
          <w:sz w:val="18"/>
          <w:szCs w:val="16"/>
          <w:rPrChange w:id="251" w:author="fnf" w:date="2020-07-13T15:04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if</w:t>
      </w:r>
      <w:proofErr w:type="spellEnd"/>
      <w:r w:rsidRPr="00E4786D">
        <w:rPr>
          <w:rFonts w:ascii="Courier New" w:hAnsi="Courier New" w:cs="Courier New"/>
          <w:sz w:val="18"/>
          <w:szCs w:val="16"/>
          <w:rPrChange w:id="252" w:author="fnf" w:date="2020-07-13T15:04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jogada == i+1:</w:t>
      </w:r>
      <w:ins w:id="253" w:author="fnf" w:date="2020-07-13T15:03:00Z">
        <w:r w:rsidR="00E4786D" w:rsidRPr="00E4786D">
          <w:rPr>
            <w:rFonts w:ascii="Courier New" w:hAnsi="Courier New" w:cs="Courier New"/>
            <w:sz w:val="18"/>
            <w:szCs w:val="16"/>
            <w:rPrChange w:id="254" w:author="fnf" w:date="2020-07-13T15:04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tab/>
        </w:r>
        <w:r w:rsidR="00E4786D" w:rsidRPr="00E4786D">
          <w:rPr>
            <w:rFonts w:ascii="Courier New" w:hAnsi="Courier New" w:cs="Courier New"/>
            <w:sz w:val="18"/>
            <w:szCs w:val="16"/>
            <w:rPrChange w:id="255" w:author="fnf" w:date="2020-07-13T15:04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tab/>
        </w:r>
        <w:r w:rsidR="00E4786D" w:rsidRPr="00E4786D">
          <w:rPr>
            <w:rFonts w:ascii="Courier New" w:hAnsi="Courier New" w:cs="Courier New"/>
            <w:sz w:val="18"/>
            <w:szCs w:val="16"/>
            <w:rPrChange w:id="256" w:author="fnf" w:date="2020-07-13T15:04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tab/>
          <w:t xml:space="preserve"># inicialmente, </w:t>
        </w:r>
        <w:proofErr w:type="spellStart"/>
        <w:r w:rsidR="00E4786D" w:rsidRPr="00E4786D">
          <w:rPr>
            <w:rFonts w:ascii="Courier New" w:hAnsi="Courier New" w:cs="Courier New"/>
            <w:sz w:val="18"/>
            <w:szCs w:val="16"/>
            <w:rPrChange w:id="257" w:author="fnf" w:date="2020-07-13T15:04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t>jodaga</w:t>
        </w:r>
        <w:proofErr w:type="spellEnd"/>
        <w:r w:rsidR="00E4786D" w:rsidRPr="00E4786D">
          <w:rPr>
            <w:rFonts w:ascii="Courier New" w:hAnsi="Courier New" w:cs="Courier New"/>
            <w:sz w:val="18"/>
            <w:szCs w:val="16"/>
            <w:rPrChange w:id="258" w:author="fnf" w:date="2020-07-13T15:04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t xml:space="preserve"> = 0</w:t>
        </w:r>
      </w:ins>
    </w:p>
    <w:p w14:paraId="63DD9E20" w14:textId="77777777" w:rsidR="00CE6409" w:rsidRPr="00480252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E4786D">
        <w:rPr>
          <w:rFonts w:ascii="Courier New" w:hAnsi="Courier New" w:cs="Courier New"/>
          <w:sz w:val="18"/>
          <w:szCs w:val="16"/>
          <w:rPrChange w:id="259" w:author="fnf" w:date="2020-07-13T15:04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    </w:t>
      </w:r>
      <w:r w:rsidRPr="00480252">
        <w:rPr>
          <w:rFonts w:ascii="Courier New" w:hAnsi="Courier New" w:cs="Courier New"/>
          <w:sz w:val="18"/>
          <w:szCs w:val="16"/>
          <w:lang w:val="en-US"/>
        </w:rPr>
        <w:t>fill("green")</w:t>
      </w:r>
    </w:p>
    <w:p w14:paraId="480827B6" w14:textId="77777777" w:rsidR="00CE6409" w:rsidRPr="00503CCA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48025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503CCA">
        <w:rPr>
          <w:rFonts w:ascii="Courier New" w:hAnsi="Courier New" w:cs="Courier New"/>
          <w:sz w:val="18"/>
          <w:szCs w:val="16"/>
          <w:lang w:val="en-US"/>
        </w:rPr>
        <w:t>else:</w:t>
      </w:r>
    </w:p>
    <w:p w14:paraId="7BE85525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503CCA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CE6409">
        <w:rPr>
          <w:rFonts w:ascii="Courier New" w:hAnsi="Courier New" w:cs="Courier New"/>
          <w:sz w:val="18"/>
          <w:szCs w:val="16"/>
          <w:lang w:val="en-US"/>
        </w:rPr>
        <w:t>fill("white")</w:t>
      </w:r>
    </w:p>
    <w:p w14:paraId="1B175917" w14:textId="4E81223B" w:rsidR="00CE6409" w:rsidRPr="00EF3A28" w:rsidRDefault="00CE6409" w:rsidP="00CE6409">
      <w:pPr>
        <w:rPr>
          <w:rFonts w:ascii="Courier New" w:hAnsi="Courier New" w:cs="Courier New"/>
          <w:sz w:val="18"/>
          <w:szCs w:val="16"/>
          <w:rPrChange w:id="260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FE477D">
        <w:rPr>
          <w:rFonts w:ascii="Courier New" w:hAnsi="Courier New" w:cs="Courier New"/>
          <w:sz w:val="18"/>
          <w:szCs w:val="16"/>
          <w:rPrChange w:id="261" w:author="António Coelho" w:date="2020-09-10T22:5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</w:t>
      </w:r>
      <w:proofErr w:type="spellStart"/>
      <w:r w:rsidRPr="00EF3A28">
        <w:rPr>
          <w:rFonts w:ascii="Courier New" w:hAnsi="Courier New" w:cs="Courier New"/>
          <w:sz w:val="18"/>
          <w:szCs w:val="16"/>
          <w:rPrChange w:id="262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rect</w:t>
      </w:r>
      <w:proofErr w:type="spellEnd"/>
      <w:r w:rsidRPr="00EF3A28">
        <w:rPr>
          <w:rFonts w:ascii="Courier New" w:hAnsi="Courier New" w:cs="Courier New"/>
          <w:sz w:val="18"/>
          <w:szCs w:val="16"/>
          <w:rPrChange w:id="263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((</w:t>
      </w:r>
      <w:proofErr w:type="spellStart"/>
      <w:r w:rsidRPr="00EF3A28">
        <w:rPr>
          <w:rFonts w:ascii="Courier New" w:hAnsi="Courier New" w:cs="Courier New"/>
          <w:sz w:val="18"/>
          <w:szCs w:val="16"/>
          <w:rPrChange w:id="264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ox</w:t>
      </w:r>
      <w:proofErr w:type="spellEnd"/>
      <w:r w:rsidRPr="00EF3A28">
        <w:rPr>
          <w:rFonts w:ascii="Courier New" w:hAnsi="Courier New" w:cs="Courier New"/>
          <w:sz w:val="18"/>
          <w:szCs w:val="16"/>
          <w:rPrChange w:id="265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[i], </w:t>
      </w:r>
      <w:proofErr w:type="spellStart"/>
      <w:r w:rsidRPr="00EF3A28">
        <w:rPr>
          <w:rFonts w:ascii="Courier New" w:hAnsi="Courier New" w:cs="Courier New"/>
          <w:sz w:val="18"/>
          <w:szCs w:val="16"/>
          <w:rPrChange w:id="266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oy_base</w:t>
      </w:r>
      <w:proofErr w:type="spellEnd"/>
      <w:r w:rsidRPr="00EF3A28">
        <w:rPr>
          <w:rFonts w:ascii="Courier New" w:hAnsi="Courier New" w:cs="Courier New"/>
          <w:sz w:val="18"/>
          <w:szCs w:val="16"/>
          <w:rPrChange w:id="267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-</w:t>
      </w:r>
      <w:r w:rsidR="0069765F" w:rsidRPr="00EF3A28">
        <w:rPr>
          <w:rFonts w:ascii="Courier New" w:hAnsi="Courier New" w:cs="Courier New"/>
          <w:sz w:val="18"/>
          <w:szCs w:val="16"/>
          <w:rPrChange w:id="268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ALT_PINO</w:t>
      </w:r>
      <w:r w:rsidRPr="00EF3A28">
        <w:rPr>
          <w:rFonts w:ascii="Courier New" w:hAnsi="Courier New" w:cs="Courier New"/>
          <w:sz w:val="18"/>
          <w:szCs w:val="16"/>
          <w:rPrChange w:id="269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//2), </w:t>
      </w:r>
      <w:ins w:id="270" w:author="António Coelho" w:date="2020-09-10T22:54:00Z">
        <w:r w:rsidR="00FE477D">
          <w:rPr>
            <w:rFonts w:ascii="Courier New" w:hAnsi="Courier New" w:cs="Courier New"/>
            <w:sz w:val="18"/>
            <w:szCs w:val="16"/>
          </w:rPr>
          <w:t>ESPESSURA</w:t>
        </w:r>
        <w:r w:rsidR="00FE477D" w:rsidRPr="00FC2EAB">
          <w:rPr>
            <w:rFonts w:ascii="Courier New" w:hAnsi="Courier New" w:cs="Courier New"/>
            <w:sz w:val="18"/>
            <w:szCs w:val="16"/>
          </w:rPr>
          <w:t>_DISCO</w:t>
        </w:r>
      </w:ins>
      <w:commentRangeStart w:id="271"/>
      <w:del w:id="272" w:author="António Coelho" w:date="2020-09-10T22:54:00Z">
        <w:r w:rsidRPr="00EF3A28" w:rsidDel="00FE477D">
          <w:rPr>
            <w:rFonts w:ascii="Courier New" w:hAnsi="Courier New" w:cs="Courier New"/>
            <w:sz w:val="18"/>
            <w:szCs w:val="16"/>
            <w:rPrChange w:id="273" w:author="fnf" w:date="2020-07-15T15:31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delText>20</w:delText>
        </w:r>
        <w:commentRangeEnd w:id="271"/>
        <w:r w:rsidR="009C0689" w:rsidDel="00FE477D">
          <w:rPr>
            <w:rStyle w:val="CommentReference"/>
          </w:rPr>
          <w:commentReference w:id="271"/>
        </w:r>
      </w:del>
      <w:r w:rsidRPr="00EF3A28">
        <w:rPr>
          <w:rFonts w:ascii="Courier New" w:hAnsi="Courier New" w:cs="Courier New"/>
          <w:sz w:val="18"/>
          <w:szCs w:val="16"/>
          <w:rPrChange w:id="274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, -</w:t>
      </w:r>
      <w:r w:rsidR="0069765F" w:rsidRPr="00EF3A28">
        <w:rPr>
          <w:rFonts w:ascii="Courier New" w:hAnsi="Courier New" w:cs="Courier New"/>
          <w:sz w:val="18"/>
          <w:szCs w:val="16"/>
          <w:rPrChange w:id="275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ALT_PINO</w:t>
      </w:r>
      <w:r w:rsidRPr="00EF3A28">
        <w:rPr>
          <w:rFonts w:ascii="Courier New" w:hAnsi="Courier New" w:cs="Courier New"/>
          <w:sz w:val="18"/>
          <w:szCs w:val="16"/>
          <w:rPrChange w:id="276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)</w:t>
      </w:r>
    </w:p>
    <w:p w14:paraId="69C18984" w14:textId="77777777" w:rsidR="00CE6409" w:rsidRPr="00EF3A28" w:rsidRDefault="00CE6409" w:rsidP="00CE6409">
      <w:pPr>
        <w:rPr>
          <w:rFonts w:ascii="Courier New" w:hAnsi="Courier New" w:cs="Courier New"/>
          <w:sz w:val="18"/>
          <w:szCs w:val="16"/>
          <w:rPrChange w:id="277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EF3A28">
        <w:rPr>
          <w:rFonts w:ascii="Courier New" w:hAnsi="Courier New" w:cs="Courier New"/>
          <w:sz w:val="18"/>
          <w:szCs w:val="16"/>
          <w:rPrChange w:id="278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</w:t>
      </w:r>
      <w:proofErr w:type="spellStart"/>
      <w:r w:rsidRPr="00EF3A28">
        <w:rPr>
          <w:rFonts w:ascii="Courier New" w:hAnsi="Courier New" w:cs="Courier New"/>
          <w:sz w:val="18"/>
          <w:szCs w:val="16"/>
          <w:rPrChange w:id="279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alt</w:t>
      </w:r>
      <w:proofErr w:type="spellEnd"/>
      <w:r w:rsidRPr="00EF3A28">
        <w:rPr>
          <w:rFonts w:ascii="Courier New" w:hAnsi="Courier New" w:cs="Courier New"/>
          <w:sz w:val="18"/>
          <w:szCs w:val="16"/>
          <w:rPrChange w:id="280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= </w:t>
      </w:r>
      <w:proofErr w:type="spellStart"/>
      <w:r w:rsidRPr="00EF3A28">
        <w:rPr>
          <w:rFonts w:ascii="Courier New" w:hAnsi="Courier New" w:cs="Courier New"/>
          <w:sz w:val="18"/>
          <w:szCs w:val="16"/>
          <w:rPrChange w:id="281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oy_base</w:t>
      </w:r>
      <w:proofErr w:type="spellEnd"/>
    </w:p>
    <w:p w14:paraId="40C575B4" w14:textId="77777777" w:rsidR="00CE6409" w:rsidRPr="00EF3A28" w:rsidRDefault="00CE6409" w:rsidP="00CE6409">
      <w:pPr>
        <w:rPr>
          <w:rFonts w:ascii="Courier New" w:hAnsi="Courier New" w:cs="Courier New"/>
          <w:sz w:val="18"/>
          <w:szCs w:val="16"/>
          <w:rPrChange w:id="282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EF3A28">
        <w:rPr>
          <w:rFonts w:ascii="Courier New" w:hAnsi="Courier New" w:cs="Courier New"/>
          <w:sz w:val="18"/>
          <w:szCs w:val="16"/>
          <w:rPrChange w:id="283" w:author="fnf" w:date="2020-07-15T15:31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for disco in torres[i]:</w:t>
      </w:r>
    </w:p>
    <w:p w14:paraId="724151AE" w14:textId="512D98C6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9C0689">
        <w:rPr>
          <w:rFonts w:ascii="Courier New" w:hAnsi="Courier New" w:cs="Courier New"/>
          <w:sz w:val="18"/>
          <w:szCs w:val="16"/>
          <w:rPrChange w:id="284" w:author="fnf" w:date="2020-07-13T15:14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    </w:t>
      </w:r>
      <w:proofErr w:type="spellStart"/>
      <w:proofErr w:type="gramStart"/>
      <w:r w:rsidRPr="00CE6409">
        <w:rPr>
          <w:rFonts w:ascii="Courier New" w:hAnsi="Courier New" w:cs="Courier New"/>
          <w:sz w:val="18"/>
          <w:szCs w:val="16"/>
        </w:rPr>
        <w:t>fill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>(</w:t>
      </w:r>
      <w:proofErr w:type="gramEnd"/>
      <w:r w:rsidRPr="00CE6409">
        <w:rPr>
          <w:rFonts w:ascii="Courier New" w:hAnsi="Courier New" w:cs="Courier New"/>
          <w:sz w:val="18"/>
          <w:szCs w:val="16"/>
        </w:rPr>
        <w:t>0, 0, disco*2)</w:t>
      </w:r>
      <w:ins w:id="285" w:author="fnf" w:date="2020-07-13T15:15:00Z">
        <w:r w:rsidR="009C0689">
          <w:rPr>
            <w:rFonts w:ascii="Courier New" w:hAnsi="Courier New" w:cs="Courier New"/>
            <w:sz w:val="18"/>
            <w:szCs w:val="16"/>
          </w:rPr>
          <w:t xml:space="preserve">   </w:t>
        </w:r>
      </w:ins>
      <w:ins w:id="286" w:author="fnf" w:date="2020-07-13T15:13:00Z">
        <w:r w:rsidR="009C0689">
          <w:rPr>
            <w:rFonts w:ascii="Courier New" w:hAnsi="Courier New" w:cs="Courier New"/>
            <w:sz w:val="18"/>
            <w:szCs w:val="16"/>
          </w:rPr>
          <w:t xml:space="preserve"># </w:t>
        </w:r>
      </w:ins>
      <w:ins w:id="287" w:author="fnf" w:date="2020-07-13T15:14:00Z">
        <w:r w:rsidR="009C0689">
          <w:rPr>
            <w:rFonts w:ascii="Courier New" w:hAnsi="Courier New" w:cs="Courier New"/>
            <w:sz w:val="18"/>
            <w:szCs w:val="16"/>
          </w:rPr>
          <w:t xml:space="preserve">B, de RGB, proporcional ao </w:t>
        </w:r>
      </w:ins>
      <w:ins w:id="288" w:author="fnf" w:date="2020-07-13T15:13:00Z">
        <w:r w:rsidR="009C0689">
          <w:rPr>
            <w:rFonts w:ascii="Courier New" w:hAnsi="Courier New" w:cs="Courier New"/>
            <w:sz w:val="18"/>
            <w:szCs w:val="16"/>
          </w:rPr>
          <w:t>diâmetro</w:t>
        </w:r>
      </w:ins>
      <w:ins w:id="289" w:author="fnf" w:date="2020-07-13T15:14:00Z">
        <w:r w:rsidR="009C0689">
          <w:rPr>
            <w:rFonts w:ascii="Courier New" w:hAnsi="Courier New" w:cs="Courier New"/>
            <w:sz w:val="18"/>
            <w:szCs w:val="16"/>
          </w:rPr>
          <w:t xml:space="preserve"> do disco</w:t>
        </w:r>
      </w:ins>
    </w:p>
    <w:p w14:paraId="4EE77180" w14:textId="4459EF8F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CE6409">
        <w:rPr>
          <w:rFonts w:ascii="Courier New" w:hAnsi="Courier New" w:cs="Courier New"/>
          <w:sz w:val="18"/>
          <w:szCs w:val="16"/>
        </w:rPr>
        <w:t>rect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>((</w:t>
      </w:r>
      <w:proofErr w:type="spellStart"/>
      <w:r w:rsidRPr="00CE6409">
        <w:rPr>
          <w:rFonts w:ascii="Courier New" w:hAnsi="Courier New" w:cs="Courier New"/>
          <w:sz w:val="18"/>
          <w:szCs w:val="16"/>
        </w:rPr>
        <w:t>ox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 xml:space="preserve">[i], </w:t>
      </w:r>
      <w:proofErr w:type="spellStart"/>
      <w:r w:rsidRPr="00CE6409">
        <w:rPr>
          <w:rFonts w:ascii="Courier New" w:hAnsi="Courier New" w:cs="Courier New"/>
          <w:sz w:val="18"/>
          <w:szCs w:val="16"/>
        </w:rPr>
        <w:t>alt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 xml:space="preserve">), disco, </w:t>
      </w:r>
      <w:ins w:id="290" w:author="António Coelho" w:date="2020-09-10T22:43:00Z">
        <w:r w:rsidR="00BA4DBF">
          <w:rPr>
            <w:rFonts w:ascii="Courier New" w:hAnsi="Courier New" w:cs="Courier New"/>
            <w:sz w:val="18"/>
            <w:szCs w:val="16"/>
          </w:rPr>
          <w:t>ESPESSURA</w:t>
        </w:r>
        <w:r w:rsidR="00BA4DBF" w:rsidRPr="00FC2EAB">
          <w:rPr>
            <w:rFonts w:ascii="Courier New" w:hAnsi="Courier New" w:cs="Courier New"/>
            <w:sz w:val="18"/>
            <w:szCs w:val="16"/>
          </w:rPr>
          <w:t>_DISCO</w:t>
        </w:r>
      </w:ins>
      <w:commentRangeStart w:id="291"/>
      <w:del w:id="292" w:author="António Coelho" w:date="2020-09-10T22:43:00Z">
        <w:r w:rsidRPr="00CE6409" w:rsidDel="00BA4DBF">
          <w:rPr>
            <w:rFonts w:ascii="Courier New" w:hAnsi="Courier New" w:cs="Courier New"/>
            <w:sz w:val="18"/>
            <w:szCs w:val="16"/>
          </w:rPr>
          <w:delText>LARGURA</w:delText>
        </w:r>
        <w:commentRangeEnd w:id="291"/>
        <w:r w:rsidR="009C0689" w:rsidDel="00BA4DBF">
          <w:rPr>
            <w:rStyle w:val="CommentReference"/>
          </w:rPr>
          <w:commentReference w:id="291"/>
        </w:r>
        <w:r w:rsidRPr="00CE6409" w:rsidDel="00BA4DBF">
          <w:rPr>
            <w:rFonts w:ascii="Courier New" w:hAnsi="Courier New" w:cs="Courier New"/>
            <w:sz w:val="18"/>
            <w:szCs w:val="16"/>
          </w:rPr>
          <w:delText>_DISCO</w:delText>
        </w:r>
      </w:del>
      <w:r w:rsidRPr="00CE6409">
        <w:rPr>
          <w:rFonts w:ascii="Courier New" w:hAnsi="Courier New" w:cs="Courier New"/>
          <w:sz w:val="18"/>
          <w:szCs w:val="16"/>
        </w:rPr>
        <w:t>)</w:t>
      </w:r>
    </w:p>
    <w:p w14:paraId="1FFA2DEB" w14:textId="0DAAF050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CE6409">
        <w:rPr>
          <w:rFonts w:ascii="Courier New" w:hAnsi="Courier New" w:cs="Courier New"/>
          <w:sz w:val="18"/>
          <w:szCs w:val="16"/>
        </w:rPr>
        <w:t>alt</w:t>
      </w:r>
      <w:proofErr w:type="spellEnd"/>
      <w:r w:rsidRPr="00CE6409">
        <w:rPr>
          <w:rFonts w:ascii="Courier New" w:hAnsi="Courier New" w:cs="Courier New"/>
          <w:sz w:val="18"/>
          <w:szCs w:val="16"/>
        </w:rPr>
        <w:t xml:space="preserve"> -= </w:t>
      </w:r>
      <w:ins w:id="293" w:author="António Coelho" w:date="2020-09-10T22:43:00Z">
        <w:r w:rsidR="00BA4DBF">
          <w:rPr>
            <w:rFonts w:ascii="Courier New" w:hAnsi="Courier New" w:cs="Courier New"/>
            <w:sz w:val="18"/>
            <w:szCs w:val="16"/>
          </w:rPr>
          <w:t>ESPESSURA</w:t>
        </w:r>
        <w:r w:rsidR="00BA4DBF" w:rsidRPr="00FC2EAB">
          <w:rPr>
            <w:rFonts w:ascii="Courier New" w:hAnsi="Courier New" w:cs="Courier New"/>
            <w:sz w:val="18"/>
            <w:szCs w:val="16"/>
          </w:rPr>
          <w:t>_DISCO</w:t>
        </w:r>
      </w:ins>
      <w:commentRangeStart w:id="294"/>
      <w:del w:id="295" w:author="António Coelho" w:date="2020-09-10T22:43:00Z">
        <w:r w:rsidRPr="00CE6409" w:rsidDel="00BA4DBF">
          <w:rPr>
            <w:rFonts w:ascii="Courier New" w:hAnsi="Courier New" w:cs="Courier New"/>
            <w:sz w:val="18"/>
            <w:szCs w:val="16"/>
          </w:rPr>
          <w:delText>LARGURA</w:delText>
        </w:r>
        <w:commentRangeEnd w:id="294"/>
        <w:r w:rsidR="009C0689" w:rsidDel="00BA4DBF">
          <w:rPr>
            <w:rStyle w:val="CommentReference"/>
          </w:rPr>
          <w:commentReference w:id="294"/>
        </w:r>
        <w:r w:rsidRPr="00CE6409" w:rsidDel="00BA4DBF">
          <w:rPr>
            <w:rFonts w:ascii="Courier New" w:hAnsi="Courier New" w:cs="Courier New"/>
            <w:sz w:val="18"/>
            <w:szCs w:val="16"/>
          </w:rPr>
          <w:delText>_DISCO</w:delText>
        </w:r>
      </w:del>
    </w:p>
    <w:p w14:paraId="5BC051DB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</w:p>
    <w:p w14:paraId="7C113551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# verifica se ganhou</w:t>
      </w:r>
    </w:p>
    <w:p w14:paraId="6819F136" w14:textId="77777777" w:rsidR="00AC0AD1" w:rsidRPr="00AC0AD1" w:rsidRDefault="00AC0AD1" w:rsidP="00AC0AD1">
      <w:pPr>
        <w:rPr>
          <w:rFonts w:ascii="Courier New" w:hAnsi="Courier New" w:cs="Courier New"/>
          <w:sz w:val="18"/>
          <w:szCs w:val="16"/>
        </w:rPr>
      </w:pPr>
      <w:r w:rsidRPr="00AC0AD1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AC0AD1">
        <w:rPr>
          <w:rFonts w:ascii="Courier New" w:hAnsi="Courier New" w:cs="Courier New"/>
          <w:sz w:val="18"/>
          <w:szCs w:val="16"/>
        </w:rPr>
        <w:t>if</w:t>
      </w:r>
      <w:proofErr w:type="spellEnd"/>
      <w:r w:rsidRPr="00AC0AD1">
        <w:rPr>
          <w:rFonts w:ascii="Courier New" w:hAnsi="Courier New" w:cs="Courier New"/>
          <w:sz w:val="18"/>
          <w:szCs w:val="16"/>
        </w:rPr>
        <w:t xml:space="preserve"> </w:t>
      </w:r>
      <w:proofErr w:type="gramStart"/>
      <w:r w:rsidRPr="00AC0AD1">
        <w:rPr>
          <w:rFonts w:ascii="Courier New" w:hAnsi="Courier New" w:cs="Courier New"/>
          <w:sz w:val="18"/>
          <w:szCs w:val="16"/>
        </w:rPr>
        <w:t>torres[</w:t>
      </w:r>
      <w:proofErr w:type="gramEnd"/>
      <w:r w:rsidRPr="00AC0AD1">
        <w:rPr>
          <w:rFonts w:ascii="Courier New" w:hAnsi="Courier New" w:cs="Courier New"/>
          <w:sz w:val="18"/>
          <w:szCs w:val="16"/>
        </w:rPr>
        <w:t xml:space="preserve">1] == DISCOS </w:t>
      </w:r>
      <w:proofErr w:type="spellStart"/>
      <w:r w:rsidRPr="00AC0AD1">
        <w:rPr>
          <w:rFonts w:ascii="Courier New" w:hAnsi="Courier New" w:cs="Courier New"/>
          <w:sz w:val="18"/>
          <w:szCs w:val="16"/>
        </w:rPr>
        <w:t>or</w:t>
      </w:r>
      <w:proofErr w:type="spellEnd"/>
      <w:r w:rsidRPr="00AC0AD1">
        <w:rPr>
          <w:rFonts w:ascii="Courier New" w:hAnsi="Courier New" w:cs="Courier New"/>
          <w:sz w:val="18"/>
          <w:szCs w:val="16"/>
        </w:rPr>
        <w:t xml:space="preserve"> torres[2] == DISCOS:</w:t>
      </w:r>
    </w:p>
    <w:p w14:paraId="46478D11" w14:textId="77777777" w:rsidR="00AC0AD1" w:rsidRPr="007C5244" w:rsidRDefault="00AC0AD1" w:rsidP="00AC0AD1">
      <w:pPr>
        <w:rPr>
          <w:rFonts w:ascii="Courier New" w:hAnsi="Courier New" w:cs="Courier New"/>
          <w:sz w:val="18"/>
          <w:szCs w:val="16"/>
          <w:lang w:val="en-US"/>
        </w:rPr>
      </w:pPr>
      <w:r w:rsidRPr="00AC0AD1">
        <w:rPr>
          <w:rFonts w:ascii="Courier New" w:hAnsi="Courier New" w:cs="Courier New"/>
          <w:sz w:val="18"/>
          <w:szCs w:val="16"/>
        </w:rPr>
        <w:t xml:space="preserve">        </w:t>
      </w:r>
      <w:r w:rsidRPr="007C5244">
        <w:rPr>
          <w:rFonts w:ascii="Courier New" w:hAnsi="Courier New" w:cs="Courier New"/>
          <w:sz w:val="18"/>
          <w:szCs w:val="16"/>
          <w:lang w:val="en-US"/>
        </w:rPr>
        <w:t>fill("gold")</w:t>
      </w:r>
    </w:p>
    <w:p w14:paraId="41FBA6F5" w14:textId="77777777" w:rsidR="00AC0AD1" w:rsidRPr="007C5244" w:rsidRDefault="00AC0AD1" w:rsidP="00AC0AD1">
      <w:pPr>
        <w:rPr>
          <w:rFonts w:ascii="Courier New" w:hAnsi="Courier New" w:cs="Courier New"/>
          <w:sz w:val="18"/>
          <w:szCs w:val="16"/>
          <w:lang w:val="en-US"/>
        </w:rPr>
      </w:pPr>
      <w:r w:rsidRPr="007C5244">
        <w:rPr>
          <w:rFonts w:ascii="Courier New" w:hAnsi="Courier New" w:cs="Courier New"/>
          <w:sz w:val="18"/>
          <w:szCs w:val="16"/>
          <w:lang w:val="en-US"/>
        </w:rPr>
        <w:t xml:space="preserve">        if </w:t>
      </w:r>
      <w:proofErr w:type="spellStart"/>
      <w:proofErr w:type="gramStart"/>
      <w:r w:rsidRPr="007C5244">
        <w:rPr>
          <w:rFonts w:ascii="Courier New" w:hAnsi="Courier New" w:cs="Courier New"/>
          <w:sz w:val="18"/>
          <w:szCs w:val="16"/>
          <w:lang w:val="en-US"/>
        </w:rPr>
        <w:t>torres</w:t>
      </w:r>
      <w:proofErr w:type="spellEnd"/>
      <w:r w:rsidRPr="007C5244">
        <w:rPr>
          <w:rFonts w:ascii="Courier New" w:hAnsi="Courier New" w:cs="Courier New"/>
          <w:sz w:val="18"/>
          <w:szCs w:val="16"/>
          <w:lang w:val="en-US"/>
        </w:rPr>
        <w:t>[</w:t>
      </w:r>
      <w:proofErr w:type="gramEnd"/>
      <w:r w:rsidRPr="007C5244">
        <w:rPr>
          <w:rFonts w:ascii="Courier New" w:hAnsi="Courier New" w:cs="Courier New"/>
          <w:sz w:val="18"/>
          <w:szCs w:val="16"/>
          <w:lang w:val="en-US"/>
        </w:rPr>
        <w:t>2] == DISCOS:</w:t>
      </w:r>
    </w:p>
    <w:p w14:paraId="6E40E06A" w14:textId="5018A616" w:rsidR="00AC0AD1" w:rsidRPr="00AA0BB4" w:rsidRDefault="00AC0AD1" w:rsidP="00AC0AD1">
      <w:pPr>
        <w:rPr>
          <w:rFonts w:ascii="Courier New" w:hAnsi="Courier New" w:cs="Courier New"/>
          <w:sz w:val="18"/>
          <w:szCs w:val="16"/>
          <w:rPrChange w:id="296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AA0BB4">
        <w:rPr>
          <w:rFonts w:ascii="Courier New" w:hAnsi="Courier New" w:cs="Courier New"/>
          <w:sz w:val="18"/>
          <w:szCs w:val="16"/>
          <w:rPrChange w:id="297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    </w:t>
      </w:r>
      <w:proofErr w:type="spellStart"/>
      <w:r w:rsidRPr="00AA0BB4">
        <w:rPr>
          <w:rFonts w:ascii="Courier New" w:hAnsi="Courier New" w:cs="Courier New"/>
          <w:sz w:val="18"/>
          <w:szCs w:val="16"/>
          <w:rPrChange w:id="298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circle</w:t>
      </w:r>
      <w:proofErr w:type="spellEnd"/>
      <w:r w:rsidRPr="00AA0BB4">
        <w:rPr>
          <w:rFonts w:ascii="Courier New" w:hAnsi="Courier New" w:cs="Courier New"/>
          <w:sz w:val="18"/>
          <w:szCs w:val="16"/>
          <w:rPrChange w:id="299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((</w:t>
      </w:r>
      <w:proofErr w:type="spellStart"/>
      <w:proofErr w:type="gramStart"/>
      <w:r w:rsidRPr="00AA0BB4">
        <w:rPr>
          <w:rFonts w:ascii="Courier New" w:hAnsi="Courier New" w:cs="Courier New"/>
          <w:sz w:val="18"/>
          <w:szCs w:val="16"/>
          <w:rPrChange w:id="300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ox</w:t>
      </w:r>
      <w:proofErr w:type="spellEnd"/>
      <w:r w:rsidRPr="00AA0BB4">
        <w:rPr>
          <w:rFonts w:ascii="Courier New" w:hAnsi="Courier New" w:cs="Courier New"/>
          <w:sz w:val="18"/>
          <w:szCs w:val="16"/>
          <w:rPrChange w:id="301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[</w:t>
      </w:r>
      <w:proofErr w:type="gramEnd"/>
      <w:r w:rsidRPr="00AA0BB4">
        <w:rPr>
          <w:rFonts w:ascii="Courier New" w:hAnsi="Courier New" w:cs="Courier New"/>
          <w:sz w:val="18"/>
          <w:szCs w:val="16"/>
          <w:rPrChange w:id="302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2], </w:t>
      </w:r>
      <w:proofErr w:type="spellStart"/>
      <w:r w:rsidRPr="00AA0BB4">
        <w:rPr>
          <w:rFonts w:ascii="Courier New" w:hAnsi="Courier New" w:cs="Courier New"/>
          <w:sz w:val="18"/>
          <w:szCs w:val="16"/>
          <w:rPrChange w:id="303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oy_base</w:t>
      </w:r>
      <w:proofErr w:type="spellEnd"/>
      <w:r w:rsidRPr="00AA0BB4">
        <w:rPr>
          <w:rFonts w:ascii="Courier New" w:hAnsi="Courier New" w:cs="Courier New"/>
          <w:sz w:val="18"/>
          <w:szCs w:val="16"/>
          <w:rPrChange w:id="304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), </w:t>
      </w:r>
      <w:ins w:id="305" w:author="António Coelho" w:date="2020-09-10T22:43:00Z">
        <w:r w:rsidR="00AA0BB4">
          <w:rPr>
            <w:rFonts w:ascii="Courier New" w:hAnsi="Courier New" w:cs="Courier New"/>
            <w:sz w:val="18"/>
            <w:szCs w:val="16"/>
          </w:rPr>
          <w:t>ESPESSURA</w:t>
        </w:r>
        <w:r w:rsidR="00AA0BB4" w:rsidRPr="00FC2EAB">
          <w:rPr>
            <w:rFonts w:ascii="Courier New" w:hAnsi="Courier New" w:cs="Courier New"/>
            <w:sz w:val="18"/>
            <w:szCs w:val="16"/>
          </w:rPr>
          <w:t>_DISCO</w:t>
        </w:r>
      </w:ins>
      <w:del w:id="306" w:author="António Coelho" w:date="2020-09-10T22:43:00Z">
        <w:r w:rsidRPr="00AA0BB4" w:rsidDel="00AA0BB4">
          <w:rPr>
            <w:rFonts w:ascii="Courier New" w:hAnsi="Courier New" w:cs="Courier New"/>
            <w:sz w:val="18"/>
            <w:szCs w:val="16"/>
            <w:rPrChange w:id="307" w:author="António Coelho" w:date="2020-09-10T22:43:00Z">
              <w:rPr>
                <w:rFonts w:ascii="Courier New" w:hAnsi="Courier New" w:cs="Courier New"/>
                <w:sz w:val="18"/>
                <w:szCs w:val="16"/>
                <w:lang w:val="en-US"/>
              </w:rPr>
            </w:rPrChange>
          </w:rPr>
          <w:delText>LARGURA_DISCO</w:delText>
        </w:r>
      </w:del>
      <w:r w:rsidRPr="00AA0BB4">
        <w:rPr>
          <w:rFonts w:ascii="Courier New" w:hAnsi="Courier New" w:cs="Courier New"/>
          <w:sz w:val="18"/>
          <w:szCs w:val="16"/>
          <w:rPrChange w:id="308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*2)</w:t>
      </w:r>
    </w:p>
    <w:p w14:paraId="49EE336D" w14:textId="77777777" w:rsidR="00AC0AD1" w:rsidRPr="00AA0BB4" w:rsidRDefault="00AC0AD1" w:rsidP="00AC0AD1">
      <w:pPr>
        <w:rPr>
          <w:rFonts w:ascii="Courier New" w:hAnsi="Courier New" w:cs="Courier New"/>
          <w:sz w:val="18"/>
          <w:szCs w:val="16"/>
          <w:rPrChange w:id="309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AA0BB4">
        <w:rPr>
          <w:rFonts w:ascii="Courier New" w:hAnsi="Courier New" w:cs="Courier New"/>
          <w:sz w:val="18"/>
          <w:szCs w:val="16"/>
          <w:rPrChange w:id="310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</w:t>
      </w:r>
      <w:proofErr w:type="spellStart"/>
      <w:r w:rsidRPr="00AA0BB4">
        <w:rPr>
          <w:rFonts w:ascii="Courier New" w:hAnsi="Courier New" w:cs="Courier New"/>
          <w:sz w:val="18"/>
          <w:szCs w:val="16"/>
          <w:rPrChange w:id="311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else</w:t>
      </w:r>
      <w:proofErr w:type="spellEnd"/>
      <w:r w:rsidRPr="00AA0BB4">
        <w:rPr>
          <w:rFonts w:ascii="Courier New" w:hAnsi="Courier New" w:cs="Courier New"/>
          <w:sz w:val="18"/>
          <w:szCs w:val="16"/>
          <w:rPrChange w:id="312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:</w:t>
      </w:r>
    </w:p>
    <w:p w14:paraId="5237AC3F" w14:textId="75166188" w:rsidR="00AC0AD1" w:rsidRPr="00AC0AD1" w:rsidRDefault="00AC0AD1" w:rsidP="00AC0AD1">
      <w:pPr>
        <w:rPr>
          <w:rFonts w:ascii="Courier New" w:hAnsi="Courier New" w:cs="Courier New"/>
          <w:sz w:val="18"/>
          <w:szCs w:val="16"/>
        </w:rPr>
      </w:pPr>
      <w:r w:rsidRPr="00AA0BB4">
        <w:rPr>
          <w:rFonts w:ascii="Courier New" w:hAnsi="Courier New" w:cs="Courier New"/>
          <w:sz w:val="18"/>
          <w:szCs w:val="16"/>
          <w:rPrChange w:id="313" w:author="António Coelho" w:date="2020-09-10T22:43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    </w:t>
      </w:r>
      <w:proofErr w:type="spellStart"/>
      <w:r w:rsidRPr="00AC0AD1">
        <w:rPr>
          <w:rFonts w:ascii="Courier New" w:hAnsi="Courier New" w:cs="Courier New"/>
          <w:sz w:val="18"/>
          <w:szCs w:val="16"/>
        </w:rPr>
        <w:t>circle</w:t>
      </w:r>
      <w:proofErr w:type="spellEnd"/>
      <w:r w:rsidRPr="00AC0AD1">
        <w:rPr>
          <w:rFonts w:ascii="Courier New" w:hAnsi="Courier New" w:cs="Courier New"/>
          <w:sz w:val="18"/>
          <w:szCs w:val="16"/>
        </w:rPr>
        <w:t>((</w:t>
      </w:r>
      <w:proofErr w:type="spellStart"/>
      <w:proofErr w:type="gramStart"/>
      <w:r w:rsidRPr="00AC0AD1">
        <w:rPr>
          <w:rFonts w:ascii="Courier New" w:hAnsi="Courier New" w:cs="Courier New"/>
          <w:sz w:val="18"/>
          <w:szCs w:val="16"/>
        </w:rPr>
        <w:t>ox</w:t>
      </w:r>
      <w:proofErr w:type="spellEnd"/>
      <w:r w:rsidRPr="00AC0AD1">
        <w:rPr>
          <w:rFonts w:ascii="Courier New" w:hAnsi="Courier New" w:cs="Courier New"/>
          <w:sz w:val="18"/>
          <w:szCs w:val="16"/>
        </w:rPr>
        <w:t>[</w:t>
      </w:r>
      <w:proofErr w:type="gramEnd"/>
      <w:r w:rsidRPr="00AC0AD1">
        <w:rPr>
          <w:rFonts w:ascii="Courier New" w:hAnsi="Courier New" w:cs="Courier New"/>
          <w:sz w:val="18"/>
          <w:szCs w:val="16"/>
        </w:rPr>
        <w:t xml:space="preserve">1], </w:t>
      </w:r>
      <w:proofErr w:type="spellStart"/>
      <w:r w:rsidRPr="00AC0AD1">
        <w:rPr>
          <w:rFonts w:ascii="Courier New" w:hAnsi="Courier New" w:cs="Courier New"/>
          <w:sz w:val="18"/>
          <w:szCs w:val="16"/>
        </w:rPr>
        <w:t>oy_base</w:t>
      </w:r>
      <w:proofErr w:type="spellEnd"/>
      <w:r w:rsidRPr="00AC0AD1">
        <w:rPr>
          <w:rFonts w:ascii="Courier New" w:hAnsi="Courier New" w:cs="Courier New"/>
          <w:sz w:val="18"/>
          <w:szCs w:val="16"/>
        </w:rPr>
        <w:t xml:space="preserve">), </w:t>
      </w:r>
      <w:ins w:id="314" w:author="António Coelho" w:date="2020-09-10T22:43:00Z">
        <w:r w:rsidR="00AA0BB4">
          <w:rPr>
            <w:rFonts w:ascii="Courier New" w:hAnsi="Courier New" w:cs="Courier New"/>
            <w:sz w:val="18"/>
            <w:szCs w:val="16"/>
          </w:rPr>
          <w:t>ESPESSURA</w:t>
        </w:r>
        <w:r w:rsidR="00AA0BB4" w:rsidRPr="00FC2EAB">
          <w:rPr>
            <w:rFonts w:ascii="Courier New" w:hAnsi="Courier New" w:cs="Courier New"/>
            <w:sz w:val="18"/>
            <w:szCs w:val="16"/>
          </w:rPr>
          <w:t>_DISCO</w:t>
        </w:r>
      </w:ins>
      <w:del w:id="315" w:author="António Coelho" w:date="2020-09-10T22:43:00Z">
        <w:r w:rsidRPr="00AC0AD1" w:rsidDel="00AA0BB4">
          <w:rPr>
            <w:rFonts w:ascii="Courier New" w:hAnsi="Courier New" w:cs="Courier New"/>
            <w:sz w:val="18"/>
            <w:szCs w:val="16"/>
          </w:rPr>
          <w:delText>LARGURA_DISCO</w:delText>
        </w:r>
      </w:del>
      <w:r w:rsidRPr="00AC0AD1">
        <w:rPr>
          <w:rFonts w:ascii="Courier New" w:hAnsi="Courier New" w:cs="Courier New"/>
          <w:sz w:val="18"/>
          <w:szCs w:val="16"/>
        </w:rPr>
        <w:t>*2)</w:t>
      </w:r>
    </w:p>
    <w:p w14:paraId="5E1B69CB" w14:textId="69F730EA" w:rsidR="00690CC8" w:rsidRDefault="00AC0AD1" w:rsidP="00AC0AD1">
      <w:pPr>
        <w:rPr>
          <w:rFonts w:ascii="Courier New" w:hAnsi="Courier New" w:cs="Courier New"/>
          <w:sz w:val="18"/>
          <w:szCs w:val="16"/>
        </w:rPr>
      </w:pPr>
      <w:r w:rsidRPr="00AC0AD1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AC0AD1">
        <w:rPr>
          <w:rFonts w:ascii="Courier New" w:hAnsi="Courier New" w:cs="Courier New"/>
          <w:sz w:val="18"/>
          <w:szCs w:val="16"/>
        </w:rPr>
        <w:t>no_</w:t>
      </w:r>
      <w:proofErr w:type="gramStart"/>
      <w:r w:rsidRPr="00AC0AD1">
        <w:rPr>
          <w:rFonts w:ascii="Courier New" w:hAnsi="Courier New" w:cs="Courier New"/>
          <w:sz w:val="18"/>
          <w:szCs w:val="16"/>
        </w:rPr>
        <w:t>loop</w:t>
      </w:r>
      <w:proofErr w:type="spellEnd"/>
      <w:r w:rsidRPr="00AC0AD1">
        <w:rPr>
          <w:rFonts w:ascii="Courier New" w:hAnsi="Courier New" w:cs="Courier New"/>
          <w:sz w:val="18"/>
          <w:szCs w:val="16"/>
        </w:rPr>
        <w:t>(</w:t>
      </w:r>
      <w:proofErr w:type="gramEnd"/>
      <w:r w:rsidRPr="00AC0AD1">
        <w:rPr>
          <w:rFonts w:ascii="Courier New" w:hAnsi="Courier New" w:cs="Courier New"/>
          <w:sz w:val="18"/>
          <w:szCs w:val="16"/>
        </w:rPr>
        <w:t>) # termina jogo</w:t>
      </w:r>
    </w:p>
    <w:p w14:paraId="4B1C7166" w14:textId="77777777" w:rsidR="000C0EE6" w:rsidRPr="003473C4" w:rsidRDefault="000C0EE6" w:rsidP="00AC0AD1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0C0EE6" w14:paraId="0DB78186" w14:textId="77777777" w:rsidTr="002A6A19">
        <w:tc>
          <w:tcPr>
            <w:tcW w:w="1129" w:type="dxa"/>
            <w:shd w:val="clear" w:color="auto" w:fill="auto"/>
          </w:tcPr>
          <w:p w14:paraId="2FE246AE" w14:textId="27F5D5BA" w:rsidR="000C0EE6" w:rsidRDefault="000C0EE6" w:rsidP="002A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D15034C" wp14:editId="5B4D2122">
                  <wp:extent cx="457200" cy="457200"/>
                  <wp:effectExtent l="0" t="0" r="0" b="0"/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16BE3B6F" w14:textId="77777777" w:rsidR="000C0EE6" w:rsidRDefault="000C0EE6" w:rsidP="002A6A19">
            <w:pPr>
              <w:autoSpaceDE w:val="0"/>
              <w:autoSpaceDN w:val="0"/>
              <w:adjustRightInd w:val="0"/>
              <w:spacing w:before="0"/>
            </w:pPr>
          </w:p>
          <w:p w14:paraId="36F1F54A" w14:textId="443F8929" w:rsidR="000C0EE6" w:rsidRDefault="000C0EE6" w:rsidP="002A6A19">
            <w:pPr>
              <w:autoSpaceDE w:val="0"/>
              <w:autoSpaceDN w:val="0"/>
              <w:adjustRightInd w:val="0"/>
              <w:spacing w:before="0"/>
              <w:rPr>
                <w:ins w:id="316" w:author="António Coelho" w:date="2020-09-10T22:53:00Z"/>
              </w:rPr>
            </w:pPr>
            <w:r>
              <w:t xml:space="preserve">A função </w:t>
            </w:r>
            <w:hyperlink r:id="rId23" w:history="1">
              <w:proofErr w:type="spellStart"/>
              <w:r w:rsidRPr="000C0EE6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no_loop</w:t>
              </w:r>
              <w:proofErr w:type="spellEnd"/>
              <w:r w:rsidRPr="000C0EE6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()</w:t>
              </w:r>
            </w:hyperlink>
            <w:r w:rsidRPr="000C0EE6">
              <w:rPr>
                <w:rFonts w:ascii="Courier New" w:hAnsi="Courier New" w:cs="Courier New"/>
                <w:sz w:val="18"/>
                <w:szCs w:val="16"/>
              </w:rPr>
              <w:t>,</w:t>
            </w:r>
            <w:r>
              <w:t xml:space="preserve"> elimina a repetição da chamada à função </w:t>
            </w:r>
            <w:proofErr w:type="spellStart"/>
            <w:r w:rsidRPr="000C0EE6">
              <w:rPr>
                <w:rFonts w:ascii="Courier New" w:hAnsi="Courier New" w:cs="Courier New"/>
                <w:sz w:val="18"/>
                <w:szCs w:val="16"/>
              </w:rPr>
              <w:t>draw</w:t>
            </w:r>
            <w:proofErr w:type="spellEnd"/>
            <w:r w:rsidRPr="000C0EE6">
              <w:rPr>
                <w:rFonts w:ascii="Courier New" w:hAnsi="Courier New" w:cs="Courier New"/>
                <w:sz w:val="18"/>
                <w:szCs w:val="16"/>
              </w:rPr>
              <w:t>()</w:t>
            </w:r>
            <w:r>
              <w:t>, pelo que ao jogador apenas é possível sair do jogo.</w:t>
            </w:r>
            <w:del w:id="317" w:author="fnf" w:date="2020-07-13T15:18:00Z">
              <w:r w:rsidDel="00962CD3">
                <w:delText>.</w:delText>
              </w:r>
            </w:del>
          </w:p>
          <w:p w14:paraId="547DCF59" w14:textId="798860EC" w:rsidR="00FE477D" w:rsidRDefault="00FE477D" w:rsidP="002A6A19">
            <w:pPr>
              <w:autoSpaceDE w:val="0"/>
              <w:autoSpaceDN w:val="0"/>
              <w:adjustRightInd w:val="0"/>
              <w:spacing w:before="0"/>
              <w:rPr>
                <w:ins w:id="318" w:author="António Coelho" w:date="2020-09-10T22:53:00Z"/>
              </w:rPr>
            </w:pPr>
          </w:p>
          <w:p w14:paraId="7FFB2488" w14:textId="75D1DD6F" w:rsidR="00FE477D" w:rsidRDefault="00FE477D" w:rsidP="002A6A19">
            <w:pPr>
              <w:autoSpaceDE w:val="0"/>
              <w:autoSpaceDN w:val="0"/>
              <w:adjustRightInd w:val="0"/>
              <w:spacing w:before="0"/>
            </w:pPr>
            <w:ins w:id="319" w:author="António Coelho" w:date="2020-09-10T22:53:00Z">
              <w:r>
                <w:t>Analise o código com cuidado para perceber como é feito o desenho do ecrã de jogo.</w:t>
              </w:r>
            </w:ins>
          </w:p>
          <w:p w14:paraId="7B5BD997" w14:textId="77777777" w:rsidR="000C0EE6" w:rsidRPr="006E2B59" w:rsidRDefault="000C0EE6" w:rsidP="002A6A19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A357D9C" w14:textId="0C88F932" w:rsidR="003F789E" w:rsidRDefault="003F789E" w:rsidP="00E455C1">
      <w:pPr>
        <w:pStyle w:val="Heading1"/>
      </w:pPr>
      <w:r>
        <w:t>O input do jogador</w:t>
      </w:r>
    </w:p>
    <w:p w14:paraId="7089A757" w14:textId="46BC7342" w:rsidR="003F789E" w:rsidRDefault="003F789E" w:rsidP="003F789E">
      <w:r>
        <w:t xml:space="preserve">O jogador interage com o jogo através das teclas </w:t>
      </w:r>
      <w:r w:rsidR="00640EE6">
        <w:t>"1", "2" e "3"</w:t>
      </w:r>
      <w:r>
        <w:t xml:space="preserve">, que lhe permitem </w:t>
      </w:r>
      <w:r w:rsidR="00C17EA1">
        <w:t>selecionar o pino de origem e, de seguida, o pino de</w:t>
      </w:r>
      <w:r>
        <w:t xml:space="preserve"> </w:t>
      </w:r>
      <w:r w:rsidR="00C17EA1">
        <w:t>destino</w:t>
      </w:r>
      <w:r>
        <w:t>.</w:t>
      </w:r>
      <w:r w:rsidR="00C17EA1">
        <w:t xml:space="preserve"> Após o que é feita a deslocação do disco do topo, caso o pino de destino tenha como topo um pino de maior diâmetro, ou esteja vazio.</w:t>
      </w:r>
    </w:p>
    <w:p w14:paraId="2D51CD82" w14:textId="28D01E31" w:rsidR="003F789E" w:rsidRDefault="003F789E" w:rsidP="003F789E">
      <w:r>
        <w:t xml:space="preserve">O código é o seguinte, que se baseia numa </w:t>
      </w:r>
      <w:r w:rsidR="001A6F3D">
        <w:t>estrutura condicional de s</w:t>
      </w:r>
      <w:r>
        <w:t>eleção múltipla:</w:t>
      </w:r>
    </w:p>
    <w:p w14:paraId="044A9936" w14:textId="77777777" w:rsidR="00413E34" w:rsidRPr="00413E34" w:rsidRDefault="00413E34" w:rsidP="00413E34">
      <w:pPr>
        <w:rPr>
          <w:rFonts w:ascii="Courier New" w:hAnsi="Courier New" w:cs="Courier New"/>
          <w:sz w:val="18"/>
          <w:szCs w:val="16"/>
        </w:rPr>
      </w:pPr>
      <w:r w:rsidRPr="00413E34">
        <w:rPr>
          <w:rFonts w:ascii="Courier New" w:hAnsi="Courier New" w:cs="Courier New"/>
          <w:sz w:val="18"/>
          <w:szCs w:val="16"/>
        </w:rPr>
        <w:t># controla a interação com o utilizador através do teclado</w:t>
      </w:r>
    </w:p>
    <w:p w14:paraId="36ADACC7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proofErr w:type="spellStart"/>
      <w:r w:rsidRPr="00AA2842">
        <w:rPr>
          <w:rFonts w:ascii="Courier New" w:hAnsi="Courier New" w:cs="Courier New"/>
          <w:sz w:val="18"/>
          <w:szCs w:val="16"/>
        </w:rPr>
        <w:t>def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key_</w:t>
      </w:r>
      <w:proofErr w:type="gramStart"/>
      <w:r w:rsidRPr="00AA2842">
        <w:rPr>
          <w:rFonts w:ascii="Courier New" w:hAnsi="Courier New" w:cs="Courier New"/>
          <w:sz w:val="18"/>
          <w:szCs w:val="16"/>
        </w:rPr>
        <w:t>pressed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>(</w:t>
      </w:r>
      <w:proofErr w:type="gramEnd"/>
      <w:r w:rsidRPr="00AA2842">
        <w:rPr>
          <w:rFonts w:ascii="Courier New" w:hAnsi="Courier New" w:cs="Courier New"/>
          <w:sz w:val="18"/>
          <w:szCs w:val="16"/>
        </w:rPr>
        <w:t>):</w:t>
      </w:r>
    </w:p>
    <w:p w14:paraId="3FCA1FBE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lastRenderedPageBreak/>
        <w:t xml:space="preserve">    global jogada, torres</w:t>
      </w:r>
    </w:p>
    <w:p w14:paraId="48308082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</w:p>
    <w:p w14:paraId="07BED5D2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# converte tecla em inteiro (1 a 3)</w:t>
      </w:r>
    </w:p>
    <w:p w14:paraId="3F1D7D8E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AA2842">
        <w:rPr>
          <w:rFonts w:ascii="Courier New" w:hAnsi="Courier New" w:cs="Courier New"/>
          <w:sz w:val="18"/>
          <w:szCs w:val="16"/>
          <w:lang w:val="en-US"/>
        </w:rPr>
        <w:t>tecla</w:t>
      </w:r>
      <w:proofErr w:type="spellEnd"/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= </w:t>
      </w:r>
      <w:proofErr w:type="spellStart"/>
      <w:r w:rsidRPr="00AA2842">
        <w:rPr>
          <w:rFonts w:ascii="Courier New" w:hAnsi="Courier New" w:cs="Courier New"/>
          <w:sz w:val="18"/>
          <w:szCs w:val="16"/>
          <w:lang w:val="en-US"/>
        </w:rPr>
        <w:t>ord</w:t>
      </w:r>
      <w:proofErr w:type="spellEnd"/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(str(key)) - </w:t>
      </w:r>
      <w:proofErr w:type="spellStart"/>
      <w:proofErr w:type="gramStart"/>
      <w:r w:rsidRPr="00AA2842">
        <w:rPr>
          <w:rFonts w:ascii="Courier New" w:hAnsi="Courier New" w:cs="Courier New"/>
          <w:sz w:val="18"/>
          <w:szCs w:val="16"/>
          <w:lang w:val="en-US"/>
        </w:rPr>
        <w:t>ord</w:t>
      </w:r>
      <w:proofErr w:type="spellEnd"/>
      <w:r w:rsidRPr="00AA2842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Pr="00AA2842">
        <w:rPr>
          <w:rFonts w:ascii="Courier New" w:hAnsi="Courier New" w:cs="Courier New"/>
          <w:sz w:val="18"/>
          <w:szCs w:val="16"/>
          <w:lang w:val="en-US"/>
        </w:rPr>
        <w:t>"0")</w:t>
      </w:r>
    </w:p>
    <w:p w14:paraId="69668720" w14:textId="51095129" w:rsidR="00AA2842" w:rsidRPr="00EF3A28" w:rsidRDefault="00AA2842" w:rsidP="00AA2842">
      <w:pPr>
        <w:rPr>
          <w:rFonts w:ascii="Courier New" w:hAnsi="Courier New" w:cs="Courier New"/>
          <w:sz w:val="18"/>
          <w:szCs w:val="16"/>
          <w:lang w:val="en-US"/>
          <w:rPrChange w:id="320" w:author="fnf" w:date="2020-07-15T15:31:00Z">
            <w:rPr>
              <w:rFonts w:ascii="Courier New" w:hAnsi="Courier New" w:cs="Courier New"/>
              <w:sz w:val="18"/>
              <w:szCs w:val="16"/>
            </w:rPr>
          </w:rPrChange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E812EA" w14:paraId="39A03F1D" w14:textId="77777777" w:rsidTr="002A6A19">
        <w:tc>
          <w:tcPr>
            <w:tcW w:w="1129" w:type="dxa"/>
            <w:shd w:val="clear" w:color="auto" w:fill="auto"/>
          </w:tcPr>
          <w:p w14:paraId="34B847C3" w14:textId="77777777" w:rsidR="00E812EA" w:rsidRDefault="00E812EA" w:rsidP="002A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53A215AC" wp14:editId="0C265508">
                  <wp:extent cx="457200" cy="457200"/>
                  <wp:effectExtent l="0" t="0" r="0" b="0"/>
                  <wp:docPr id="7" name="Graphic 7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1CA5C5B4" w14:textId="77777777" w:rsidR="00E812EA" w:rsidRDefault="00E812EA" w:rsidP="002A6A19">
            <w:pPr>
              <w:autoSpaceDE w:val="0"/>
              <w:autoSpaceDN w:val="0"/>
              <w:adjustRightInd w:val="0"/>
              <w:spacing w:before="0"/>
            </w:pPr>
          </w:p>
          <w:p w14:paraId="1E9E5745" w14:textId="03BBF716" w:rsidR="00E812EA" w:rsidRDefault="00E812EA" w:rsidP="002A6A19">
            <w:pPr>
              <w:autoSpaceDE w:val="0"/>
              <w:autoSpaceDN w:val="0"/>
              <w:adjustRightInd w:val="0"/>
              <w:spacing w:before="0"/>
            </w:pPr>
            <w:r>
              <w:t>A função</w:t>
            </w:r>
            <w:r w:rsidRPr="00E812EA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hyperlink r:id="rId24" w:history="1">
              <w:proofErr w:type="spellStart"/>
              <w:r w:rsidRPr="00E812EA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ord</w:t>
              </w:r>
              <w:proofErr w:type="spellEnd"/>
              <w:r w:rsidRPr="00E812EA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()</w:t>
              </w:r>
            </w:hyperlink>
            <w:r>
              <w:t xml:space="preserve">retorna um valor inteiro </w:t>
            </w:r>
            <w:r w:rsidR="00EF0115">
              <w:t xml:space="preserve">relacionado com </w:t>
            </w:r>
            <w:ins w:id="321" w:author="fnf" w:date="2020-07-13T15:25:00Z">
              <w:del w:id="322" w:author="António Coelho" w:date="2020-09-10T22:55:00Z">
                <w:r w:rsidR="00962CD3" w:rsidDel="00FE477D">
                  <w:delText>0</w:delText>
                </w:r>
              </w:del>
            </w:ins>
            <w:ins w:id="323" w:author="António Coelho" w:date="2020-09-10T22:55:00Z">
              <w:r w:rsidR="00FE477D">
                <w:t>o</w:t>
              </w:r>
            </w:ins>
            <w:ins w:id="324" w:author="fnf" w:date="2020-07-13T15:25:00Z">
              <w:r w:rsidR="00962CD3">
                <w:t xml:space="preserve"> código d</w:t>
              </w:r>
            </w:ins>
            <w:r w:rsidR="00EF0115">
              <w:t>o</w:t>
            </w:r>
            <w:del w:id="325" w:author="fnf" w:date="2020-07-13T15:25:00Z">
              <w:r w:rsidR="00EF0115" w:rsidDel="00962CD3">
                <w:delText>s</w:delText>
              </w:r>
            </w:del>
            <w:r w:rsidR="00EF0115">
              <w:t xml:space="preserve"> caracter</w:t>
            </w:r>
            <w:del w:id="326" w:author="fnf" w:date="2020-07-13T15:25:00Z">
              <w:r w:rsidR="00EF0115" w:rsidDel="00962CD3">
                <w:delText>es</w:delText>
              </w:r>
            </w:del>
            <w:ins w:id="327" w:author="fnf" w:date="2020-07-13T15:25:00Z">
              <w:r w:rsidR="00962CD3">
                <w:t xml:space="preserve"> que lhe for fornecido como argumento</w:t>
              </w:r>
            </w:ins>
            <w:r w:rsidR="00EF0115">
              <w:t xml:space="preserve">. </w:t>
            </w:r>
            <w:r>
              <w:t>Neste caso é o código ASCII.</w:t>
            </w:r>
          </w:p>
          <w:p w14:paraId="31B0279A" w14:textId="1F090C4E" w:rsidR="00E812EA" w:rsidRDefault="00E812EA" w:rsidP="002A6A19">
            <w:pPr>
              <w:autoSpaceDE w:val="0"/>
              <w:autoSpaceDN w:val="0"/>
              <w:adjustRightInd w:val="0"/>
              <w:spacing w:before="0"/>
            </w:pPr>
            <w:r>
              <w:t>Assim, a tecla premida ("1", "2" ou "3") será convertida nos inteiros 1, 2 ou 3</w:t>
            </w:r>
            <w:ins w:id="328" w:author="António Coelho" w:date="2020-09-10T22:56:00Z">
              <w:r w:rsidR="00FE477D">
                <w:t>, ao subtrair o código do caracter "0"</w:t>
              </w:r>
            </w:ins>
            <w:r>
              <w:t>.</w:t>
            </w:r>
          </w:p>
          <w:p w14:paraId="3B86B37B" w14:textId="77777777" w:rsidR="00E812EA" w:rsidRPr="006E2B59" w:rsidRDefault="00E812EA" w:rsidP="002A6A19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0B253D9F" w14:textId="58D259EE" w:rsidR="006822C5" w:rsidRPr="003F789E" w:rsidRDefault="006822C5" w:rsidP="006822C5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6822C5" w14:paraId="352E89A0" w14:textId="77777777" w:rsidTr="002A6A19">
        <w:tc>
          <w:tcPr>
            <w:tcW w:w="1129" w:type="dxa"/>
            <w:shd w:val="clear" w:color="auto" w:fill="auto"/>
          </w:tcPr>
          <w:p w14:paraId="2EB9AC1E" w14:textId="77777777" w:rsidR="006822C5" w:rsidRDefault="006822C5" w:rsidP="002A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3FB32E83" wp14:editId="580C1DCC">
                  <wp:extent cx="457200" cy="457200"/>
                  <wp:effectExtent l="0" t="0" r="0" b="0"/>
                  <wp:docPr id="9" name="Graphic 9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240CCCF2" w14:textId="77777777" w:rsidR="006822C5" w:rsidRDefault="006822C5" w:rsidP="002A6A19">
            <w:pPr>
              <w:autoSpaceDE w:val="0"/>
              <w:autoSpaceDN w:val="0"/>
              <w:adjustRightInd w:val="0"/>
              <w:spacing w:before="0"/>
            </w:pPr>
          </w:p>
          <w:p w14:paraId="1A1F35C9" w14:textId="6B267DD8" w:rsidR="006822C5" w:rsidRDefault="006822C5" w:rsidP="002A6A19">
            <w:pPr>
              <w:autoSpaceDE w:val="0"/>
              <w:autoSpaceDN w:val="0"/>
              <w:adjustRightInd w:val="0"/>
              <w:spacing w:before="0"/>
            </w:pPr>
            <w:r>
              <w:t xml:space="preserve">A variável </w:t>
            </w:r>
            <w:r>
              <w:rPr>
                <w:rFonts w:ascii="Courier New" w:hAnsi="Courier New" w:cs="Courier New"/>
                <w:sz w:val="18"/>
                <w:szCs w:val="16"/>
              </w:rPr>
              <w:t xml:space="preserve">jogada </w:t>
            </w:r>
            <w:r>
              <w:t>representa uma máquina de estados, que permite saber se o jogador vai selecionar o pino de origem (estado 0) ou se vai selecionar o de destino (estado 1).</w:t>
            </w:r>
          </w:p>
          <w:p w14:paraId="3EB6AA13" w14:textId="65CB1A43" w:rsidR="006F4E05" w:rsidRDefault="006F4E05" w:rsidP="002A6A19">
            <w:pPr>
              <w:autoSpaceDE w:val="0"/>
              <w:autoSpaceDN w:val="0"/>
              <w:adjustRightInd w:val="0"/>
              <w:spacing w:before="0"/>
            </w:pPr>
            <w:r>
              <w:t>Neste último caso faz a deslocação do disco entre os dois pinos.</w:t>
            </w:r>
          </w:p>
          <w:p w14:paraId="3A5F19A4" w14:textId="77777777" w:rsidR="006822C5" w:rsidRDefault="006822C5" w:rsidP="002A6A19">
            <w:pPr>
              <w:autoSpaceDE w:val="0"/>
              <w:autoSpaceDN w:val="0"/>
              <w:adjustRightInd w:val="0"/>
              <w:spacing w:before="0"/>
            </w:pPr>
            <w:r>
              <w:t>A seguinte estrutura de decisão alternativa faz ações distintas consoante o valor do estado.</w:t>
            </w:r>
          </w:p>
          <w:p w14:paraId="6D677634" w14:textId="77777777" w:rsidR="006822C5" w:rsidRPr="006E2B59" w:rsidRDefault="006822C5" w:rsidP="002A6A19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1D5ACEF6" w14:textId="556285C8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># verifica teclas premidas</w:t>
      </w:r>
    </w:p>
    <w:p w14:paraId="3FC28244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if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 jogada == 0:</w:t>
      </w:r>
    </w:p>
    <w:p w14:paraId="240C4ECF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</w:t>
      </w:r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# </w:t>
      </w:r>
      <w:proofErr w:type="spellStart"/>
      <w:r w:rsidRPr="00AA2842">
        <w:rPr>
          <w:rFonts w:ascii="Courier New" w:hAnsi="Courier New" w:cs="Courier New"/>
          <w:sz w:val="18"/>
          <w:szCs w:val="16"/>
          <w:lang w:val="en-US"/>
        </w:rPr>
        <w:t>seleciona</w:t>
      </w:r>
      <w:proofErr w:type="spellEnd"/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AA2842">
        <w:rPr>
          <w:rFonts w:ascii="Courier New" w:hAnsi="Courier New" w:cs="Courier New"/>
          <w:sz w:val="18"/>
          <w:szCs w:val="16"/>
          <w:lang w:val="en-US"/>
        </w:rPr>
        <w:t>torre</w:t>
      </w:r>
      <w:proofErr w:type="spellEnd"/>
    </w:p>
    <w:p w14:paraId="07382874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       if </w:t>
      </w:r>
      <w:proofErr w:type="spellStart"/>
      <w:r w:rsidRPr="00AA2842">
        <w:rPr>
          <w:rFonts w:ascii="Courier New" w:hAnsi="Courier New" w:cs="Courier New"/>
          <w:sz w:val="18"/>
          <w:szCs w:val="16"/>
          <w:lang w:val="en-US"/>
        </w:rPr>
        <w:t>tecla</w:t>
      </w:r>
      <w:proofErr w:type="spellEnd"/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&gt;= 1 and </w:t>
      </w:r>
      <w:proofErr w:type="spellStart"/>
      <w:r w:rsidRPr="00AA2842">
        <w:rPr>
          <w:rFonts w:ascii="Courier New" w:hAnsi="Courier New" w:cs="Courier New"/>
          <w:sz w:val="18"/>
          <w:szCs w:val="16"/>
          <w:lang w:val="en-US"/>
        </w:rPr>
        <w:t>tecla</w:t>
      </w:r>
      <w:proofErr w:type="spellEnd"/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&lt;=3:</w:t>
      </w:r>
    </w:p>
    <w:p w14:paraId="1074A809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AA2842">
        <w:rPr>
          <w:rFonts w:ascii="Courier New" w:hAnsi="Courier New" w:cs="Courier New"/>
          <w:sz w:val="18"/>
          <w:szCs w:val="16"/>
        </w:rPr>
        <w:t>jogada = tecla</w:t>
      </w:r>
    </w:p>
    <w:p w14:paraId="665F1618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>:</w:t>
      </w:r>
    </w:p>
    <w:p w14:paraId="68DF72BB" w14:textId="020AAE52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# mo</w:t>
      </w:r>
      <w:r w:rsidR="009C6AF2">
        <w:rPr>
          <w:rFonts w:ascii="Courier New" w:hAnsi="Courier New" w:cs="Courier New"/>
          <w:sz w:val="18"/>
          <w:szCs w:val="16"/>
        </w:rPr>
        <w:t>v</w:t>
      </w:r>
      <w:r w:rsidRPr="00AA2842">
        <w:rPr>
          <w:rFonts w:ascii="Courier New" w:hAnsi="Courier New" w:cs="Courier New"/>
          <w:sz w:val="18"/>
          <w:szCs w:val="16"/>
        </w:rPr>
        <w:t>e disco do topo</w:t>
      </w:r>
    </w:p>
    <w:p w14:paraId="5F414BDE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if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 tecla &gt;= 1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and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 tecla &lt;=3:</w:t>
      </w:r>
    </w:p>
    <w:p w14:paraId="67087EFA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#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so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 pode colocar sobre discos maiores</w:t>
      </w:r>
    </w:p>
    <w:p w14:paraId="4BFC3C46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if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not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pilha_vazia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>(torres[jogada-1]) \</w:t>
      </w:r>
    </w:p>
    <w:p w14:paraId="26A12226" w14:textId="77777777" w:rsidR="00AA2842" w:rsidRPr="00AA2842" w:rsidRDefault="00AA2842" w:rsidP="00AA2842">
      <w:pPr>
        <w:ind w:right="-716"/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and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 (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topo_da_pilha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(torres[tecla-1]) &gt;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topo_da_pilha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>(torres[jogada-1]) \</w:t>
      </w:r>
    </w:p>
    <w:p w14:paraId="0EA7C1AE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       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or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pilha_vazia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>(torres[tecla-1])):</w:t>
      </w:r>
    </w:p>
    <w:p w14:paraId="54BDFAB0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poe_na_pilha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 xml:space="preserve">(torres[tecla-1], </w:t>
      </w:r>
      <w:proofErr w:type="spellStart"/>
      <w:r w:rsidRPr="00AA2842">
        <w:rPr>
          <w:rFonts w:ascii="Courier New" w:hAnsi="Courier New" w:cs="Courier New"/>
          <w:sz w:val="18"/>
          <w:szCs w:val="16"/>
        </w:rPr>
        <w:t>tira_da_pilha</w:t>
      </w:r>
      <w:proofErr w:type="spellEnd"/>
      <w:r w:rsidRPr="00AA2842">
        <w:rPr>
          <w:rFonts w:ascii="Courier New" w:hAnsi="Courier New" w:cs="Courier New"/>
          <w:sz w:val="18"/>
          <w:szCs w:val="16"/>
        </w:rPr>
        <w:t>(torres[jogada-1]))</w:t>
      </w:r>
    </w:p>
    <w:p w14:paraId="1BB56752" w14:textId="1EC63E7F" w:rsidR="00413E34" w:rsidRPr="000610AE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0610AE">
        <w:rPr>
          <w:rFonts w:ascii="Courier New" w:hAnsi="Courier New" w:cs="Courier New"/>
          <w:sz w:val="18"/>
          <w:szCs w:val="16"/>
          <w:lang w:val="en-US"/>
        </w:rPr>
        <w:t>jogada</w:t>
      </w:r>
      <w:proofErr w:type="spellEnd"/>
      <w:r w:rsidRPr="000610AE">
        <w:rPr>
          <w:rFonts w:ascii="Courier New" w:hAnsi="Courier New" w:cs="Courier New"/>
          <w:sz w:val="18"/>
          <w:szCs w:val="16"/>
          <w:lang w:val="en-US"/>
        </w:rPr>
        <w:t xml:space="preserve"> = 0</w:t>
      </w:r>
    </w:p>
    <w:p w14:paraId="36585C4A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</w:p>
    <w:p w14:paraId="19497827" w14:textId="77777777" w:rsidR="00413E34" w:rsidRPr="00AA2842" w:rsidRDefault="00413E34" w:rsidP="00413E34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  <w:lang w:val="en-US"/>
        </w:rPr>
        <w:t>if __name__ == '__main__':</w:t>
      </w:r>
    </w:p>
    <w:p w14:paraId="5B02AC54" w14:textId="47FFFD58" w:rsidR="003F789E" w:rsidRDefault="00413E34" w:rsidP="00413E34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413E34">
        <w:rPr>
          <w:rFonts w:ascii="Courier New" w:hAnsi="Courier New" w:cs="Courier New"/>
          <w:sz w:val="18"/>
          <w:szCs w:val="16"/>
        </w:rPr>
        <w:t>run</w:t>
      </w:r>
      <w:proofErr w:type="spellEnd"/>
      <w:r w:rsidRPr="00413E34">
        <w:rPr>
          <w:rFonts w:ascii="Courier New" w:hAnsi="Courier New" w:cs="Courier New"/>
          <w:sz w:val="18"/>
          <w:szCs w:val="16"/>
        </w:rPr>
        <w:t>(</w:t>
      </w:r>
      <w:proofErr w:type="gramEnd"/>
      <w:r w:rsidRPr="00413E34">
        <w:rPr>
          <w:rFonts w:ascii="Courier New" w:hAnsi="Courier New" w:cs="Courier New"/>
          <w:sz w:val="18"/>
          <w:szCs w:val="16"/>
        </w:rPr>
        <w:t>)</w:t>
      </w:r>
    </w:p>
    <w:p w14:paraId="012E1AC1" w14:textId="1909DB79" w:rsidR="00E455C1" w:rsidRPr="0024399D" w:rsidRDefault="00E455C1" w:rsidP="00E455C1">
      <w:pPr>
        <w:pStyle w:val="Heading1"/>
      </w:pPr>
      <w:r w:rsidRPr="0024399D">
        <w:t>Desafio final</w:t>
      </w:r>
    </w:p>
    <w:p w14:paraId="257CBB00" w14:textId="6DA8CFC6" w:rsidR="00FD7DFC" w:rsidRDefault="0006684F" w:rsidP="00D87986">
      <w:r>
        <w:rPr>
          <w:lang w:val="pt-BR"/>
        </w:rPr>
        <w:t xml:space="preserve">Sendo um </w:t>
      </w:r>
      <w:r w:rsidRPr="008959CF">
        <w:rPr>
          <w:lang w:val="pt-BR"/>
        </w:rPr>
        <w:t>"quebra-cabeça</w:t>
      </w:r>
      <w:r>
        <w:rPr>
          <w:lang w:val="pt-BR"/>
        </w:rPr>
        <w:t>s</w:t>
      </w:r>
      <w:r w:rsidRPr="008959CF">
        <w:rPr>
          <w:lang w:val="pt-BR"/>
        </w:rPr>
        <w:t>"</w:t>
      </w:r>
      <w:r>
        <w:rPr>
          <w:lang w:val="pt-BR"/>
        </w:rPr>
        <w:t>, seria interessante que o computador fosse capaz de determinar a solução de forma automática</w:t>
      </w:r>
      <w:r w:rsidR="00FD7DFC" w:rsidRPr="007C5244">
        <w:t>.</w:t>
      </w:r>
      <w:r>
        <w:t xml:space="preserve"> Na realidade, o algoritmo que resolve este problema é relativamente simples.</w:t>
      </w:r>
    </w:p>
    <w:p w14:paraId="0037CDD4" w14:textId="163BAB77" w:rsidR="00E86884" w:rsidRDefault="00E86884" w:rsidP="00D87986">
      <w:r>
        <w:t xml:space="preserve">Leia com atenção esta explicação muito interessante da </w:t>
      </w:r>
      <w:hyperlink r:id="rId25" w:history="1">
        <w:proofErr w:type="spellStart"/>
        <w:r w:rsidRPr="00E86884">
          <w:rPr>
            <w:rStyle w:val="Hyperlink"/>
          </w:rPr>
          <w:t>Khan</w:t>
        </w:r>
        <w:proofErr w:type="spellEnd"/>
        <w:r w:rsidRPr="00E86884">
          <w:rPr>
            <w:rStyle w:val="Hyperlink"/>
          </w:rPr>
          <w:t xml:space="preserve"> </w:t>
        </w:r>
        <w:proofErr w:type="spellStart"/>
        <w:r w:rsidRPr="00E86884">
          <w:rPr>
            <w:rStyle w:val="Hyperlink"/>
          </w:rPr>
          <w:t>Academy</w:t>
        </w:r>
        <w:proofErr w:type="spellEnd"/>
      </w:hyperlink>
      <w:r>
        <w:t xml:space="preserve">...  </w:t>
      </w:r>
    </w:p>
    <w:p w14:paraId="0A2DB486" w14:textId="610F03C9" w:rsidR="009D0E63" w:rsidRDefault="009D0E63" w:rsidP="00D87986">
      <w:r>
        <w:t>O algoritmo seguinte resolve o problema</w:t>
      </w:r>
      <w:r w:rsidR="00E440FA">
        <w:t>, criando uma lista de jogadas (</w:t>
      </w:r>
      <w:proofErr w:type="spellStart"/>
      <w:r w:rsidR="00E440FA">
        <w:t>tuplos</w:t>
      </w:r>
      <w:proofErr w:type="spellEnd"/>
      <w:r w:rsidR="00EA438A">
        <w:t xml:space="preserve"> com </w:t>
      </w:r>
      <w:r w:rsidR="00A33BA1">
        <w:t xml:space="preserve">a </w:t>
      </w:r>
      <w:r w:rsidR="00EA438A">
        <w:t xml:space="preserve">origem e </w:t>
      </w:r>
      <w:r w:rsidR="00A33BA1">
        <w:t xml:space="preserve">o </w:t>
      </w:r>
      <w:r w:rsidR="00EA438A">
        <w:t>destino</w:t>
      </w:r>
      <w:r w:rsidR="00A33BA1">
        <w:t xml:space="preserve"> dos </w:t>
      </w:r>
      <w:proofErr w:type="gramStart"/>
      <w:r w:rsidR="00A33BA1">
        <w:t>movimentos</w:t>
      </w:r>
      <w:r w:rsidR="00E440FA">
        <w:t>)</w:t>
      </w:r>
      <w:r w:rsidR="000610AE">
        <w:t>...</w:t>
      </w:r>
      <w:proofErr w:type="gramEnd"/>
    </w:p>
    <w:p w14:paraId="7E9438F6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>jogadas = []</w:t>
      </w:r>
    </w:p>
    <w:p w14:paraId="15615F4B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</w:p>
    <w:p w14:paraId="539186E7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# Algoritmo recursivo da torre de </w:t>
      </w:r>
      <w:proofErr w:type="spellStart"/>
      <w:r w:rsidRPr="00503CCA">
        <w:rPr>
          <w:rFonts w:ascii="Courier New" w:hAnsi="Courier New" w:cs="Courier New"/>
          <w:sz w:val="18"/>
          <w:szCs w:val="16"/>
        </w:rPr>
        <w:t>Hanoi</w:t>
      </w:r>
      <w:proofErr w:type="spellEnd"/>
    </w:p>
    <w:p w14:paraId="10F130C6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proofErr w:type="spellStart"/>
      <w:r w:rsidRPr="00503CCA">
        <w:rPr>
          <w:rFonts w:ascii="Courier New" w:hAnsi="Courier New" w:cs="Courier New"/>
          <w:sz w:val="18"/>
          <w:szCs w:val="16"/>
        </w:rPr>
        <w:t>def</w:t>
      </w:r>
      <w:proofErr w:type="spellEnd"/>
      <w:r w:rsidRPr="00503CCA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proofErr w:type="gramStart"/>
      <w:r w:rsidRPr="00503CCA">
        <w:rPr>
          <w:rFonts w:ascii="Courier New" w:hAnsi="Courier New" w:cs="Courier New"/>
          <w:sz w:val="18"/>
          <w:szCs w:val="16"/>
        </w:rPr>
        <w:t>hanoi</w:t>
      </w:r>
      <w:proofErr w:type="spellEnd"/>
      <w:r w:rsidRPr="00503CCA">
        <w:rPr>
          <w:rFonts w:ascii="Courier New" w:hAnsi="Courier New" w:cs="Courier New"/>
          <w:sz w:val="18"/>
          <w:szCs w:val="16"/>
        </w:rPr>
        <w:t>(</w:t>
      </w:r>
      <w:proofErr w:type="gramEnd"/>
      <w:r w:rsidRPr="00503CCA">
        <w:rPr>
          <w:rFonts w:ascii="Courier New" w:hAnsi="Courier New" w:cs="Courier New"/>
          <w:sz w:val="18"/>
          <w:szCs w:val="16"/>
        </w:rPr>
        <w:t>torre, origem, destino):</w:t>
      </w:r>
    </w:p>
    <w:p w14:paraId="74383A1E" w14:textId="759BD47E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global jogadas</w:t>
      </w:r>
    </w:p>
    <w:p w14:paraId="2C1A9633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503CCA">
        <w:rPr>
          <w:rFonts w:ascii="Courier New" w:hAnsi="Courier New" w:cs="Courier New"/>
          <w:sz w:val="18"/>
          <w:szCs w:val="16"/>
        </w:rPr>
        <w:t>if</w:t>
      </w:r>
      <w:proofErr w:type="spellEnd"/>
      <w:r w:rsidRPr="00503CCA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503CCA">
        <w:rPr>
          <w:rFonts w:ascii="Courier New" w:hAnsi="Courier New" w:cs="Courier New"/>
          <w:sz w:val="18"/>
          <w:szCs w:val="16"/>
        </w:rPr>
        <w:t>len</w:t>
      </w:r>
      <w:proofErr w:type="spellEnd"/>
      <w:r w:rsidRPr="00503CCA">
        <w:rPr>
          <w:rFonts w:ascii="Courier New" w:hAnsi="Courier New" w:cs="Courier New"/>
          <w:sz w:val="18"/>
          <w:szCs w:val="16"/>
        </w:rPr>
        <w:t>(torre) == 1:</w:t>
      </w:r>
    </w:p>
    <w:p w14:paraId="1300DB67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proofErr w:type="gramStart"/>
      <w:r w:rsidRPr="00503CCA">
        <w:rPr>
          <w:rFonts w:ascii="Courier New" w:hAnsi="Courier New" w:cs="Courier New"/>
          <w:sz w:val="18"/>
          <w:szCs w:val="16"/>
        </w:rPr>
        <w:t>jogadas.append</w:t>
      </w:r>
      <w:proofErr w:type="spellEnd"/>
      <w:proofErr w:type="gramEnd"/>
      <w:r w:rsidRPr="00503CCA">
        <w:rPr>
          <w:rFonts w:ascii="Courier New" w:hAnsi="Courier New" w:cs="Courier New"/>
          <w:sz w:val="18"/>
          <w:szCs w:val="16"/>
        </w:rPr>
        <w:t>((origem, destino))</w:t>
      </w:r>
    </w:p>
    <w:p w14:paraId="22EDACBA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503CCA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503CCA">
        <w:rPr>
          <w:rFonts w:ascii="Courier New" w:hAnsi="Courier New" w:cs="Courier New"/>
          <w:sz w:val="18"/>
          <w:szCs w:val="16"/>
        </w:rPr>
        <w:t>:</w:t>
      </w:r>
    </w:p>
    <w:p w14:paraId="130818CA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    livre = 6 - (origem + destino)</w:t>
      </w:r>
    </w:p>
    <w:p w14:paraId="38ABC038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commentRangeStart w:id="329"/>
      <w:r w:rsidRPr="00503CCA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503CCA">
        <w:rPr>
          <w:rFonts w:ascii="Courier New" w:hAnsi="Courier New" w:cs="Courier New"/>
          <w:sz w:val="18"/>
          <w:szCs w:val="16"/>
        </w:rPr>
        <w:t>hanoi</w:t>
      </w:r>
      <w:proofErr w:type="spellEnd"/>
      <w:r w:rsidRPr="00503CCA">
        <w:rPr>
          <w:rFonts w:ascii="Courier New" w:hAnsi="Courier New" w:cs="Courier New"/>
          <w:sz w:val="18"/>
          <w:szCs w:val="16"/>
        </w:rPr>
        <w:t>(</w:t>
      </w:r>
      <w:proofErr w:type="gramStart"/>
      <w:r w:rsidRPr="00503CCA">
        <w:rPr>
          <w:rFonts w:ascii="Courier New" w:hAnsi="Courier New" w:cs="Courier New"/>
          <w:sz w:val="18"/>
          <w:szCs w:val="16"/>
        </w:rPr>
        <w:t>torre[</w:t>
      </w:r>
      <w:proofErr w:type="gramEnd"/>
      <w:r w:rsidRPr="00503CCA">
        <w:rPr>
          <w:rFonts w:ascii="Courier New" w:hAnsi="Courier New" w:cs="Courier New"/>
          <w:sz w:val="18"/>
          <w:szCs w:val="16"/>
        </w:rPr>
        <w:t>1::], origem, livre)</w:t>
      </w:r>
    </w:p>
    <w:p w14:paraId="2FF9FF15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proofErr w:type="gramStart"/>
      <w:r w:rsidRPr="00503CCA">
        <w:rPr>
          <w:rFonts w:ascii="Courier New" w:hAnsi="Courier New" w:cs="Courier New"/>
          <w:sz w:val="18"/>
          <w:szCs w:val="16"/>
        </w:rPr>
        <w:t>jogadas.append</w:t>
      </w:r>
      <w:proofErr w:type="spellEnd"/>
      <w:proofErr w:type="gramEnd"/>
      <w:r w:rsidRPr="00503CCA">
        <w:rPr>
          <w:rFonts w:ascii="Courier New" w:hAnsi="Courier New" w:cs="Courier New"/>
          <w:sz w:val="18"/>
          <w:szCs w:val="16"/>
        </w:rPr>
        <w:t>((origem, destino))</w:t>
      </w:r>
    </w:p>
    <w:p w14:paraId="1CBEFA8E" w14:textId="24BBA132" w:rsidR="00B4178B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503CCA">
        <w:rPr>
          <w:rFonts w:ascii="Courier New" w:hAnsi="Courier New" w:cs="Courier New"/>
          <w:sz w:val="18"/>
          <w:szCs w:val="16"/>
        </w:rPr>
        <w:t>hanoi</w:t>
      </w:r>
      <w:proofErr w:type="spellEnd"/>
      <w:r w:rsidRPr="00503CCA">
        <w:rPr>
          <w:rFonts w:ascii="Courier New" w:hAnsi="Courier New" w:cs="Courier New"/>
          <w:sz w:val="18"/>
          <w:szCs w:val="16"/>
        </w:rPr>
        <w:t>(</w:t>
      </w:r>
      <w:proofErr w:type="gramStart"/>
      <w:r w:rsidRPr="00503CCA">
        <w:rPr>
          <w:rFonts w:ascii="Courier New" w:hAnsi="Courier New" w:cs="Courier New"/>
          <w:sz w:val="18"/>
          <w:szCs w:val="16"/>
        </w:rPr>
        <w:t>torre[</w:t>
      </w:r>
      <w:proofErr w:type="gramEnd"/>
      <w:r w:rsidRPr="00503CCA">
        <w:rPr>
          <w:rFonts w:ascii="Courier New" w:hAnsi="Courier New" w:cs="Courier New"/>
          <w:sz w:val="18"/>
          <w:szCs w:val="16"/>
        </w:rPr>
        <w:t>1::], livre, destino)</w:t>
      </w:r>
      <w:commentRangeEnd w:id="329"/>
      <w:r w:rsidR="00EF3A28">
        <w:rPr>
          <w:rStyle w:val="CommentReference"/>
        </w:rPr>
        <w:commentReference w:id="329"/>
      </w:r>
    </w:p>
    <w:p w14:paraId="00A6B84D" w14:textId="77777777" w:rsidR="00E705C9" w:rsidRPr="00B4178B" w:rsidRDefault="00E705C9" w:rsidP="00E705C9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E705C9" w14:paraId="43706A95" w14:textId="77777777" w:rsidTr="002656E1">
        <w:tc>
          <w:tcPr>
            <w:tcW w:w="1129" w:type="dxa"/>
            <w:shd w:val="clear" w:color="auto" w:fill="auto"/>
          </w:tcPr>
          <w:p w14:paraId="16F9196C" w14:textId="77777777" w:rsidR="00E705C9" w:rsidRDefault="00E705C9" w:rsidP="002656E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AB5A3E7" wp14:editId="355DC397">
                  <wp:extent cx="457200" cy="457200"/>
                  <wp:effectExtent l="0" t="0" r="0" b="0"/>
                  <wp:docPr id="10" name="Graphic 10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6D510798" w14:textId="77777777" w:rsidR="00E705C9" w:rsidRDefault="00E705C9" w:rsidP="002656E1">
            <w:pPr>
              <w:autoSpaceDE w:val="0"/>
              <w:autoSpaceDN w:val="0"/>
              <w:adjustRightInd w:val="0"/>
              <w:spacing w:before="0"/>
            </w:pPr>
          </w:p>
          <w:p w14:paraId="589D42DF" w14:textId="74836E9A" w:rsidR="00E705C9" w:rsidRDefault="00E705C9" w:rsidP="002656E1">
            <w:pPr>
              <w:autoSpaceDE w:val="0"/>
              <w:autoSpaceDN w:val="0"/>
              <w:adjustRightInd w:val="0"/>
              <w:spacing w:before="0"/>
            </w:pPr>
            <w:r>
              <w:t xml:space="preserve">Repare numa característica interessante deste algoritmo. </w:t>
            </w:r>
            <w:r w:rsidR="009038BE">
              <w:t>O</w:t>
            </w:r>
            <w:r>
              <w:t xml:space="preserve"> problema </w:t>
            </w:r>
            <w:proofErr w:type="spellStart"/>
            <w:proofErr w:type="gramStart"/>
            <w:r w:rsidRPr="001D1C5C">
              <w:rPr>
                <w:rFonts w:ascii="Courier New" w:hAnsi="Courier New" w:cs="Courier New"/>
                <w:sz w:val="18"/>
                <w:szCs w:val="16"/>
              </w:rPr>
              <w:t>hanoi</w:t>
            </w:r>
            <w:proofErr w:type="spellEnd"/>
            <w:r>
              <w:rPr>
                <w:rFonts w:ascii="Courier New" w:hAnsi="Courier New" w:cs="Courier New"/>
                <w:sz w:val="18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6"/>
              </w:rPr>
              <w:t>)</w:t>
            </w:r>
            <w:r>
              <w:t xml:space="preserve"> faz duas chamadas ao </w:t>
            </w:r>
            <w:proofErr w:type="spellStart"/>
            <w:r>
              <w:t>subproblema</w:t>
            </w:r>
            <w:proofErr w:type="spellEnd"/>
            <w:r>
              <w:t xml:space="preserve"> </w:t>
            </w:r>
            <w:proofErr w:type="spellStart"/>
            <w:r w:rsidRPr="001D1C5C">
              <w:rPr>
                <w:rFonts w:ascii="Courier New" w:hAnsi="Courier New" w:cs="Courier New"/>
                <w:sz w:val="18"/>
                <w:szCs w:val="16"/>
              </w:rPr>
              <w:t>hanoi</w:t>
            </w:r>
            <w:proofErr w:type="spellEnd"/>
            <w:r w:rsidRPr="001D1C5C">
              <w:rPr>
                <w:rFonts w:ascii="Courier New" w:hAnsi="Courier New" w:cs="Courier New"/>
                <w:sz w:val="18"/>
                <w:szCs w:val="16"/>
              </w:rPr>
              <w:t>(</w:t>
            </w:r>
            <w:r>
              <w:rPr>
                <w:rFonts w:ascii="Courier New" w:hAnsi="Courier New" w:cs="Courier New"/>
                <w:sz w:val="18"/>
                <w:szCs w:val="16"/>
              </w:rPr>
              <w:t>)</w:t>
            </w:r>
            <w:r>
              <w:t>... Ou seja, esta função chama-se a si mesma.</w:t>
            </w:r>
          </w:p>
          <w:p w14:paraId="241B55C8" w14:textId="77777777" w:rsidR="00E705C9" w:rsidRDefault="00E705C9" w:rsidP="002656E1">
            <w:pPr>
              <w:autoSpaceDE w:val="0"/>
              <w:autoSpaceDN w:val="0"/>
              <w:adjustRightInd w:val="0"/>
              <w:spacing w:before="0"/>
            </w:pPr>
            <w:r>
              <w:t xml:space="preserve">É uma </w:t>
            </w:r>
            <w:r w:rsidRPr="00673727">
              <w:rPr>
                <w:b/>
                <w:bCs/>
              </w:rPr>
              <w:t>função recursiva</w:t>
            </w:r>
            <w:r>
              <w:t>.</w:t>
            </w:r>
          </w:p>
          <w:p w14:paraId="47B69B4B" w14:textId="77777777" w:rsidR="00E705C9" w:rsidRPr="006E2B59" w:rsidRDefault="00E705C9" w:rsidP="002656E1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38311B0D" w14:textId="78560235" w:rsidR="001D1C5C" w:rsidRPr="000610AE" w:rsidRDefault="000A220C" w:rsidP="00B4178B">
      <w:r>
        <w:t>Para aprender a jogar b</w:t>
      </w:r>
      <w:r w:rsidR="000610AE" w:rsidRPr="000610AE">
        <w:t>asta imprimir a lista de jogadas:</w:t>
      </w:r>
    </w:p>
    <w:p w14:paraId="12284AFD" w14:textId="77777777" w:rsidR="000610AE" w:rsidRPr="000610AE" w:rsidRDefault="000610AE" w:rsidP="000610AE">
      <w:pPr>
        <w:rPr>
          <w:rFonts w:ascii="Courier New" w:hAnsi="Courier New" w:cs="Courier New"/>
          <w:sz w:val="18"/>
          <w:szCs w:val="16"/>
        </w:rPr>
      </w:pPr>
      <w:proofErr w:type="spellStart"/>
      <w:proofErr w:type="gramStart"/>
      <w:r w:rsidRPr="000610AE">
        <w:rPr>
          <w:rFonts w:ascii="Courier New" w:hAnsi="Courier New" w:cs="Courier New"/>
          <w:sz w:val="18"/>
          <w:szCs w:val="16"/>
        </w:rPr>
        <w:t>hanoi</w:t>
      </w:r>
      <w:proofErr w:type="spellEnd"/>
      <w:r w:rsidRPr="000610AE">
        <w:rPr>
          <w:rFonts w:ascii="Courier New" w:hAnsi="Courier New" w:cs="Courier New"/>
          <w:sz w:val="18"/>
          <w:szCs w:val="16"/>
        </w:rPr>
        <w:t>(</w:t>
      </w:r>
      <w:proofErr w:type="gramEnd"/>
      <w:r w:rsidRPr="000610AE">
        <w:rPr>
          <w:rFonts w:ascii="Courier New" w:hAnsi="Courier New" w:cs="Courier New"/>
          <w:sz w:val="18"/>
          <w:szCs w:val="16"/>
        </w:rPr>
        <w:t>DISCOS, 1, 3)</w:t>
      </w:r>
    </w:p>
    <w:p w14:paraId="2ED17AD1" w14:textId="77777777" w:rsidR="000610AE" w:rsidRPr="000610AE" w:rsidRDefault="000610AE" w:rsidP="000610AE">
      <w:pPr>
        <w:rPr>
          <w:rFonts w:ascii="Courier New" w:hAnsi="Courier New" w:cs="Courier New"/>
          <w:sz w:val="18"/>
          <w:szCs w:val="16"/>
        </w:rPr>
      </w:pPr>
      <w:r w:rsidRPr="000610AE">
        <w:rPr>
          <w:rFonts w:ascii="Courier New" w:hAnsi="Courier New" w:cs="Courier New"/>
          <w:sz w:val="18"/>
          <w:szCs w:val="16"/>
        </w:rPr>
        <w:t xml:space="preserve">for (o, d) in </w:t>
      </w:r>
      <w:proofErr w:type="gramStart"/>
      <w:r w:rsidRPr="000610AE">
        <w:rPr>
          <w:rFonts w:ascii="Courier New" w:hAnsi="Courier New" w:cs="Courier New"/>
          <w:sz w:val="18"/>
          <w:szCs w:val="16"/>
        </w:rPr>
        <w:t>jogadas</w:t>
      </w:r>
      <w:proofErr w:type="gramEnd"/>
      <w:r w:rsidRPr="000610AE">
        <w:rPr>
          <w:rFonts w:ascii="Courier New" w:hAnsi="Courier New" w:cs="Courier New"/>
          <w:sz w:val="18"/>
          <w:szCs w:val="16"/>
        </w:rPr>
        <w:t>:</w:t>
      </w:r>
    </w:p>
    <w:p w14:paraId="6CC0F6BB" w14:textId="76736D45" w:rsidR="000610AE" w:rsidRDefault="000610AE" w:rsidP="000610AE">
      <w:pPr>
        <w:rPr>
          <w:rFonts w:ascii="Courier New" w:hAnsi="Courier New" w:cs="Courier New"/>
          <w:sz w:val="18"/>
          <w:szCs w:val="16"/>
        </w:rPr>
      </w:pPr>
      <w:r w:rsidRPr="000610AE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0610AE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0610AE">
        <w:rPr>
          <w:rFonts w:ascii="Courier New" w:hAnsi="Courier New" w:cs="Courier New"/>
          <w:sz w:val="18"/>
          <w:szCs w:val="16"/>
        </w:rPr>
        <w:t>"Move disco da torre", o, "para a torre", d)</w:t>
      </w:r>
    </w:p>
    <w:p w14:paraId="57AF34CA" w14:textId="32D936D8" w:rsidR="00544A77" w:rsidRDefault="007C1C69" w:rsidP="00B4178B">
      <w:pPr>
        <w:rPr>
          <w:lang w:val="pt-BR"/>
        </w:rPr>
      </w:pPr>
      <w:r>
        <w:t xml:space="preserve">Adapte </w:t>
      </w:r>
      <w:r w:rsidR="00B4178B">
        <w:t>este algoritmo</w:t>
      </w:r>
      <w:r>
        <w:t xml:space="preserve"> para animar a resolução do </w:t>
      </w:r>
      <w:r w:rsidRPr="008959CF">
        <w:rPr>
          <w:lang w:val="pt-BR"/>
        </w:rPr>
        <w:t>"quebra-cabeça</w:t>
      </w:r>
      <w:r>
        <w:rPr>
          <w:lang w:val="pt-BR"/>
        </w:rPr>
        <w:t>s</w:t>
      </w:r>
      <w:r w:rsidRPr="008959CF">
        <w:rPr>
          <w:lang w:val="pt-BR"/>
        </w:rPr>
        <w:t>"</w:t>
      </w:r>
      <w:r>
        <w:rPr>
          <w:lang w:val="pt-BR"/>
        </w:rPr>
        <w:t xml:space="preserve"> de forma automática, animando a sua resolução</w:t>
      </w:r>
      <w:r w:rsidR="009B7373">
        <w:rPr>
          <w:lang w:val="pt-BR"/>
        </w:rPr>
        <w:t xml:space="preserve"> "passo a passo" premindo uma tecla (por exemplo a tecla "espaço"</w:t>
      </w:r>
      <w:r w:rsidR="00865067">
        <w:rPr>
          <w:lang w:val="pt-BR"/>
        </w:rPr>
        <w:t>)</w:t>
      </w:r>
      <w:r>
        <w:rPr>
          <w:lang w:val="pt-BR"/>
        </w:rPr>
        <w:t>.</w:t>
      </w:r>
    </w:p>
    <w:p w14:paraId="25C65BFD" w14:textId="77777777" w:rsidR="001A2A63" w:rsidRPr="00544A77" w:rsidRDefault="001A2A63" w:rsidP="00B4178B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5F22A773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</w:t>
            </w:r>
            <w:r w:rsidR="00B246B3">
              <w:t>a</w:t>
            </w:r>
            <w:r>
              <w:t xml:space="preserve"> </w:t>
            </w:r>
            <w:r w:rsidR="00B246B3">
              <w:rPr>
                <w:b/>
                <w:bCs/>
              </w:rPr>
              <w:t>sua</w:t>
            </w:r>
            <w:r>
              <w:t xml:space="preserve"> </w:t>
            </w:r>
            <w:r w:rsidR="00B246B3">
              <w:t>aplicação interativa</w:t>
            </w:r>
            <w:r>
              <w:t>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2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2" w:author="fnf" w:date="2020-07-13T14:42:00Z" w:initials="f">
    <w:p w14:paraId="18A28BBF" w14:textId="629D9BF6" w:rsidR="00695744" w:rsidRDefault="00695744">
      <w:pPr>
        <w:pStyle w:val="CommentText"/>
      </w:pPr>
      <w:r>
        <w:rPr>
          <w:rStyle w:val="CommentReference"/>
        </w:rPr>
        <w:annotationRef/>
      </w:r>
      <w:r>
        <w:t>ESPESSURA?</w:t>
      </w:r>
    </w:p>
  </w:comment>
  <w:comment w:id="205" w:author="fnf" w:date="2020-07-13T14:42:00Z" w:initials="f">
    <w:p w14:paraId="53751378" w14:textId="3566361D" w:rsidR="00695744" w:rsidRDefault="00695744">
      <w:pPr>
        <w:pStyle w:val="CommentText"/>
      </w:pPr>
      <w:r>
        <w:rPr>
          <w:rStyle w:val="CommentReference"/>
        </w:rPr>
        <w:annotationRef/>
      </w:r>
      <w:r>
        <w:t>espessura?</w:t>
      </w:r>
    </w:p>
  </w:comment>
  <w:comment w:id="209" w:author="fnf" w:date="2020-07-13T15:06:00Z" w:initials="f">
    <w:p w14:paraId="77C835BB" w14:textId="57DECCDD" w:rsidR="00E4786D" w:rsidRDefault="00E4786D">
      <w:pPr>
        <w:pStyle w:val="CommentText"/>
      </w:pPr>
      <w:r>
        <w:rPr>
          <w:rStyle w:val="CommentReference"/>
        </w:rPr>
        <w:annotationRef/>
      </w:r>
      <w:r>
        <w:t>Ver comentário anterior…</w:t>
      </w:r>
    </w:p>
  </w:comment>
  <w:comment w:id="249" w:author="fnf" w:date="2020-07-13T15:01:00Z" w:initials="f">
    <w:p w14:paraId="18515350" w14:textId="791498DF" w:rsidR="00E4786D" w:rsidRDefault="00E4786D">
      <w:pPr>
        <w:pStyle w:val="CommentText"/>
      </w:pPr>
      <w:r>
        <w:rPr>
          <w:rStyle w:val="CommentReference"/>
        </w:rPr>
        <w:annotationRef/>
      </w:r>
      <w:r>
        <w:t xml:space="preserve">Não me lembro o que isto faz!!! </w:t>
      </w:r>
      <w:r>
        <w:sym w:font="Wingdings" w:char="F04C"/>
      </w:r>
    </w:p>
    <w:p w14:paraId="263991AF" w14:textId="1CED7D24" w:rsidR="009C0689" w:rsidRDefault="009C0689">
      <w:pPr>
        <w:pStyle w:val="CommentText"/>
      </w:pPr>
      <w:r>
        <w:t xml:space="preserve">Será </w:t>
      </w:r>
      <w:proofErr w:type="spellStart"/>
      <w:r>
        <w:t>rectângulo</w:t>
      </w:r>
      <w:proofErr w:type="spellEnd"/>
      <w:r>
        <w:t xml:space="preserve"> especificado pelo seu “centro”, largura e altura?</w:t>
      </w:r>
    </w:p>
  </w:comment>
  <w:comment w:id="271" w:author="fnf" w:date="2020-07-13T15:07:00Z" w:initials="f">
    <w:p w14:paraId="76B87665" w14:textId="53C2F3EC" w:rsidR="009C0689" w:rsidRDefault="009C0689">
      <w:pPr>
        <w:pStyle w:val="CommentText"/>
      </w:pPr>
      <w:r>
        <w:rPr>
          <w:rStyle w:val="CommentReference"/>
        </w:rPr>
        <w:annotationRef/>
      </w:r>
      <w:r>
        <w:t>Para evitar mais um número “mágico”, 20, talvez, em vez de 20, definir uma constante para especificar a largura do pino…</w:t>
      </w:r>
    </w:p>
  </w:comment>
  <w:comment w:id="291" w:author="fnf" w:date="2020-07-13T15:16:00Z" w:initials="f">
    <w:p w14:paraId="5D4AC556" w14:textId="292DF6BC" w:rsidR="009C0689" w:rsidRDefault="009C0689">
      <w:pPr>
        <w:pStyle w:val="CommentText"/>
      </w:pPr>
      <w:r>
        <w:rPr>
          <w:rStyle w:val="CommentReference"/>
        </w:rPr>
        <w:annotationRef/>
      </w:r>
      <w:r>
        <w:t>ESPESSURA?</w:t>
      </w:r>
    </w:p>
  </w:comment>
  <w:comment w:id="294" w:author="fnf" w:date="2020-07-13T15:16:00Z" w:initials="f">
    <w:p w14:paraId="635F54EC" w14:textId="6EA61609" w:rsidR="009C0689" w:rsidRDefault="009C0689">
      <w:pPr>
        <w:pStyle w:val="CommentText"/>
      </w:pPr>
      <w:r>
        <w:rPr>
          <w:rStyle w:val="CommentReference"/>
        </w:rPr>
        <w:annotationRef/>
      </w:r>
      <w:r>
        <w:t>Ver comentário anterior</w:t>
      </w:r>
    </w:p>
  </w:comment>
  <w:comment w:id="329" w:author="fnf" w:date="2020-07-15T15:33:00Z" w:initials="f">
    <w:p w14:paraId="71229340" w14:textId="77777777" w:rsidR="00EF3A28" w:rsidRDefault="00EF3A28">
      <w:pPr>
        <w:pStyle w:val="CommentText"/>
      </w:pPr>
      <w:r>
        <w:rPr>
          <w:rStyle w:val="CommentReference"/>
        </w:rPr>
        <w:annotationRef/>
      </w:r>
      <w:r>
        <w:t xml:space="preserve">Julgo que valeria a pena, no contexto da caixa que se segue, dar uma pequena explicação da solução recursiva, referindo, nomeadamente, que nas duas chamadas de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) os argumentos reduzem o problema e assim se vai aproximando do caso base/conhecido em que o comprimento da torre é 1…</w:t>
      </w:r>
    </w:p>
    <w:p w14:paraId="5002AC95" w14:textId="77777777" w:rsidR="00EF3A28" w:rsidRDefault="00EF3A28">
      <w:pPr>
        <w:pStyle w:val="CommentText"/>
      </w:pPr>
    </w:p>
    <w:p w14:paraId="4135B05D" w14:textId="29AC6912" w:rsidR="00EF3A28" w:rsidRDefault="00EF3A28">
      <w:pPr>
        <w:pStyle w:val="CommentText"/>
      </w:pPr>
      <w:r>
        <w:t xml:space="preserve">Talvez até, </w:t>
      </w:r>
      <w:proofErr w:type="gramStart"/>
      <w:r>
        <w:t>ilustrar  com</w:t>
      </w:r>
      <w:proofErr w:type="gramEnd"/>
      <w:r>
        <w:t xml:space="preserve"> um problema em que a solução recursiva se torne mais óbvia. Estou a pensar no calculo do </w:t>
      </w:r>
      <w:proofErr w:type="spellStart"/>
      <w:r>
        <w:t>factorial</w:t>
      </w:r>
      <w:proofErr w:type="spellEnd"/>
      <w:r>
        <w:t xml:space="preserve"> ou um outro problema, igualmente simples, que seja de conhecimento ainda mais “</w:t>
      </w:r>
      <w:proofErr w:type="gramStart"/>
      <w:r>
        <w:t>universal”…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A28BBF" w15:done="0"/>
  <w15:commentEx w15:paraId="53751378" w15:done="0"/>
  <w15:commentEx w15:paraId="77C835BB" w15:done="0"/>
  <w15:commentEx w15:paraId="263991AF" w15:done="0"/>
  <w15:commentEx w15:paraId="76B87665" w15:done="0"/>
  <w15:commentEx w15:paraId="5D4AC556" w15:done="0"/>
  <w15:commentEx w15:paraId="635F54EC" w15:done="0"/>
  <w15:commentEx w15:paraId="4135B0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A28BBF" w16cid:durableId="2304EDD4"/>
  <w16cid:commentId w16cid:paraId="53751378" w16cid:durableId="2304EDD5"/>
  <w16cid:commentId w16cid:paraId="77C835BB" w16cid:durableId="2304EDD6"/>
  <w16cid:commentId w16cid:paraId="263991AF" w16cid:durableId="2304EDD7"/>
  <w16cid:commentId w16cid:paraId="76B87665" w16cid:durableId="2304EDD8"/>
  <w16cid:commentId w16cid:paraId="5D4AC556" w16cid:durableId="2304EDD9"/>
  <w16cid:commentId w16cid:paraId="635F54EC" w16cid:durableId="2304EDDA"/>
  <w16cid:commentId w16cid:paraId="4135B05D" w16cid:durableId="2304ED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7982B" w14:textId="77777777" w:rsidR="00FC1C0A" w:rsidRDefault="00FC1C0A" w:rsidP="00BB5106">
      <w:pPr>
        <w:spacing w:before="0"/>
      </w:pPr>
      <w:r>
        <w:separator/>
      </w:r>
    </w:p>
  </w:endnote>
  <w:endnote w:type="continuationSeparator" w:id="0">
    <w:p w14:paraId="6DCBB42A" w14:textId="77777777" w:rsidR="00FC1C0A" w:rsidRDefault="00FC1C0A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11023" w14:textId="77777777" w:rsidR="00FC1C0A" w:rsidRDefault="00FC1C0A" w:rsidP="00BB5106">
      <w:pPr>
        <w:spacing w:before="0"/>
      </w:pPr>
      <w:r>
        <w:separator/>
      </w:r>
    </w:p>
  </w:footnote>
  <w:footnote w:type="continuationSeparator" w:id="0">
    <w:p w14:paraId="4436AD27" w14:textId="77777777" w:rsidR="00FC1C0A" w:rsidRDefault="00FC1C0A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0A627A"/>
    <w:multiLevelType w:val="hybridMultilevel"/>
    <w:tmpl w:val="56149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CA9"/>
    <w:multiLevelType w:val="hybridMultilevel"/>
    <w:tmpl w:val="77EC3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3B1B326C"/>
    <w:multiLevelType w:val="hybridMultilevel"/>
    <w:tmpl w:val="50508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B6D9C"/>
    <w:multiLevelType w:val="hybridMultilevel"/>
    <w:tmpl w:val="93D2649E"/>
    <w:lvl w:ilvl="0" w:tplc="7DA6B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B7526"/>
    <w:multiLevelType w:val="hybridMultilevel"/>
    <w:tmpl w:val="F35CA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24AF9"/>
    <w:multiLevelType w:val="hybridMultilevel"/>
    <w:tmpl w:val="F6FE1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45000"/>
    <w:multiLevelType w:val="hybridMultilevel"/>
    <w:tmpl w:val="9FF88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B63DC"/>
    <w:multiLevelType w:val="hybridMultilevel"/>
    <w:tmpl w:val="930CC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32"/>
  </w:num>
  <w:num w:numId="4">
    <w:abstractNumId w:val="34"/>
  </w:num>
  <w:num w:numId="5">
    <w:abstractNumId w:val="22"/>
  </w:num>
  <w:num w:numId="6">
    <w:abstractNumId w:val="18"/>
  </w:num>
  <w:num w:numId="7">
    <w:abstractNumId w:val="35"/>
  </w:num>
  <w:num w:numId="8">
    <w:abstractNumId w:val="19"/>
  </w:num>
  <w:num w:numId="9">
    <w:abstractNumId w:val="16"/>
  </w:num>
  <w:num w:numId="10">
    <w:abstractNumId w:val="37"/>
  </w:num>
  <w:num w:numId="11">
    <w:abstractNumId w:val="17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8"/>
  </w:num>
  <w:num w:numId="24">
    <w:abstractNumId w:val="27"/>
  </w:num>
  <w:num w:numId="25">
    <w:abstractNumId w:val="21"/>
  </w:num>
  <w:num w:numId="26">
    <w:abstractNumId w:val="23"/>
  </w:num>
  <w:num w:numId="27">
    <w:abstractNumId w:val="29"/>
  </w:num>
  <w:num w:numId="28">
    <w:abstractNumId w:val="14"/>
  </w:num>
  <w:num w:numId="29">
    <w:abstractNumId w:val="36"/>
  </w:num>
  <w:num w:numId="30">
    <w:abstractNumId w:val="15"/>
  </w:num>
  <w:num w:numId="31">
    <w:abstractNumId w:val="30"/>
  </w:num>
  <w:num w:numId="32">
    <w:abstractNumId w:val="20"/>
  </w:num>
  <w:num w:numId="33">
    <w:abstractNumId w:val="31"/>
  </w:num>
  <w:num w:numId="34">
    <w:abstractNumId w:val="24"/>
  </w:num>
  <w:num w:numId="35">
    <w:abstractNumId w:val="33"/>
  </w:num>
  <w:num w:numId="36">
    <w:abstractNumId w:val="2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nf">
    <w15:presenceInfo w15:providerId="None" w15:userId="fnf"/>
  </w15:person>
  <w15:person w15:author="António Coelho">
    <w15:presenceInfo w15:providerId="AD" w15:userId="S::up419920@ms.uporto.pt::971f7254-fd3e-49cd-919a-b08ed69441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embedSystemFonts/>
  <w:proofState w:spelling="clean" w:grammar="clean"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02B"/>
    <w:rsid w:val="000042A0"/>
    <w:rsid w:val="000049A1"/>
    <w:rsid w:val="00004E67"/>
    <w:rsid w:val="00007F66"/>
    <w:rsid w:val="00011BDA"/>
    <w:rsid w:val="0001261B"/>
    <w:rsid w:val="00013225"/>
    <w:rsid w:val="000210DC"/>
    <w:rsid w:val="000273E6"/>
    <w:rsid w:val="0003213E"/>
    <w:rsid w:val="0003719A"/>
    <w:rsid w:val="000433E0"/>
    <w:rsid w:val="0004440E"/>
    <w:rsid w:val="00044C44"/>
    <w:rsid w:val="00045FFA"/>
    <w:rsid w:val="00050E85"/>
    <w:rsid w:val="00051B0B"/>
    <w:rsid w:val="00051D35"/>
    <w:rsid w:val="0005725C"/>
    <w:rsid w:val="00057B1C"/>
    <w:rsid w:val="000610AE"/>
    <w:rsid w:val="00062537"/>
    <w:rsid w:val="0006395B"/>
    <w:rsid w:val="0006684F"/>
    <w:rsid w:val="000701FA"/>
    <w:rsid w:val="00074944"/>
    <w:rsid w:val="0008199D"/>
    <w:rsid w:val="000828AA"/>
    <w:rsid w:val="00087A51"/>
    <w:rsid w:val="000930F2"/>
    <w:rsid w:val="00095ECF"/>
    <w:rsid w:val="00096687"/>
    <w:rsid w:val="000A08AB"/>
    <w:rsid w:val="000A0F5B"/>
    <w:rsid w:val="000A220C"/>
    <w:rsid w:val="000A2727"/>
    <w:rsid w:val="000A3BE2"/>
    <w:rsid w:val="000A7396"/>
    <w:rsid w:val="000A74A9"/>
    <w:rsid w:val="000B0B9F"/>
    <w:rsid w:val="000B1258"/>
    <w:rsid w:val="000B4469"/>
    <w:rsid w:val="000B4C50"/>
    <w:rsid w:val="000C02A5"/>
    <w:rsid w:val="000C0EE6"/>
    <w:rsid w:val="000C2B0B"/>
    <w:rsid w:val="000C36AE"/>
    <w:rsid w:val="000C5DDB"/>
    <w:rsid w:val="000D17F9"/>
    <w:rsid w:val="000D1D56"/>
    <w:rsid w:val="000D4301"/>
    <w:rsid w:val="000D4753"/>
    <w:rsid w:val="000D559F"/>
    <w:rsid w:val="000D5EAB"/>
    <w:rsid w:val="000D5F69"/>
    <w:rsid w:val="000D77E9"/>
    <w:rsid w:val="000E11F9"/>
    <w:rsid w:val="000E2D38"/>
    <w:rsid w:val="000E2DD7"/>
    <w:rsid w:val="000E3527"/>
    <w:rsid w:val="000E4D29"/>
    <w:rsid w:val="000F2007"/>
    <w:rsid w:val="000F23AD"/>
    <w:rsid w:val="000F4DC3"/>
    <w:rsid w:val="00103F7A"/>
    <w:rsid w:val="0010780C"/>
    <w:rsid w:val="0011271C"/>
    <w:rsid w:val="0011415F"/>
    <w:rsid w:val="00114889"/>
    <w:rsid w:val="00121A98"/>
    <w:rsid w:val="00123053"/>
    <w:rsid w:val="00124916"/>
    <w:rsid w:val="00125CCA"/>
    <w:rsid w:val="001307E1"/>
    <w:rsid w:val="001350AC"/>
    <w:rsid w:val="0014019F"/>
    <w:rsid w:val="00141807"/>
    <w:rsid w:val="00156030"/>
    <w:rsid w:val="0015631A"/>
    <w:rsid w:val="0016160E"/>
    <w:rsid w:val="00161D36"/>
    <w:rsid w:val="00162176"/>
    <w:rsid w:val="00163263"/>
    <w:rsid w:val="00163D16"/>
    <w:rsid w:val="001662D9"/>
    <w:rsid w:val="00167CAE"/>
    <w:rsid w:val="00173907"/>
    <w:rsid w:val="00174A7D"/>
    <w:rsid w:val="001769DE"/>
    <w:rsid w:val="00177278"/>
    <w:rsid w:val="001779AD"/>
    <w:rsid w:val="00184761"/>
    <w:rsid w:val="00193379"/>
    <w:rsid w:val="00193F41"/>
    <w:rsid w:val="00194969"/>
    <w:rsid w:val="00196E00"/>
    <w:rsid w:val="001A2A63"/>
    <w:rsid w:val="001A4404"/>
    <w:rsid w:val="001A6F3D"/>
    <w:rsid w:val="001A77E5"/>
    <w:rsid w:val="001A7AFD"/>
    <w:rsid w:val="001B0D46"/>
    <w:rsid w:val="001B161F"/>
    <w:rsid w:val="001B5464"/>
    <w:rsid w:val="001B5557"/>
    <w:rsid w:val="001B5724"/>
    <w:rsid w:val="001B7CC7"/>
    <w:rsid w:val="001C0E1A"/>
    <w:rsid w:val="001C12A7"/>
    <w:rsid w:val="001C2902"/>
    <w:rsid w:val="001C5C9A"/>
    <w:rsid w:val="001C6B85"/>
    <w:rsid w:val="001C75E7"/>
    <w:rsid w:val="001C7840"/>
    <w:rsid w:val="001D15A7"/>
    <w:rsid w:val="001D1C5C"/>
    <w:rsid w:val="001D22DC"/>
    <w:rsid w:val="001D2584"/>
    <w:rsid w:val="001D5437"/>
    <w:rsid w:val="001E066F"/>
    <w:rsid w:val="001E2359"/>
    <w:rsid w:val="001E3383"/>
    <w:rsid w:val="001F380D"/>
    <w:rsid w:val="001F67AA"/>
    <w:rsid w:val="0020106C"/>
    <w:rsid w:val="00201EC4"/>
    <w:rsid w:val="0020200F"/>
    <w:rsid w:val="002035F6"/>
    <w:rsid w:val="00203F9F"/>
    <w:rsid w:val="00205170"/>
    <w:rsid w:val="002051CC"/>
    <w:rsid w:val="002055D6"/>
    <w:rsid w:val="0020602F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1BBD"/>
    <w:rsid w:val="002455BD"/>
    <w:rsid w:val="00246C30"/>
    <w:rsid w:val="002509BB"/>
    <w:rsid w:val="00250C94"/>
    <w:rsid w:val="00253B1E"/>
    <w:rsid w:val="00256B5E"/>
    <w:rsid w:val="00261ED9"/>
    <w:rsid w:val="00262305"/>
    <w:rsid w:val="00265AA0"/>
    <w:rsid w:val="002668C4"/>
    <w:rsid w:val="002745CB"/>
    <w:rsid w:val="00275CAC"/>
    <w:rsid w:val="0027780A"/>
    <w:rsid w:val="002817D0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2593"/>
    <w:rsid w:val="002A39CD"/>
    <w:rsid w:val="002A4B33"/>
    <w:rsid w:val="002A7945"/>
    <w:rsid w:val="002A7F7A"/>
    <w:rsid w:val="002B0C8B"/>
    <w:rsid w:val="002B1144"/>
    <w:rsid w:val="002B5B86"/>
    <w:rsid w:val="002B5FA2"/>
    <w:rsid w:val="002B6346"/>
    <w:rsid w:val="002C13EE"/>
    <w:rsid w:val="002C2287"/>
    <w:rsid w:val="002C520D"/>
    <w:rsid w:val="002D19E0"/>
    <w:rsid w:val="002E07B3"/>
    <w:rsid w:val="002E1168"/>
    <w:rsid w:val="002E5E83"/>
    <w:rsid w:val="002E76B0"/>
    <w:rsid w:val="002E77E0"/>
    <w:rsid w:val="002F2B25"/>
    <w:rsid w:val="002F5AF2"/>
    <w:rsid w:val="002F65CF"/>
    <w:rsid w:val="002F72EC"/>
    <w:rsid w:val="002F76D6"/>
    <w:rsid w:val="00300B63"/>
    <w:rsid w:val="00304D47"/>
    <w:rsid w:val="00304D59"/>
    <w:rsid w:val="003052DE"/>
    <w:rsid w:val="0030720C"/>
    <w:rsid w:val="00307345"/>
    <w:rsid w:val="00316127"/>
    <w:rsid w:val="00320580"/>
    <w:rsid w:val="00321A34"/>
    <w:rsid w:val="003235E9"/>
    <w:rsid w:val="00324C90"/>
    <w:rsid w:val="00325047"/>
    <w:rsid w:val="00325D29"/>
    <w:rsid w:val="0033139F"/>
    <w:rsid w:val="003316BF"/>
    <w:rsid w:val="00332F05"/>
    <w:rsid w:val="00333EE2"/>
    <w:rsid w:val="003340A1"/>
    <w:rsid w:val="00341C9F"/>
    <w:rsid w:val="00342848"/>
    <w:rsid w:val="00343861"/>
    <w:rsid w:val="00343C00"/>
    <w:rsid w:val="003473C4"/>
    <w:rsid w:val="00350AA4"/>
    <w:rsid w:val="0035166D"/>
    <w:rsid w:val="00351735"/>
    <w:rsid w:val="00351936"/>
    <w:rsid w:val="003526EF"/>
    <w:rsid w:val="00354441"/>
    <w:rsid w:val="003632D8"/>
    <w:rsid w:val="00365188"/>
    <w:rsid w:val="0037241D"/>
    <w:rsid w:val="003734F6"/>
    <w:rsid w:val="00376273"/>
    <w:rsid w:val="00381EC1"/>
    <w:rsid w:val="00385825"/>
    <w:rsid w:val="003873E8"/>
    <w:rsid w:val="00387ADE"/>
    <w:rsid w:val="00393DE0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C504D"/>
    <w:rsid w:val="003D10CE"/>
    <w:rsid w:val="003D29A8"/>
    <w:rsid w:val="003D316A"/>
    <w:rsid w:val="003D4429"/>
    <w:rsid w:val="003D5B22"/>
    <w:rsid w:val="003D5FAD"/>
    <w:rsid w:val="003D7EC9"/>
    <w:rsid w:val="003E17D1"/>
    <w:rsid w:val="003E2685"/>
    <w:rsid w:val="003E6DC9"/>
    <w:rsid w:val="003F10DF"/>
    <w:rsid w:val="003F335C"/>
    <w:rsid w:val="003F789E"/>
    <w:rsid w:val="004051DD"/>
    <w:rsid w:val="00405C04"/>
    <w:rsid w:val="0041109E"/>
    <w:rsid w:val="00411766"/>
    <w:rsid w:val="00413E34"/>
    <w:rsid w:val="0041600A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0805"/>
    <w:rsid w:val="00441F40"/>
    <w:rsid w:val="004420DF"/>
    <w:rsid w:val="00447EC4"/>
    <w:rsid w:val="00450007"/>
    <w:rsid w:val="00451168"/>
    <w:rsid w:val="0045121E"/>
    <w:rsid w:val="00451888"/>
    <w:rsid w:val="00454DD3"/>
    <w:rsid w:val="00454F2A"/>
    <w:rsid w:val="00456836"/>
    <w:rsid w:val="00457FE7"/>
    <w:rsid w:val="00464A58"/>
    <w:rsid w:val="00464A9D"/>
    <w:rsid w:val="00464B71"/>
    <w:rsid w:val="00470100"/>
    <w:rsid w:val="00474083"/>
    <w:rsid w:val="00474512"/>
    <w:rsid w:val="00474618"/>
    <w:rsid w:val="00474667"/>
    <w:rsid w:val="0047579F"/>
    <w:rsid w:val="00475DA8"/>
    <w:rsid w:val="00480252"/>
    <w:rsid w:val="00486D0D"/>
    <w:rsid w:val="0049287B"/>
    <w:rsid w:val="00494257"/>
    <w:rsid w:val="00496584"/>
    <w:rsid w:val="00496C65"/>
    <w:rsid w:val="004A4674"/>
    <w:rsid w:val="004B14BC"/>
    <w:rsid w:val="004B47EC"/>
    <w:rsid w:val="004C6F43"/>
    <w:rsid w:val="004C7614"/>
    <w:rsid w:val="004C7C5A"/>
    <w:rsid w:val="004D522A"/>
    <w:rsid w:val="004D5593"/>
    <w:rsid w:val="004D57C9"/>
    <w:rsid w:val="004D7596"/>
    <w:rsid w:val="004E08A6"/>
    <w:rsid w:val="004E0CFF"/>
    <w:rsid w:val="004E2908"/>
    <w:rsid w:val="004E338E"/>
    <w:rsid w:val="004E6A64"/>
    <w:rsid w:val="004F3335"/>
    <w:rsid w:val="004F3B6C"/>
    <w:rsid w:val="004F52FC"/>
    <w:rsid w:val="004F5886"/>
    <w:rsid w:val="004F61EB"/>
    <w:rsid w:val="004F6E17"/>
    <w:rsid w:val="004F7C25"/>
    <w:rsid w:val="00503CCA"/>
    <w:rsid w:val="00504B0F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2B31"/>
    <w:rsid w:val="00534D2B"/>
    <w:rsid w:val="0053623A"/>
    <w:rsid w:val="00544A77"/>
    <w:rsid w:val="00546D07"/>
    <w:rsid w:val="00546EA7"/>
    <w:rsid w:val="00547EBA"/>
    <w:rsid w:val="00550B43"/>
    <w:rsid w:val="0055405D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4AFF"/>
    <w:rsid w:val="005852D1"/>
    <w:rsid w:val="00585E31"/>
    <w:rsid w:val="005864E1"/>
    <w:rsid w:val="00586FD1"/>
    <w:rsid w:val="0058775A"/>
    <w:rsid w:val="0059371F"/>
    <w:rsid w:val="005941A6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2B84"/>
    <w:rsid w:val="005B6B34"/>
    <w:rsid w:val="005B7292"/>
    <w:rsid w:val="005C01C5"/>
    <w:rsid w:val="005C3BD0"/>
    <w:rsid w:val="005C5540"/>
    <w:rsid w:val="005D07CF"/>
    <w:rsid w:val="005D30CC"/>
    <w:rsid w:val="005D6365"/>
    <w:rsid w:val="005D6AEC"/>
    <w:rsid w:val="005E1ABE"/>
    <w:rsid w:val="005E1FC3"/>
    <w:rsid w:val="005E3563"/>
    <w:rsid w:val="005F2883"/>
    <w:rsid w:val="005F756F"/>
    <w:rsid w:val="00603ECE"/>
    <w:rsid w:val="00604A49"/>
    <w:rsid w:val="006107BB"/>
    <w:rsid w:val="00611F49"/>
    <w:rsid w:val="00616F2F"/>
    <w:rsid w:val="006249BF"/>
    <w:rsid w:val="00624D06"/>
    <w:rsid w:val="00625217"/>
    <w:rsid w:val="0063317C"/>
    <w:rsid w:val="0064015E"/>
    <w:rsid w:val="00640EE6"/>
    <w:rsid w:val="00645509"/>
    <w:rsid w:val="00645C66"/>
    <w:rsid w:val="006530B8"/>
    <w:rsid w:val="00654854"/>
    <w:rsid w:val="0065577B"/>
    <w:rsid w:val="00661D57"/>
    <w:rsid w:val="006620E2"/>
    <w:rsid w:val="006624B7"/>
    <w:rsid w:val="00662763"/>
    <w:rsid w:val="00663A86"/>
    <w:rsid w:val="0067145E"/>
    <w:rsid w:val="006725D0"/>
    <w:rsid w:val="00673376"/>
    <w:rsid w:val="00673727"/>
    <w:rsid w:val="00674872"/>
    <w:rsid w:val="00675B0B"/>
    <w:rsid w:val="00681512"/>
    <w:rsid w:val="006822C5"/>
    <w:rsid w:val="006829F0"/>
    <w:rsid w:val="00684E46"/>
    <w:rsid w:val="006856C6"/>
    <w:rsid w:val="006866E3"/>
    <w:rsid w:val="00690CC8"/>
    <w:rsid w:val="0069370B"/>
    <w:rsid w:val="006946A2"/>
    <w:rsid w:val="00695744"/>
    <w:rsid w:val="00695CD9"/>
    <w:rsid w:val="006960B6"/>
    <w:rsid w:val="0069765F"/>
    <w:rsid w:val="006A2A9A"/>
    <w:rsid w:val="006A3A69"/>
    <w:rsid w:val="006B0A29"/>
    <w:rsid w:val="006B3D37"/>
    <w:rsid w:val="006B5A72"/>
    <w:rsid w:val="006B716E"/>
    <w:rsid w:val="006B74F7"/>
    <w:rsid w:val="006B7542"/>
    <w:rsid w:val="006C26EC"/>
    <w:rsid w:val="006C41F3"/>
    <w:rsid w:val="006C601B"/>
    <w:rsid w:val="006D3128"/>
    <w:rsid w:val="006D5CD8"/>
    <w:rsid w:val="006F00BB"/>
    <w:rsid w:val="006F0731"/>
    <w:rsid w:val="006F30BB"/>
    <w:rsid w:val="006F3980"/>
    <w:rsid w:val="006F4E05"/>
    <w:rsid w:val="006F7D1C"/>
    <w:rsid w:val="00700DEF"/>
    <w:rsid w:val="0070280C"/>
    <w:rsid w:val="007035AA"/>
    <w:rsid w:val="00707091"/>
    <w:rsid w:val="007077E5"/>
    <w:rsid w:val="00710573"/>
    <w:rsid w:val="0071171C"/>
    <w:rsid w:val="00720561"/>
    <w:rsid w:val="00726A68"/>
    <w:rsid w:val="00730EF3"/>
    <w:rsid w:val="007311AE"/>
    <w:rsid w:val="0073392B"/>
    <w:rsid w:val="007341C6"/>
    <w:rsid w:val="00735BF7"/>
    <w:rsid w:val="00737CDD"/>
    <w:rsid w:val="0074120C"/>
    <w:rsid w:val="00747336"/>
    <w:rsid w:val="00750664"/>
    <w:rsid w:val="007611EB"/>
    <w:rsid w:val="00762E00"/>
    <w:rsid w:val="00763C16"/>
    <w:rsid w:val="0076742D"/>
    <w:rsid w:val="007729B5"/>
    <w:rsid w:val="00772C34"/>
    <w:rsid w:val="00777068"/>
    <w:rsid w:val="00783B70"/>
    <w:rsid w:val="0079006B"/>
    <w:rsid w:val="007902EF"/>
    <w:rsid w:val="00790F75"/>
    <w:rsid w:val="00793CCC"/>
    <w:rsid w:val="00794B94"/>
    <w:rsid w:val="007955DA"/>
    <w:rsid w:val="007A6BD4"/>
    <w:rsid w:val="007A79E4"/>
    <w:rsid w:val="007A7A52"/>
    <w:rsid w:val="007B2D5F"/>
    <w:rsid w:val="007B4C16"/>
    <w:rsid w:val="007B5905"/>
    <w:rsid w:val="007B7929"/>
    <w:rsid w:val="007C02A0"/>
    <w:rsid w:val="007C190C"/>
    <w:rsid w:val="007C1C69"/>
    <w:rsid w:val="007C286E"/>
    <w:rsid w:val="007C5244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6256"/>
    <w:rsid w:val="007F6683"/>
    <w:rsid w:val="00806833"/>
    <w:rsid w:val="0080727D"/>
    <w:rsid w:val="00810FD3"/>
    <w:rsid w:val="00811B7A"/>
    <w:rsid w:val="00811CA8"/>
    <w:rsid w:val="00813615"/>
    <w:rsid w:val="00821A43"/>
    <w:rsid w:val="008311A3"/>
    <w:rsid w:val="00834061"/>
    <w:rsid w:val="00835655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65067"/>
    <w:rsid w:val="0087168F"/>
    <w:rsid w:val="00873226"/>
    <w:rsid w:val="00873DD0"/>
    <w:rsid w:val="00883383"/>
    <w:rsid w:val="00884771"/>
    <w:rsid w:val="008848F9"/>
    <w:rsid w:val="00891BBD"/>
    <w:rsid w:val="008922BA"/>
    <w:rsid w:val="008939DF"/>
    <w:rsid w:val="008942F9"/>
    <w:rsid w:val="00894FDF"/>
    <w:rsid w:val="008959CF"/>
    <w:rsid w:val="00896184"/>
    <w:rsid w:val="0089706B"/>
    <w:rsid w:val="008A09D0"/>
    <w:rsid w:val="008A1EDF"/>
    <w:rsid w:val="008A4E67"/>
    <w:rsid w:val="008A5207"/>
    <w:rsid w:val="008B16A0"/>
    <w:rsid w:val="008B1E91"/>
    <w:rsid w:val="008B28D3"/>
    <w:rsid w:val="008B3CC6"/>
    <w:rsid w:val="008B3D02"/>
    <w:rsid w:val="008B6A97"/>
    <w:rsid w:val="008B78C6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F3223"/>
    <w:rsid w:val="008F36EA"/>
    <w:rsid w:val="008F3F22"/>
    <w:rsid w:val="008F4304"/>
    <w:rsid w:val="008F6D58"/>
    <w:rsid w:val="00900AF4"/>
    <w:rsid w:val="00902B92"/>
    <w:rsid w:val="009038BE"/>
    <w:rsid w:val="00907094"/>
    <w:rsid w:val="00912E86"/>
    <w:rsid w:val="00915A09"/>
    <w:rsid w:val="009166C8"/>
    <w:rsid w:val="009277BA"/>
    <w:rsid w:val="009301F3"/>
    <w:rsid w:val="0093443C"/>
    <w:rsid w:val="009379A2"/>
    <w:rsid w:val="009400A7"/>
    <w:rsid w:val="00944F7C"/>
    <w:rsid w:val="00945D36"/>
    <w:rsid w:val="0095200C"/>
    <w:rsid w:val="009576FD"/>
    <w:rsid w:val="00960A03"/>
    <w:rsid w:val="00962CD3"/>
    <w:rsid w:val="009630BF"/>
    <w:rsid w:val="00963535"/>
    <w:rsid w:val="009647AE"/>
    <w:rsid w:val="0096581C"/>
    <w:rsid w:val="009662A1"/>
    <w:rsid w:val="009675C6"/>
    <w:rsid w:val="00972602"/>
    <w:rsid w:val="00973493"/>
    <w:rsid w:val="00973E7A"/>
    <w:rsid w:val="00975621"/>
    <w:rsid w:val="00976D57"/>
    <w:rsid w:val="009803EA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B1AFE"/>
    <w:rsid w:val="009B61FC"/>
    <w:rsid w:val="009B7373"/>
    <w:rsid w:val="009C04B9"/>
    <w:rsid w:val="009C0689"/>
    <w:rsid w:val="009C26B8"/>
    <w:rsid w:val="009C32D6"/>
    <w:rsid w:val="009C5847"/>
    <w:rsid w:val="009C6AF2"/>
    <w:rsid w:val="009C7803"/>
    <w:rsid w:val="009C7D54"/>
    <w:rsid w:val="009D0E63"/>
    <w:rsid w:val="009D116C"/>
    <w:rsid w:val="009D1DA3"/>
    <w:rsid w:val="009D2AAC"/>
    <w:rsid w:val="009D3D64"/>
    <w:rsid w:val="009D5F07"/>
    <w:rsid w:val="009E010A"/>
    <w:rsid w:val="009E183F"/>
    <w:rsid w:val="009E1D39"/>
    <w:rsid w:val="009E22AE"/>
    <w:rsid w:val="009E276D"/>
    <w:rsid w:val="009E4759"/>
    <w:rsid w:val="009E5900"/>
    <w:rsid w:val="009E5AFA"/>
    <w:rsid w:val="009F0C02"/>
    <w:rsid w:val="009F5350"/>
    <w:rsid w:val="00A00750"/>
    <w:rsid w:val="00A0187F"/>
    <w:rsid w:val="00A025A0"/>
    <w:rsid w:val="00A036CD"/>
    <w:rsid w:val="00A1076A"/>
    <w:rsid w:val="00A14426"/>
    <w:rsid w:val="00A16A06"/>
    <w:rsid w:val="00A17AE0"/>
    <w:rsid w:val="00A22725"/>
    <w:rsid w:val="00A2333B"/>
    <w:rsid w:val="00A238CB"/>
    <w:rsid w:val="00A248AD"/>
    <w:rsid w:val="00A26D7F"/>
    <w:rsid w:val="00A27CED"/>
    <w:rsid w:val="00A308A3"/>
    <w:rsid w:val="00A32316"/>
    <w:rsid w:val="00A33BA1"/>
    <w:rsid w:val="00A3729E"/>
    <w:rsid w:val="00A379E4"/>
    <w:rsid w:val="00A37A5D"/>
    <w:rsid w:val="00A40F6C"/>
    <w:rsid w:val="00A435E3"/>
    <w:rsid w:val="00A4786B"/>
    <w:rsid w:val="00A57983"/>
    <w:rsid w:val="00A60634"/>
    <w:rsid w:val="00A707E3"/>
    <w:rsid w:val="00A717DD"/>
    <w:rsid w:val="00A726C6"/>
    <w:rsid w:val="00A75840"/>
    <w:rsid w:val="00A7709D"/>
    <w:rsid w:val="00A77DEC"/>
    <w:rsid w:val="00A8459F"/>
    <w:rsid w:val="00A862B5"/>
    <w:rsid w:val="00A867F0"/>
    <w:rsid w:val="00A91ACF"/>
    <w:rsid w:val="00AA0AC3"/>
    <w:rsid w:val="00AA0BB4"/>
    <w:rsid w:val="00AA2759"/>
    <w:rsid w:val="00AA2842"/>
    <w:rsid w:val="00AA4140"/>
    <w:rsid w:val="00AA449F"/>
    <w:rsid w:val="00AA4E41"/>
    <w:rsid w:val="00AA5321"/>
    <w:rsid w:val="00AA652D"/>
    <w:rsid w:val="00AB030C"/>
    <w:rsid w:val="00AB035D"/>
    <w:rsid w:val="00AB0AE6"/>
    <w:rsid w:val="00AB1894"/>
    <w:rsid w:val="00AB66F0"/>
    <w:rsid w:val="00AC0AD1"/>
    <w:rsid w:val="00AC263F"/>
    <w:rsid w:val="00AC321F"/>
    <w:rsid w:val="00AD0671"/>
    <w:rsid w:val="00AD1785"/>
    <w:rsid w:val="00AD2849"/>
    <w:rsid w:val="00AD32A3"/>
    <w:rsid w:val="00AD536D"/>
    <w:rsid w:val="00AD7C39"/>
    <w:rsid w:val="00AD7EDD"/>
    <w:rsid w:val="00AE0F1A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B5"/>
    <w:rsid w:val="00AF6BE3"/>
    <w:rsid w:val="00B0150D"/>
    <w:rsid w:val="00B0225B"/>
    <w:rsid w:val="00B02B86"/>
    <w:rsid w:val="00B031AE"/>
    <w:rsid w:val="00B04B2A"/>
    <w:rsid w:val="00B06131"/>
    <w:rsid w:val="00B066FE"/>
    <w:rsid w:val="00B06AC5"/>
    <w:rsid w:val="00B06B1C"/>
    <w:rsid w:val="00B10C1D"/>
    <w:rsid w:val="00B12394"/>
    <w:rsid w:val="00B15024"/>
    <w:rsid w:val="00B17A7E"/>
    <w:rsid w:val="00B2078A"/>
    <w:rsid w:val="00B246B3"/>
    <w:rsid w:val="00B25BAC"/>
    <w:rsid w:val="00B3421F"/>
    <w:rsid w:val="00B34BA0"/>
    <w:rsid w:val="00B34CBC"/>
    <w:rsid w:val="00B37771"/>
    <w:rsid w:val="00B40087"/>
    <w:rsid w:val="00B405AE"/>
    <w:rsid w:val="00B4178B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0FAF"/>
    <w:rsid w:val="00B61058"/>
    <w:rsid w:val="00B62DEF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77D6D"/>
    <w:rsid w:val="00B80C57"/>
    <w:rsid w:val="00B80D2B"/>
    <w:rsid w:val="00B80E9A"/>
    <w:rsid w:val="00B8285F"/>
    <w:rsid w:val="00B86CFB"/>
    <w:rsid w:val="00B87D23"/>
    <w:rsid w:val="00B94568"/>
    <w:rsid w:val="00B949F3"/>
    <w:rsid w:val="00B955C4"/>
    <w:rsid w:val="00BA0009"/>
    <w:rsid w:val="00BA0D25"/>
    <w:rsid w:val="00BA4DBF"/>
    <w:rsid w:val="00BA5196"/>
    <w:rsid w:val="00BA5C29"/>
    <w:rsid w:val="00BA6CFC"/>
    <w:rsid w:val="00BA6E03"/>
    <w:rsid w:val="00BB10B6"/>
    <w:rsid w:val="00BB11AA"/>
    <w:rsid w:val="00BB1577"/>
    <w:rsid w:val="00BB5106"/>
    <w:rsid w:val="00BB7D74"/>
    <w:rsid w:val="00BC390B"/>
    <w:rsid w:val="00BC3BFA"/>
    <w:rsid w:val="00BC508C"/>
    <w:rsid w:val="00BC5872"/>
    <w:rsid w:val="00BC591E"/>
    <w:rsid w:val="00BC6117"/>
    <w:rsid w:val="00BD168B"/>
    <w:rsid w:val="00BD2357"/>
    <w:rsid w:val="00BD4A8A"/>
    <w:rsid w:val="00BD4A97"/>
    <w:rsid w:val="00BD4F88"/>
    <w:rsid w:val="00BD6849"/>
    <w:rsid w:val="00BD7303"/>
    <w:rsid w:val="00BE105D"/>
    <w:rsid w:val="00BE2F7A"/>
    <w:rsid w:val="00BE3490"/>
    <w:rsid w:val="00BE41B5"/>
    <w:rsid w:val="00BF1885"/>
    <w:rsid w:val="00BF5A60"/>
    <w:rsid w:val="00C004E5"/>
    <w:rsid w:val="00C008B5"/>
    <w:rsid w:val="00C01C52"/>
    <w:rsid w:val="00C02254"/>
    <w:rsid w:val="00C02DA3"/>
    <w:rsid w:val="00C068AA"/>
    <w:rsid w:val="00C1022D"/>
    <w:rsid w:val="00C10C1B"/>
    <w:rsid w:val="00C10C25"/>
    <w:rsid w:val="00C119F6"/>
    <w:rsid w:val="00C14824"/>
    <w:rsid w:val="00C15F52"/>
    <w:rsid w:val="00C17EA1"/>
    <w:rsid w:val="00C25457"/>
    <w:rsid w:val="00C30D17"/>
    <w:rsid w:val="00C364E8"/>
    <w:rsid w:val="00C40E5B"/>
    <w:rsid w:val="00C41D15"/>
    <w:rsid w:val="00C44E3C"/>
    <w:rsid w:val="00C500AF"/>
    <w:rsid w:val="00C54332"/>
    <w:rsid w:val="00C56AE4"/>
    <w:rsid w:val="00C62EF8"/>
    <w:rsid w:val="00C62F82"/>
    <w:rsid w:val="00C63A7A"/>
    <w:rsid w:val="00C63FD1"/>
    <w:rsid w:val="00C70BC0"/>
    <w:rsid w:val="00C729DB"/>
    <w:rsid w:val="00C75284"/>
    <w:rsid w:val="00C75BE6"/>
    <w:rsid w:val="00C77F24"/>
    <w:rsid w:val="00C81922"/>
    <w:rsid w:val="00C81FB9"/>
    <w:rsid w:val="00C84085"/>
    <w:rsid w:val="00C927FA"/>
    <w:rsid w:val="00C949BE"/>
    <w:rsid w:val="00C959EC"/>
    <w:rsid w:val="00C969B0"/>
    <w:rsid w:val="00CA497C"/>
    <w:rsid w:val="00CA5AC2"/>
    <w:rsid w:val="00CB0212"/>
    <w:rsid w:val="00CB07D2"/>
    <w:rsid w:val="00CB3913"/>
    <w:rsid w:val="00CB6FF2"/>
    <w:rsid w:val="00CC052B"/>
    <w:rsid w:val="00CC06E6"/>
    <w:rsid w:val="00CC407F"/>
    <w:rsid w:val="00CC649D"/>
    <w:rsid w:val="00CC6A30"/>
    <w:rsid w:val="00CD1BE5"/>
    <w:rsid w:val="00CD5143"/>
    <w:rsid w:val="00CD70BA"/>
    <w:rsid w:val="00CD73A6"/>
    <w:rsid w:val="00CE1853"/>
    <w:rsid w:val="00CE3C90"/>
    <w:rsid w:val="00CE3EC9"/>
    <w:rsid w:val="00CE6409"/>
    <w:rsid w:val="00CF211E"/>
    <w:rsid w:val="00CF281C"/>
    <w:rsid w:val="00D05D16"/>
    <w:rsid w:val="00D060AA"/>
    <w:rsid w:val="00D1218A"/>
    <w:rsid w:val="00D1443B"/>
    <w:rsid w:val="00D149EB"/>
    <w:rsid w:val="00D16A12"/>
    <w:rsid w:val="00D16B2E"/>
    <w:rsid w:val="00D17BDE"/>
    <w:rsid w:val="00D2032B"/>
    <w:rsid w:val="00D20CF4"/>
    <w:rsid w:val="00D20F8B"/>
    <w:rsid w:val="00D222C8"/>
    <w:rsid w:val="00D23D65"/>
    <w:rsid w:val="00D24117"/>
    <w:rsid w:val="00D24650"/>
    <w:rsid w:val="00D25E63"/>
    <w:rsid w:val="00D27566"/>
    <w:rsid w:val="00D3325B"/>
    <w:rsid w:val="00D33550"/>
    <w:rsid w:val="00D35D93"/>
    <w:rsid w:val="00D422F4"/>
    <w:rsid w:val="00D438E5"/>
    <w:rsid w:val="00D43978"/>
    <w:rsid w:val="00D43B68"/>
    <w:rsid w:val="00D46B2A"/>
    <w:rsid w:val="00D510E6"/>
    <w:rsid w:val="00D5512F"/>
    <w:rsid w:val="00D56C45"/>
    <w:rsid w:val="00D60799"/>
    <w:rsid w:val="00D6278A"/>
    <w:rsid w:val="00D62C16"/>
    <w:rsid w:val="00D633B2"/>
    <w:rsid w:val="00D661B0"/>
    <w:rsid w:val="00D715D5"/>
    <w:rsid w:val="00D73409"/>
    <w:rsid w:val="00D76A92"/>
    <w:rsid w:val="00D82D1C"/>
    <w:rsid w:val="00D83C27"/>
    <w:rsid w:val="00D87559"/>
    <w:rsid w:val="00D87901"/>
    <w:rsid w:val="00D87986"/>
    <w:rsid w:val="00D97DCC"/>
    <w:rsid w:val="00DA1E7B"/>
    <w:rsid w:val="00DA4A1E"/>
    <w:rsid w:val="00DA7A67"/>
    <w:rsid w:val="00DB03BC"/>
    <w:rsid w:val="00DB39D7"/>
    <w:rsid w:val="00DC0141"/>
    <w:rsid w:val="00DD7CE2"/>
    <w:rsid w:val="00DE0B6E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5C1"/>
    <w:rsid w:val="00DF6F14"/>
    <w:rsid w:val="00E00911"/>
    <w:rsid w:val="00E01ED8"/>
    <w:rsid w:val="00E04859"/>
    <w:rsid w:val="00E06531"/>
    <w:rsid w:val="00E124AB"/>
    <w:rsid w:val="00E13A36"/>
    <w:rsid w:val="00E17542"/>
    <w:rsid w:val="00E226A8"/>
    <w:rsid w:val="00E23C99"/>
    <w:rsid w:val="00E25529"/>
    <w:rsid w:val="00E25533"/>
    <w:rsid w:val="00E279C4"/>
    <w:rsid w:val="00E308D4"/>
    <w:rsid w:val="00E32E63"/>
    <w:rsid w:val="00E37A7C"/>
    <w:rsid w:val="00E4046C"/>
    <w:rsid w:val="00E40D4D"/>
    <w:rsid w:val="00E440FA"/>
    <w:rsid w:val="00E455C1"/>
    <w:rsid w:val="00E455EA"/>
    <w:rsid w:val="00E465B7"/>
    <w:rsid w:val="00E4786D"/>
    <w:rsid w:val="00E51200"/>
    <w:rsid w:val="00E52A6B"/>
    <w:rsid w:val="00E54E26"/>
    <w:rsid w:val="00E56EEC"/>
    <w:rsid w:val="00E57439"/>
    <w:rsid w:val="00E605E2"/>
    <w:rsid w:val="00E63471"/>
    <w:rsid w:val="00E705C9"/>
    <w:rsid w:val="00E71D3A"/>
    <w:rsid w:val="00E75CDC"/>
    <w:rsid w:val="00E7684E"/>
    <w:rsid w:val="00E812EA"/>
    <w:rsid w:val="00E8244C"/>
    <w:rsid w:val="00E82FF2"/>
    <w:rsid w:val="00E86884"/>
    <w:rsid w:val="00E916F4"/>
    <w:rsid w:val="00E9206A"/>
    <w:rsid w:val="00E971D6"/>
    <w:rsid w:val="00EA0107"/>
    <w:rsid w:val="00EA2063"/>
    <w:rsid w:val="00EA438A"/>
    <w:rsid w:val="00EA562B"/>
    <w:rsid w:val="00EA6165"/>
    <w:rsid w:val="00EB0E0F"/>
    <w:rsid w:val="00EB3F33"/>
    <w:rsid w:val="00EB4986"/>
    <w:rsid w:val="00EC0791"/>
    <w:rsid w:val="00EC2016"/>
    <w:rsid w:val="00EC60B9"/>
    <w:rsid w:val="00EC72D4"/>
    <w:rsid w:val="00ED0104"/>
    <w:rsid w:val="00ED0E73"/>
    <w:rsid w:val="00ED0EAB"/>
    <w:rsid w:val="00ED3DAD"/>
    <w:rsid w:val="00ED4186"/>
    <w:rsid w:val="00ED580F"/>
    <w:rsid w:val="00EE1CF5"/>
    <w:rsid w:val="00EE2EED"/>
    <w:rsid w:val="00EE38B6"/>
    <w:rsid w:val="00EF0115"/>
    <w:rsid w:val="00EF32FA"/>
    <w:rsid w:val="00EF37EE"/>
    <w:rsid w:val="00EF3A28"/>
    <w:rsid w:val="00F0084E"/>
    <w:rsid w:val="00F00B22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0D8"/>
    <w:rsid w:val="00F50A79"/>
    <w:rsid w:val="00F5141F"/>
    <w:rsid w:val="00F55FBC"/>
    <w:rsid w:val="00F5715F"/>
    <w:rsid w:val="00F74C6B"/>
    <w:rsid w:val="00F766EA"/>
    <w:rsid w:val="00F76800"/>
    <w:rsid w:val="00F839BB"/>
    <w:rsid w:val="00F86136"/>
    <w:rsid w:val="00F87D5F"/>
    <w:rsid w:val="00F909A3"/>
    <w:rsid w:val="00F917BA"/>
    <w:rsid w:val="00FA72A8"/>
    <w:rsid w:val="00FA79C2"/>
    <w:rsid w:val="00FA7CE7"/>
    <w:rsid w:val="00FB2017"/>
    <w:rsid w:val="00FB3598"/>
    <w:rsid w:val="00FB393C"/>
    <w:rsid w:val="00FB56BC"/>
    <w:rsid w:val="00FC1C0A"/>
    <w:rsid w:val="00FC2EAB"/>
    <w:rsid w:val="00FC33F9"/>
    <w:rsid w:val="00FC7E3D"/>
    <w:rsid w:val="00FD5342"/>
    <w:rsid w:val="00FD58CA"/>
    <w:rsid w:val="00FD757C"/>
    <w:rsid w:val="00FD77AB"/>
    <w:rsid w:val="00FD7DFC"/>
    <w:rsid w:val="00FE0AC0"/>
    <w:rsid w:val="00FE0CB2"/>
    <w:rsid w:val="00FE0ED3"/>
    <w:rsid w:val="00FE1AC9"/>
    <w:rsid w:val="00FE24CD"/>
    <w:rsid w:val="00FE3514"/>
    <w:rsid w:val="00FE477D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yperlink" Target="https://pt.wikipedia.org/wiki/Torre_de_Han&#243;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pt.khanacademy.org/computing/computer-science/algorithms/towers-of-hanoi/a/towers-of-hano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w3schools.com/python/ref_func_ord.a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p5.readthedocs.io/en/latest/reference/structure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orre_de_Han%C3%B3i" TargetMode="External"/><Relationship Id="rId14" Type="http://schemas.openxmlformats.org/officeDocument/2006/relationships/image" Target="media/image6.png"/><Relationship Id="rId22" Type="http://schemas.microsoft.com/office/2016/09/relationships/commentsIds" Target="commentsIds.xml"/><Relationship Id="rId27" Type="http://schemas.openxmlformats.org/officeDocument/2006/relationships/image" Target="media/image13.sv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11111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25</cp:revision>
  <cp:lastPrinted>2018-10-08T17:46:00Z</cp:lastPrinted>
  <dcterms:created xsi:type="dcterms:W3CDTF">2020-07-13T10:53:00Z</dcterms:created>
  <dcterms:modified xsi:type="dcterms:W3CDTF">2020-09-10T21:56:00Z</dcterms:modified>
</cp:coreProperties>
</file>