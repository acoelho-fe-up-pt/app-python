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288B52" w14:textId="3B4290DC" w:rsidR="00D661B0" w:rsidRPr="008F3F22" w:rsidRDefault="008F36EA" w:rsidP="002E76B0">
      <w:pPr>
        <w:pStyle w:val="Heading1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4C6E7" w:themeFill="accent1" w:themeFillTint="66"/>
        <w:spacing w:before="360" w:after="240"/>
        <w:jc w:val="center"/>
      </w:pPr>
      <w:r w:rsidRPr="008F36EA">
        <w:t xml:space="preserve">O jogo </w:t>
      </w:r>
      <w:r w:rsidR="00390668">
        <w:t>do Bingo</w:t>
      </w:r>
    </w:p>
    <w:p w14:paraId="04E04F91" w14:textId="5213B8FA" w:rsidR="000E11F9" w:rsidRPr="00343579" w:rsidRDefault="000E11F9" w:rsidP="000E11F9">
      <w:r>
        <w:rPr>
          <w:lang w:val="pt-BR"/>
        </w:rPr>
        <w:t>Neste tutorial</w:t>
      </w:r>
      <w:ins w:id="0" w:author="fnf" w:date="2020-07-15T15:00:00Z">
        <w:r w:rsidR="00AA1EF5">
          <w:rPr>
            <w:lang w:val="pt-BR"/>
          </w:rPr>
          <w:t>,</w:t>
        </w:r>
      </w:ins>
      <w:r>
        <w:rPr>
          <w:lang w:val="pt-BR"/>
        </w:rPr>
        <w:t xml:space="preserve"> iremos desenvolver</w:t>
      </w:r>
      <w:r w:rsidRPr="00B02FD9">
        <w:rPr>
          <w:lang w:val="pt-BR"/>
        </w:rPr>
        <w:t xml:space="preserve"> </w:t>
      </w:r>
      <w:r w:rsidR="0081743E">
        <w:rPr>
          <w:lang w:val="pt-BR"/>
        </w:rPr>
        <w:t xml:space="preserve">uma versão simplificada de </w:t>
      </w:r>
      <w:r w:rsidR="00257157">
        <w:rPr>
          <w:lang w:val="pt-BR"/>
        </w:rPr>
        <w:t xml:space="preserve">um jogo conhecido internacionalmente - o </w:t>
      </w:r>
      <w:hyperlink r:id="rId7" w:history="1">
        <w:r w:rsidR="00257157" w:rsidRPr="00257157">
          <w:rPr>
            <w:rStyle w:val="Hyperlink"/>
            <w:lang w:val="pt-BR"/>
          </w:rPr>
          <w:t>Jogo do Bingo</w:t>
        </w:r>
      </w:hyperlink>
      <w:r w:rsidR="00257157">
        <w:rPr>
          <w:lang w:val="pt-BR"/>
        </w:rPr>
        <w:t xml:space="preserve"> - e que foi criado </w:t>
      </w:r>
      <w:r w:rsidR="00343579">
        <w:rPr>
          <w:lang w:val="pt-BR"/>
        </w:rPr>
        <w:t xml:space="preserve">nos EUA </w:t>
      </w:r>
      <w:r w:rsidR="00257157">
        <w:rPr>
          <w:lang w:val="pt-BR"/>
        </w:rPr>
        <w:t xml:space="preserve">em </w:t>
      </w:r>
      <w:r w:rsidR="00343579" w:rsidRPr="00343579">
        <w:t>1929</w:t>
      </w:r>
      <w:r>
        <w:rPr>
          <w:lang w:val="pt-BR"/>
        </w:rPr>
        <w:t>.</w:t>
      </w:r>
    </w:p>
    <w:p w14:paraId="2C590F9F" w14:textId="6BFDE070" w:rsidR="000E11F9" w:rsidRDefault="00C802C2" w:rsidP="000E11F9">
      <w:pPr>
        <w:rPr>
          <w:lang w:val="pt-BR"/>
        </w:rPr>
      </w:pPr>
      <w:r>
        <w:rPr>
          <w:lang w:val="pt-BR"/>
        </w:rPr>
        <w:t>O jogo é composto por uma tômbola de bolas numeradas de 1 a 99</w:t>
      </w:r>
      <w:r w:rsidR="0081743E">
        <w:rPr>
          <w:lang w:val="pt-BR"/>
        </w:rPr>
        <w:t xml:space="preserve">, </w:t>
      </w:r>
      <w:ins w:id="1" w:author="fnf" w:date="2020-07-15T15:01:00Z">
        <w:r w:rsidR="00AA1EF5">
          <w:rPr>
            <w:lang w:val="pt-BR"/>
          </w:rPr>
          <w:t>que ser</w:t>
        </w:r>
      </w:ins>
      <w:ins w:id="2" w:author="fnf" w:date="2020-07-15T15:02:00Z">
        <w:r w:rsidR="00AA1EF5">
          <w:rPr>
            <w:lang w:val="pt-BR"/>
          </w:rPr>
          <w:t xml:space="preserve">ão </w:t>
        </w:r>
      </w:ins>
      <w:r w:rsidR="0081743E">
        <w:rPr>
          <w:lang w:val="pt-BR"/>
        </w:rPr>
        <w:t xml:space="preserve">sorteadas sequencialmente. </w:t>
      </w:r>
    </w:p>
    <w:p w14:paraId="5FEACAE4" w14:textId="1D242AA7" w:rsidR="00F511EE" w:rsidRDefault="00AA1EF5" w:rsidP="000E11F9">
      <w:pPr>
        <w:rPr>
          <w:lang w:val="pt-BR"/>
        </w:rPr>
      </w:pPr>
      <w:ins w:id="3" w:author="fnf" w:date="2020-07-15T15:02:00Z">
        <w:r>
          <w:rPr>
            <w:lang w:val="pt-BR"/>
          </w:rPr>
          <w:t>C</w:t>
        </w:r>
      </w:ins>
      <w:del w:id="4" w:author="fnf" w:date="2020-07-15T15:02:00Z">
        <w:r w:rsidR="0081743E" w:rsidDel="00AA1EF5">
          <w:rPr>
            <w:lang w:val="pt-BR"/>
          </w:rPr>
          <w:delText>E c</w:delText>
        </w:r>
      </w:del>
      <w:r w:rsidR="0081743E">
        <w:rPr>
          <w:lang w:val="pt-BR"/>
        </w:rPr>
        <w:t xml:space="preserve">ada jogador tem um ou mais cartões com </w:t>
      </w:r>
      <w:del w:id="5" w:author="António Coelho" w:date="2020-11-22T16:09:00Z">
        <w:r w:rsidR="0081743E" w:rsidDel="001D5606">
          <w:rPr>
            <w:lang w:val="pt-BR"/>
          </w:rPr>
          <w:delText xml:space="preserve">24 </w:delText>
        </w:r>
      </w:del>
      <w:ins w:id="6" w:author="António Coelho" w:date="2020-11-22T16:09:00Z">
        <w:r w:rsidR="001D5606">
          <w:rPr>
            <w:lang w:val="pt-BR"/>
          </w:rPr>
          <w:t>15</w:t>
        </w:r>
        <w:r w:rsidR="001D5606">
          <w:rPr>
            <w:lang w:val="pt-BR"/>
          </w:rPr>
          <w:t xml:space="preserve"> </w:t>
        </w:r>
      </w:ins>
      <w:r w:rsidR="0081743E">
        <w:rPr>
          <w:lang w:val="pt-BR"/>
        </w:rPr>
        <w:t>números.</w:t>
      </w:r>
      <w:r w:rsidR="00F511EE">
        <w:rPr>
          <w:lang w:val="pt-BR"/>
        </w:rPr>
        <w:t xml:space="preserve"> </w:t>
      </w:r>
      <w:ins w:id="7" w:author="fnf" w:date="2020-07-15T15:02:00Z">
        <w:r>
          <w:rPr>
            <w:lang w:val="pt-BR"/>
          </w:rPr>
          <w:t>Estes c</w:t>
        </w:r>
      </w:ins>
      <w:del w:id="8" w:author="fnf" w:date="2020-07-15T15:02:00Z">
        <w:r w:rsidR="00F511EE" w:rsidDel="00AA1EF5">
          <w:rPr>
            <w:lang w:val="pt-BR"/>
          </w:rPr>
          <w:delText>C</w:delText>
        </w:r>
      </w:del>
      <w:r w:rsidR="00F511EE">
        <w:rPr>
          <w:lang w:val="pt-BR"/>
        </w:rPr>
        <w:t xml:space="preserve">artões </w:t>
      </w:r>
      <w:del w:id="9" w:author="fnf" w:date="2020-07-15T15:02:00Z">
        <w:r w:rsidR="00F511EE" w:rsidDel="00AA1EF5">
          <w:rPr>
            <w:lang w:val="pt-BR"/>
          </w:rPr>
          <w:delText xml:space="preserve">estes que </w:delText>
        </w:r>
      </w:del>
      <w:r w:rsidR="00F511EE">
        <w:rPr>
          <w:lang w:val="pt-BR"/>
        </w:rPr>
        <w:t xml:space="preserve">dispõem os números em 3 linhas </w:t>
      </w:r>
      <w:r w:rsidR="009D484E">
        <w:rPr>
          <w:lang w:val="pt-BR"/>
        </w:rPr>
        <w:t>e</w:t>
      </w:r>
      <w:r w:rsidR="00F511EE">
        <w:rPr>
          <w:lang w:val="pt-BR"/>
        </w:rPr>
        <w:t xml:space="preserve"> 9 colunas.</w:t>
      </w:r>
    </w:p>
    <w:p w14:paraId="2F9C19ED" w14:textId="0C3F83CE" w:rsidR="00F511EE" w:rsidRDefault="00F511EE" w:rsidP="00F511EE">
      <w:pPr>
        <w:jc w:val="center"/>
        <w:rPr>
          <w:lang w:val="pt-BR"/>
        </w:rPr>
      </w:pPr>
      <w:r w:rsidRPr="00F511EE">
        <w:rPr>
          <w:noProof/>
          <w:lang w:eastAsia="pt-PT"/>
        </w:rPr>
        <w:drawing>
          <wp:inline distT="0" distB="0" distL="0" distR="0" wp14:anchorId="586250CB" wp14:editId="4483B83B">
            <wp:extent cx="2644877" cy="925322"/>
            <wp:effectExtent l="0" t="0" r="0" b="1905"/>
            <wp:docPr id="2" name="Picture 2" descr="A red and white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57610" cy="929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03D8A" w14:textId="52BC43FC" w:rsidR="00F511EE" w:rsidRDefault="00F511EE" w:rsidP="00F511EE">
      <w:pPr>
        <w:jc w:val="left"/>
        <w:rPr>
          <w:lang w:val="pt-BR"/>
        </w:rPr>
      </w:pPr>
      <w:r>
        <w:rPr>
          <w:lang w:val="pt-BR"/>
        </w:rPr>
        <w:t>Cada linha tem 5 números e cada coluna terá um ou dois números, sendo que as colunas têm os números de cada uma das 9 dezenas (1-9, 10-19, 20-29,</w:t>
      </w:r>
      <w:r w:rsidRPr="00F511EE">
        <w:rPr>
          <w:lang w:val="pt-BR"/>
        </w:rPr>
        <w:t xml:space="preserve"> </w:t>
      </w:r>
      <w:r>
        <w:rPr>
          <w:lang w:val="pt-BR"/>
        </w:rPr>
        <w:t>30-39,</w:t>
      </w:r>
      <w:r w:rsidRPr="00F511EE">
        <w:rPr>
          <w:lang w:val="pt-BR"/>
        </w:rPr>
        <w:t xml:space="preserve"> </w:t>
      </w:r>
      <w:r>
        <w:rPr>
          <w:lang w:val="pt-BR"/>
        </w:rPr>
        <w:t>40-49,</w:t>
      </w:r>
      <w:r w:rsidRPr="00F511EE">
        <w:rPr>
          <w:lang w:val="pt-BR"/>
        </w:rPr>
        <w:t xml:space="preserve"> </w:t>
      </w:r>
      <w:r>
        <w:rPr>
          <w:lang w:val="pt-BR"/>
        </w:rPr>
        <w:t>50-59,</w:t>
      </w:r>
      <w:r w:rsidRPr="00F511EE">
        <w:rPr>
          <w:lang w:val="pt-BR"/>
        </w:rPr>
        <w:t xml:space="preserve"> </w:t>
      </w:r>
      <w:r>
        <w:rPr>
          <w:lang w:val="pt-BR"/>
        </w:rPr>
        <w:t>60-69,</w:t>
      </w:r>
      <w:r w:rsidRPr="00F511EE">
        <w:rPr>
          <w:lang w:val="pt-BR"/>
        </w:rPr>
        <w:t xml:space="preserve"> </w:t>
      </w:r>
      <w:r>
        <w:rPr>
          <w:lang w:val="pt-BR"/>
        </w:rPr>
        <w:t>70-79,</w:t>
      </w:r>
      <w:r w:rsidRPr="00F511EE">
        <w:rPr>
          <w:lang w:val="pt-BR"/>
        </w:rPr>
        <w:t xml:space="preserve"> </w:t>
      </w:r>
      <w:r>
        <w:rPr>
          <w:lang w:val="pt-BR"/>
        </w:rPr>
        <w:t>80-</w:t>
      </w:r>
      <w:r w:rsidR="001A5AD8">
        <w:rPr>
          <w:lang w:val="pt-BR"/>
        </w:rPr>
        <w:t>90</w:t>
      </w:r>
      <w:r>
        <w:rPr>
          <w:lang w:val="pt-BR"/>
        </w:rPr>
        <w:t>)</w:t>
      </w:r>
      <w:r w:rsidR="00466FBF">
        <w:rPr>
          <w:lang w:val="pt-BR"/>
        </w:rPr>
        <w:t>.</w:t>
      </w:r>
    </w:p>
    <w:p w14:paraId="5B46FA56" w14:textId="2372E34F" w:rsidR="0081743E" w:rsidRDefault="0081743E" w:rsidP="000E11F9">
      <w:pPr>
        <w:rPr>
          <w:lang w:val="pt-BR"/>
        </w:rPr>
      </w:pPr>
      <w:r>
        <w:rPr>
          <w:lang w:val="pt-BR"/>
        </w:rPr>
        <w:t xml:space="preserve">Neste jogo iremos apenas </w:t>
      </w:r>
      <w:r w:rsidR="00D87D97">
        <w:rPr>
          <w:lang w:val="pt-BR"/>
        </w:rPr>
        <w:t>determinar o vencedor que complete um dos seus cartões - Bingo! - ignorando</w:t>
      </w:r>
      <w:del w:id="10" w:author="fnf" w:date="2020-07-15T15:04:00Z">
        <w:r w:rsidR="00D87D97" w:rsidDel="00AA1EF5">
          <w:rPr>
            <w:lang w:val="pt-BR"/>
          </w:rPr>
          <w:delText xml:space="preserve"> a</w:delText>
        </w:r>
      </w:del>
      <w:r w:rsidR="00D87D97">
        <w:rPr>
          <w:lang w:val="pt-BR"/>
        </w:rPr>
        <w:t xml:space="preserve"> o primeiro a concluir uma linha.</w:t>
      </w:r>
    </w:p>
    <w:p w14:paraId="3B1460DC" w14:textId="569386EB" w:rsidR="000E11F9" w:rsidRDefault="00110EDB" w:rsidP="000E11F9">
      <w:pPr>
        <w:rPr>
          <w:lang w:val="pt-BR"/>
        </w:rPr>
      </w:pPr>
      <w:r>
        <w:rPr>
          <w:lang w:val="pt-BR"/>
        </w:rPr>
        <w:t xml:space="preserve">Dada a sua </w:t>
      </w:r>
      <w:r w:rsidR="0059652D">
        <w:rPr>
          <w:lang w:val="pt-BR"/>
        </w:rPr>
        <w:t xml:space="preserve">simplicidade, optou-se por </w:t>
      </w:r>
      <w:r>
        <w:rPr>
          <w:lang w:val="pt-BR"/>
        </w:rPr>
        <w:t xml:space="preserve">uma interface por texto, o que </w:t>
      </w:r>
      <w:r w:rsidR="00C63FA1">
        <w:rPr>
          <w:lang w:val="pt-BR"/>
        </w:rPr>
        <w:t xml:space="preserve">também </w:t>
      </w:r>
      <w:r>
        <w:rPr>
          <w:lang w:val="pt-BR"/>
        </w:rPr>
        <w:t xml:space="preserve">simplifica </w:t>
      </w:r>
      <w:r w:rsidR="00C63FA1">
        <w:rPr>
          <w:lang w:val="pt-BR"/>
        </w:rPr>
        <w:t xml:space="preserve">a </w:t>
      </w:r>
      <w:r>
        <w:rPr>
          <w:lang w:val="pt-BR"/>
        </w:rPr>
        <w:t>estruturação</w:t>
      </w:r>
      <w:r w:rsidR="00C63FA1">
        <w:rPr>
          <w:lang w:val="pt-BR"/>
        </w:rPr>
        <w:t xml:space="preserve"> do programa</w:t>
      </w:r>
      <w:r w:rsidR="00ED3E0A">
        <w:rPr>
          <w:lang w:val="pt-BR"/>
        </w:rPr>
        <w:t xml:space="preserve">: </w:t>
      </w:r>
    </w:p>
    <w:p w14:paraId="557EDA77" w14:textId="77777777" w:rsidR="00ED3E0A" w:rsidRDefault="00C63FA1" w:rsidP="00ED3E0A">
      <w:pPr>
        <w:pStyle w:val="ListParagraph"/>
        <w:numPr>
          <w:ilvl w:val="0"/>
          <w:numId w:val="30"/>
        </w:numPr>
        <w:rPr>
          <w:lang w:val="pt-BR"/>
        </w:rPr>
      </w:pPr>
      <w:r w:rsidRPr="00ED3E0A">
        <w:rPr>
          <w:lang w:val="pt-BR"/>
        </w:rPr>
        <w:t>Uma função que cria os cartões de jogo</w:t>
      </w:r>
      <w:r w:rsidR="00ED3E0A">
        <w:rPr>
          <w:lang w:val="pt-BR"/>
        </w:rPr>
        <w:t>;</w:t>
      </w:r>
    </w:p>
    <w:p w14:paraId="22655B54" w14:textId="48954853" w:rsidR="00C63FA1" w:rsidRPr="00ED3E0A" w:rsidRDefault="00957842" w:rsidP="00ED3E0A">
      <w:pPr>
        <w:pStyle w:val="ListParagraph"/>
        <w:numPr>
          <w:ilvl w:val="0"/>
          <w:numId w:val="30"/>
        </w:numPr>
        <w:rPr>
          <w:lang w:val="pt-BR"/>
        </w:rPr>
      </w:pPr>
      <w:r>
        <w:rPr>
          <w:lang w:val="pt-BR"/>
        </w:rPr>
        <w:t>E</w:t>
      </w:r>
      <w:r w:rsidR="00C63FA1" w:rsidRPr="00ED3E0A">
        <w:rPr>
          <w:lang w:val="pt-BR"/>
        </w:rPr>
        <w:t xml:space="preserve"> outra função que encapsula </w:t>
      </w:r>
      <w:r w:rsidR="00A64453">
        <w:rPr>
          <w:lang w:val="pt-BR"/>
        </w:rPr>
        <w:t xml:space="preserve">todo </w:t>
      </w:r>
      <w:r w:rsidR="00C63FA1" w:rsidRPr="00ED3E0A">
        <w:rPr>
          <w:lang w:val="pt-BR"/>
        </w:rPr>
        <w:t>o jogo</w:t>
      </w:r>
      <w:r w:rsidR="00ED3E0A">
        <w:rPr>
          <w:lang w:val="pt-BR"/>
        </w:rPr>
        <w:t>.</w:t>
      </w:r>
    </w:p>
    <w:p w14:paraId="0B6DB76D" w14:textId="184560E7" w:rsidR="00C63FA1" w:rsidRDefault="00C63FA1" w:rsidP="00E455C1">
      <w:pPr>
        <w:pStyle w:val="Heading1"/>
      </w:pPr>
      <w:r>
        <w:t>A criação dos cartões</w:t>
      </w:r>
    </w:p>
    <w:p w14:paraId="38A32F72" w14:textId="7B6D892F" w:rsidR="00794F76" w:rsidRPr="00794F76" w:rsidRDefault="00794F76" w:rsidP="00794F76">
      <w:r>
        <w:t xml:space="preserve">Esta função cria um conjunto </w:t>
      </w:r>
      <w:r w:rsidR="002D0DDC">
        <w:t xml:space="preserve">de </w:t>
      </w:r>
      <w:del w:id="11" w:author="António Coelho" w:date="2020-09-11T17:46:00Z">
        <w:r w:rsidR="002D0DDC" w:rsidDel="00B11A78">
          <w:delText xml:space="preserve">24 </w:delText>
        </w:r>
      </w:del>
      <w:ins w:id="12" w:author="António Coelho" w:date="2020-09-11T17:46:00Z">
        <w:r w:rsidR="00B11A78">
          <w:t xml:space="preserve">15 </w:t>
        </w:r>
      </w:ins>
      <w:r w:rsidR="002D0DDC">
        <w:t>números não repetidos</w:t>
      </w:r>
      <w:r>
        <w:t>.</w:t>
      </w:r>
      <w:r w:rsidR="002D0DDC">
        <w:t xml:space="preserve"> Para tal utiliza-se a abstração Conjunto (Set) dado que evita </w:t>
      </w:r>
      <w:ins w:id="13" w:author="fnf" w:date="2020-07-15T15:05:00Z">
        <w:r w:rsidR="00AA1EF5">
          <w:t>a ocorr</w:t>
        </w:r>
      </w:ins>
      <w:ins w:id="14" w:author="fnf" w:date="2020-07-15T15:07:00Z">
        <w:r w:rsidR="00AA1EF5">
          <w:t>ê</w:t>
        </w:r>
      </w:ins>
      <w:ins w:id="15" w:author="fnf" w:date="2020-07-15T15:05:00Z">
        <w:r w:rsidR="00AA1EF5">
          <w:t>ncia de</w:t>
        </w:r>
      </w:ins>
      <w:del w:id="16" w:author="fnf" w:date="2020-07-15T15:05:00Z">
        <w:r w:rsidR="002D0DDC" w:rsidDel="00AA1EF5">
          <w:delText>haver</w:delText>
        </w:r>
      </w:del>
      <w:r w:rsidR="002D0DDC">
        <w:t xml:space="preserve"> números repetidos.</w:t>
      </w:r>
      <w:r>
        <w:t xml:space="preserve"> </w:t>
      </w:r>
    </w:p>
    <w:p w14:paraId="472DD635" w14:textId="057E176A" w:rsidR="002D0DDC" w:rsidRDefault="002D0DDC" w:rsidP="00794F76">
      <w:pPr>
        <w:rPr>
          <w:rFonts w:ascii="Courier New" w:hAnsi="Courier New" w:cs="Courier New"/>
          <w:sz w:val="18"/>
          <w:szCs w:val="16"/>
        </w:rPr>
      </w:pPr>
      <w:r>
        <w:rPr>
          <w:rFonts w:ascii="Courier New" w:hAnsi="Courier New" w:cs="Courier New"/>
          <w:sz w:val="18"/>
          <w:szCs w:val="16"/>
        </w:rPr>
        <w:t>import random</w:t>
      </w:r>
    </w:p>
    <w:p w14:paraId="51550058" w14:textId="77777777" w:rsidR="002D0DDC" w:rsidRDefault="002D0DDC" w:rsidP="00794F76">
      <w:pPr>
        <w:rPr>
          <w:rFonts w:ascii="Courier New" w:hAnsi="Courier New" w:cs="Courier New"/>
          <w:sz w:val="18"/>
          <w:szCs w:val="16"/>
        </w:rPr>
      </w:pPr>
    </w:p>
    <w:p w14:paraId="7940EAB2" w14:textId="7AF1CF17" w:rsidR="00794F76" w:rsidRPr="00794F76" w:rsidRDefault="00794F76" w:rsidP="00794F76">
      <w:pPr>
        <w:rPr>
          <w:rFonts w:ascii="Courier New" w:hAnsi="Courier New" w:cs="Courier New"/>
          <w:sz w:val="18"/>
          <w:szCs w:val="16"/>
        </w:rPr>
      </w:pPr>
      <w:r w:rsidRPr="00794F76">
        <w:rPr>
          <w:rFonts w:ascii="Courier New" w:hAnsi="Courier New" w:cs="Courier New"/>
          <w:sz w:val="18"/>
          <w:szCs w:val="16"/>
        </w:rPr>
        <w:t xml:space="preserve"># número de números </w:t>
      </w:r>
      <w:del w:id="17" w:author="António Coelho" w:date="2020-09-11T17:47:00Z">
        <w:r w:rsidRPr="00794F76" w:rsidDel="00D531A9">
          <w:rPr>
            <w:rFonts w:ascii="Courier New" w:hAnsi="Courier New" w:cs="Courier New"/>
            <w:sz w:val="18"/>
            <w:szCs w:val="16"/>
          </w:rPr>
          <w:delText xml:space="preserve">no </w:delText>
        </w:r>
      </w:del>
      <w:ins w:id="18" w:author="António Coelho" w:date="2020-09-11T17:47:00Z">
        <w:r w:rsidR="00D531A9">
          <w:rPr>
            <w:rFonts w:ascii="Courier New" w:hAnsi="Courier New" w:cs="Courier New"/>
            <w:sz w:val="18"/>
            <w:szCs w:val="16"/>
          </w:rPr>
          <w:t>em cada</w:t>
        </w:r>
        <w:r w:rsidR="00D531A9" w:rsidRPr="00794F76">
          <w:rPr>
            <w:rFonts w:ascii="Courier New" w:hAnsi="Courier New" w:cs="Courier New"/>
            <w:sz w:val="18"/>
            <w:szCs w:val="16"/>
          </w:rPr>
          <w:t xml:space="preserve"> </w:t>
        </w:r>
      </w:ins>
      <w:r w:rsidRPr="00794F76">
        <w:rPr>
          <w:rFonts w:ascii="Courier New" w:hAnsi="Courier New" w:cs="Courier New"/>
          <w:sz w:val="18"/>
          <w:szCs w:val="16"/>
        </w:rPr>
        <w:t>cartão</w:t>
      </w:r>
    </w:p>
    <w:p w14:paraId="4A78B695" w14:textId="77B1E63C" w:rsidR="00794F76" w:rsidRPr="00794F76" w:rsidRDefault="00794F76" w:rsidP="00794F76">
      <w:pPr>
        <w:rPr>
          <w:rFonts w:ascii="Courier New" w:hAnsi="Courier New" w:cs="Courier New"/>
          <w:sz w:val="18"/>
          <w:szCs w:val="16"/>
        </w:rPr>
      </w:pPr>
      <w:commentRangeStart w:id="19"/>
      <w:r w:rsidRPr="00794F76">
        <w:rPr>
          <w:rFonts w:ascii="Courier New" w:hAnsi="Courier New" w:cs="Courier New"/>
          <w:sz w:val="18"/>
          <w:szCs w:val="16"/>
        </w:rPr>
        <w:t xml:space="preserve">NUMEROS = </w:t>
      </w:r>
      <w:del w:id="20" w:author="António Coelho" w:date="2020-09-11T17:46:00Z">
        <w:r w:rsidRPr="00794F76" w:rsidDel="00B11A78">
          <w:rPr>
            <w:rFonts w:ascii="Courier New" w:hAnsi="Courier New" w:cs="Courier New"/>
            <w:sz w:val="18"/>
            <w:szCs w:val="16"/>
          </w:rPr>
          <w:delText>24</w:delText>
        </w:r>
        <w:commentRangeEnd w:id="19"/>
        <w:r w:rsidR="00AA1EF5" w:rsidDel="00B11A78">
          <w:rPr>
            <w:rStyle w:val="CommentReference"/>
          </w:rPr>
          <w:commentReference w:id="19"/>
        </w:r>
      </w:del>
      <w:ins w:id="21" w:author="António Coelho" w:date="2020-09-11T17:46:00Z">
        <w:r w:rsidR="00B11A78">
          <w:rPr>
            <w:rFonts w:ascii="Courier New" w:hAnsi="Courier New" w:cs="Courier New"/>
            <w:sz w:val="18"/>
            <w:szCs w:val="16"/>
          </w:rPr>
          <w:t>15</w:t>
        </w:r>
      </w:ins>
    </w:p>
    <w:p w14:paraId="14015F27" w14:textId="77777777" w:rsidR="00794F76" w:rsidRPr="00794F76" w:rsidRDefault="00794F76" w:rsidP="00794F76">
      <w:pPr>
        <w:rPr>
          <w:rFonts w:ascii="Courier New" w:hAnsi="Courier New" w:cs="Courier New"/>
          <w:sz w:val="18"/>
          <w:szCs w:val="16"/>
        </w:rPr>
      </w:pPr>
    </w:p>
    <w:p w14:paraId="13AC19A9" w14:textId="77777777" w:rsidR="00794F76" w:rsidRPr="00794F76" w:rsidRDefault="00794F76" w:rsidP="00794F76">
      <w:pPr>
        <w:rPr>
          <w:rFonts w:ascii="Courier New" w:hAnsi="Courier New" w:cs="Courier New"/>
          <w:sz w:val="18"/>
          <w:szCs w:val="16"/>
        </w:rPr>
      </w:pPr>
      <w:r w:rsidRPr="00794F76">
        <w:rPr>
          <w:rFonts w:ascii="Courier New" w:hAnsi="Courier New" w:cs="Courier New"/>
          <w:sz w:val="18"/>
          <w:szCs w:val="16"/>
        </w:rPr>
        <w:t># preenche um cartao com 15 números diferentes</w:t>
      </w:r>
    </w:p>
    <w:p w14:paraId="4C612E9A" w14:textId="77777777" w:rsidR="00794F76" w:rsidRPr="00794F76" w:rsidRDefault="00794F76" w:rsidP="00794F76">
      <w:pPr>
        <w:rPr>
          <w:rFonts w:ascii="Courier New" w:hAnsi="Courier New" w:cs="Courier New"/>
          <w:sz w:val="18"/>
          <w:szCs w:val="16"/>
        </w:rPr>
      </w:pPr>
      <w:r w:rsidRPr="00794F76">
        <w:rPr>
          <w:rFonts w:ascii="Courier New" w:hAnsi="Courier New" w:cs="Courier New"/>
          <w:sz w:val="18"/>
          <w:szCs w:val="16"/>
        </w:rPr>
        <w:t>def preenche_cartao():</w:t>
      </w:r>
    </w:p>
    <w:p w14:paraId="4745AB5A" w14:textId="77777777" w:rsidR="00794F76" w:rsidRPr="00794F76" w:rsidRDefault="00794F76" w:rsidP="00794F76">
      <w:pPr>
        <w:rPr>
          <w:rFonts w:ascii="Courier New" w:hAnsi="Courier New" w:cs="Courier New"/>
          <w:sz w:val="18"/>
          <w:szCs w:val="16"/>
        </w:rPr>
      </w:pPr>
      <w:r w:rsidRPr="00794F76">
        <w:rPr>
          <w:rFonts w:ascii="Courier New" w:hAnsi="Courier New" w:cs="Courier New"/>
          <w:sz w:val="18"/>
          <w:szCs w:val="16"/>
        </w:rPr>
        <w:t xml:space="preserve">    cartao = set()</w:t>
      </w:r>
    </w:p>
    <w:p w14:paraId="56CB7AA1" w14:textId="77777777" w:rsidR="00794F76" w:rsidRPr="00B11A78" w:rsidRDefault="00794F76" w:rsidP="00794F76">
      <w:pPr>
        <w:rPr>
          <w:rFonts w:ascii="Courier New" w:hAnsi="Courier New" w:cs="Courier New"/>
          <w:sz w:val="18"/>
          <w:szCs w:val="16"/>
          <w:rPrChange w:id="22" w:author="António Coelho" w:date="2020-09-11T17:44:00Z">
            <w:rPr>
              <w:rFonts w:ascii="Courier New" w:hAnsi="Courier New" w:cs="Courier New"/>
              <w:sz w:val="18"/>
              <w:szCs w:val="16"/>
              <w:lang w:val="en-US"/>
            </w:rPr>
          </w:rPrChange>
        </w:rPr>
      </w:pPr>
      <w:r w:rsidRPr="00794F76">
        <w:rPr>
          <w:rFonts w:ascii="Courier New" w:hAnsi="Courier New" w:cs="Courier New"/>
          <w:sz w:val="18"/>
          <w:szCs w:val="16"/>
        </w:rPr>
        <w:t xml:space="preserve">    </w:t>
      </w:r>
      <w:r w:rsidRPr="00B11A78">
        <w:rPr>
          <w:rFonts w:ascii="Courier New" w:hAnsi="Courier New" w:cs="Courier New"/>
          <w:sz w:val="18"/>
          <w:szCs w:val="16"/>
          <w:rPrChange w:id="23" w:author="António Coelho" w:date="2020-09-11T17:44:00Z">
            <w:rPr>
              <w:rFonts w:ascii="Courier New" w:hAnsi="Courier New" w:cs="Courier New"/>
              <w:sz w:val="18"/>
              <w:szCs w:val="16"/>
              <w:lang w:val="en-US"/>
            </w:rPr>
          </w:rPrChange>
        </w:rPr>
        <w:t>while len(cartao) &lt; NUMEROS:</w:t>
      </w:r>
    </w:p>
    <w:p w14:paraId="572C51A5" w14:textId="570C087F" w:rsidR="00794F76" w:rsidRPr="00E2255B" w:rsidDel="008E2682" w:rsidRDefault="00794F76" w:rsidP="00794F76">
      <w:pPr>
        <w:rPr>
          <w:del w:id="24" w:author="António Coelho" w:date="2020-09-11T17:47:00Z"/>
          <w:rFonts w:ascii="Courier New" w:hAnsi="Courier New" w:cs="Courier New"/>
          <w:sz w:val="18"/>
          <w:szCs w:val="16"/>
          <w:rPrChange w:id="25" w:author="fnf" w:date="2020-07-15T15:10:00Z">
            <w:rPr>
              <w:del w:id="26" w:author="António Coelho" w:date="2020-09-11T17:47:00Z"/>
              <w:rFonts w:ascii="Courier New" w:hAnsi="Courier New" w:cs="Courier New"/>
              <w:sz w:val="18"/>
              <w:szCs w:val="16"/>
              <w:lang w:val="en-US"/>
            </w:rPr>
          </w:rPrChange>
        </w:rPr>
      </w:pPr>
      <w:r w:rsidRPr="00E2255B">
        <w:rPr>
          <w:rFonts w:ascii="Courier New" w:hAnsi="Courier New" w:cs="Courier New"/>
          <w:sz w:val="18"/>
          <w:szCs w:val="16"/>
          <w:rPrChange w:id="27" w:author="fnf" w:date="2020-07-15T15:10:00Z">
            <w:rPr>
              <w:rFonts w:ascii="Courier New" w:hAnsi="Courier New" w:cs="Courier New"/>
              <w:sz w:val="18"/>
              <w:szCs w:val="16"/>
              <w:lang w:val="en-US"/>
            </w:rPr>
          </w:rPrChange>
        </w:rPr>
        <w:t xml:space="preserve">        cartao.add(random.randint(1,90))</w:t>
      </w:r>
      <w:ins w:id="28" w:author="fnf" w:date="2020-07-15T15:09:00Z">
        <w:del w:id="29" w:author="António Coelho" w:date="2020-09-11T17:47:00Z">
          <w:r w:rsidR="00E2255B" w:rsidRPr="00E2255B" w:rsidDel="008E2682">
            <w:rPr>
              <w:rFonts w:ascii="Courier New" w:hAnsi="Courier New" w:cs="Courier New"/>
              <w:sz w:val="18"/>
              <w:szCs w:val="16"/>
              <w:rPrChange w:id="30" w:author="fnf" w:date="2020-07-15T15:10:00Z">
                <w:rPr>
                  <w:rFonts w:ascii="Courier New" w:hAnsi="Courier New" w:cs="Courier New"/>
                  <w:sz w:val="18"/>
                  <w:szCs w:val="16"/>
                  <w:lang w:val="en-US"/>
                </w:rPr>
              </w:rPrChange>
            </w:rPr>
            <w:delText xml:space="preserve"> # add() não introduz </w:delText>
          </w:r>
        </w:del>
      </w:ins>
      <w:ins w:id="31" w:author="fnf" w:date="2020-07-15T15:10:00Z">
        <w:del w:id="32" w:author="António Coelho" w:date="2020-09-11T17:47:00Z">
          <w:r w:rsidR="00E2255B" w:rsidRPr="00E2255B" w:rsidDel="008E2682">
            <w:rPr>
              <w:rFonts w:ascii="Courier New" w:hAnsi="Courier New" w:cs="Courier New"/>
              <w:sz w:val="18"/>
              <w:szCs w:val="16"/>
              <w:rPrChange w:id="33" w:author="fnf" w:date="2020-07-15T15:10:00Z">
                <w:rPr>
                  <w:rFonts w:ascii="Courier New" w:hAnsi="Courier New" w:cs="Courier New"/>
                  <w:sz w:val="18"/>
                  <w:szCs w:val="16"/>
                  <w:lang w:val="en-US"/>
                </w:rPr>
              </w:rPrChange>
            </w:rPr>
            <w:delText>element</w:delText>
          </w:r>
        </w:del>
      </w:ins>
      <w:ins w:id="34" w:author="fnf" w:date="2020-07-15T15:09:00Z">
        <w:del w:id="35" w:author="António Coelho" w:date="2020-09-11T17:47:00Z">
          <w:r w:rsidR="00E2255B" w:rsidRPr="00E2255B" w:rsidDel="008E2682">
            <w:rPr>
              <w:rFonts w:ascii="Courier New" w:hAnsi="Courier New" w:cs="Courier New"/>
              <w:sz w:val="18"/>
              <w:szCs w:val="16"/>
              <w:rPrChange w:id="36" w:author="fnf" w:date="2020-07-15T15:10:00Z">
                <w:rPr>
                  <w:rFonts w:ascii="Courier New" w:hAnsi="Courier New" w:cs="Courier New"/>
                  <w:sz w:val="18"/>
                  <w:szCs w:val="16"/>
                  <w:lang w:val="en-US"/>
                </w:rPr>
              </w:rPrChange>
            </w:rPr>
            <w:delText xml:space="preserve"> </w:delText>
          </w:r>
        </w:del>
      </w:ins>
      <w:ins w:id="37" w:author="fnf" w:date="2020-07-15T15:10:00Z">
        <w:del w:id="38" w:author="António Coelho" w:date="2020-09-11T17:47:00Z">
          <w:r w:rsidR="00E2255B" w:rsidRPr="00E2255B" w:rsidDel="008E2682">
            <w:rPr>
              <w:rFonts w:ascii="Courier New" w:hAnsi="Courier New" w:cs="Courier New"/>
              <w:sz w:val="18"/>
              <w:szCs w:val="16"/>
              <w:rPrChange w:id="39" w:author="fnf" w:date="2020-07-15T15:10:00Z">
                <w:rPr>
                  <w:rFonts w:ascii="Courier New" w:hAnsi="Courier New" w:cs="Courier New"/>
                  <w:sz w:val="18"/>
                  <w:szCs w:val="16"/>
                  <w:lang w:val="en-US"/>
                </w:rPr>
              </w:rPrChange>
            </w:rPr>
            <w:delText>j</w:delText>
          </w:r>
          <w:r w:rsidR="00E2255B" w:rsidDel="008E2682">
            <w:rPr>
              <w:rFonts w:ascii="Courier New" w:hAnsi="Courier New" w:cs="Courier New"/>
              <w:sz w:val="18"/>
              <w:szCs w:val="16"/>
            </w:rPr>
            <w:delText xml:space="preserve">á </w:delText>
          </w:r>
          <w:r w:rsidR="00E2255B" w:rsidRPr="00E2255B" w:rsidDel="008E2682">
            <w:rPr>
              <w:rFonts w:ascii="Courier New" w:hAnsi="Courier New" w:cs="Courier New"/>
              <w:sz w:val="18"/>
              <w:szCs w:val="16"/>
              <w:rPrChange w:id="40" w:author="fnf" w:date="2020-07-15T15:10:00Z">
                <w:rPr>
                  <w:rFonts w:ascii="Courier New" w:hAnsi="Courier New" w:cs="Courier New"/>
                  <w:sz w:val="18"/>
                  <w:szCs w:val="16"/>
                  <w:lang w:val="en-US"/>
                </w:rPr>
              </w:rPrChange>
            </w:rPr>
            <w:delText>existente</w:delText>
          </w:r>
          <w:r w:rsidR="00E2255B" w:rsidDel="008E2682">
            <w:rPr>
              <w:rFonts w:ascii="Courier New" w:hAnsi="Courier New" w:cs="Courier New"/>
              <w:sz w:val="18"/>
              <w:szCs w:val="16"/>
            </w:rPr>
            <w:delText xml:space="preserve"> no conjunto</w:delText>
          </w:r>
        </w:del>
      </w:ins>
    </w:p>
    <w:p w14:paraId="5A451B01" w14:textId="77777777" w:rsidR="00794F76" w:rsidRPr="00E2255B" w:rsidRDefault="00794F76" w:rsidP="00794F76">
      <w:pPr>
        <w:rPr>
          <w:rFonts w:ascii="Courier New" w:hAnsi="Courier New" w:cs="Courier New"/>
          <w:sz w:val="18"/>
          <w:szCs w:val="16"/>
          <w:rPrChange w:id="41" w:author="fnf" w:date="2020-07-15T15:10:00Z">
            <w:rPr>
              <w:rFonts w:ascii="Courier New" w:hAnsi="Courier New" w:cs="Courier New"/>
              <w:sz w:val="18"/>
              <w:szCs w:val="16"/>
              <w:lang w:val="en-US"/>
            </w:rPr>
          </w:rPrChange>
        </w:rPr>
      </w:pPr>
    </w:p>
    <w:p w14:paraId="2829DD11" w14:textId="4077E9E1" w:rsidR="00794F76" w:rsidRPr="00E2255B" w:rsidRDefault="00794F76" w:rsidP="00794F76">
      <w:pPr>
        <w:rPr>
          <w:rFonts w:ascii="Courier New" w:hAnsi="Courier New" w:cs="Courier New"/>
          <w:sz w:val="18"/>
          <w:szCs w:val="16"/>
          <w:rPrChange w:id="42" w:author="fnf" w:date="2020-07-15T15:10:00Z">
            <w:rPr>
              <w:rFonts w:ascii="Courier New" w:hAnsi="Courier New" w:cs="Courier New"/>
              <w:sz w:val="18"/>
              <w:szCs w:val="16"/>
              <w:lang w:val="en-US"/>
            </w:rPr>
          </w:rPrChange>
        </w:rPr>
      </w:pPr>
      <w:r w:rsidRPr="00E2255B">
        <w:rPr>
          <w:rFonts w:ascii="Courier New" w:hAnsi="Courier New" w:cs="Courier New"/>
          <w:sz w:val="18"/>
          <w:szCs w:val="16"/>
          <w:rPrChange w:id="43" w:author="fnf" w:date="2020-07-15T15:10:00Z">
            <w:rPr>
              <w:rFonts w:ascii="Courier New" w:hAnsi="Courier New" w:cs="Courier New"/>
              <w:sz w:val="18"/>
              <w:szCs w:val="16"/>
              <w:lang w:val="en-US"/>
            </w:rPr>
          </w:rPrChange>
        </w:rPr>
        <w:t xml:space="preserve">    return </w:t>
      </w:r>
      <w:r w:rsidR="002D0DDC" w:rsidRPr="00E2255B">
        <w:rPr>
          <w:rFonts w:ascii="Courier New" w:hAnsi="Courier New" w:cs="Courier New"/>
          <w:sz w:val="18"/>
          <w:szCs w:val="16"/>
          <w:rPrChange w:id="44" w:author="fnf" w:date="2020-07-15T15:10:00Z">
            <w:rPr>
              <w:rFonts w:ascii="Courier New" w:hAnsi="Courier New" w:cs="Courier New"/>
              <w:sz w:val="18"/>
              <w:szCs w:val="16"/>
              <w:lang w:val="en-US"/>
            </w:rPr>
          </w:rPrChange>
        </w:rPr>
        <w:t>cart</w:t>
      </w:r>
      <w:ins w:id="45" w:author="fnf" w:date="2020-07-15T15:08:00Z">
        <w:r w:rsidR="00E2255B" w:rsidRPr="00E2255B">
          <w:rPr>
            <w:rFonts w:ascii="Courier New" w:hAnsi="Courier New" w:cs="Courier New"/>
            <w:sz w:val="18"/>
            <w:szCs w:val="16"/>
            <w:rPrChange w:id="46" w:author="fnf" w:date="2020-07-15T15:10:00Z">
              <w:rPr>
                <w:rFonts w:ascii="Courier New" w:hAnsi="Courier New" w:cs="Courier New"/>
                <w:sz w:val="18"/>
                <w:szCs w:val="16"/>
                <w:lang w:val="en-US"/>
              </w:rPr>
            </w:rPrChange>
          </w:rPr>
          <w:t>a</w:t>
        </w:r>
      </w:ins>
      <w:del w:id="47" w:author="fnf" w:date="2020-07-15T15:08:00Z">
        <w:r w:rsidR="002D0DDC" w:rsidRPr="00E2255B" w:rsidDel="00E2255B">
          <w:rPr>
            <w:rFonts w:ascii="Courier New" w:hAnsi="Courier New" w:cs="Courier New"/>
            <w:sz w:val="18"/>
            <w:szCs w:val="16"/>
            <w:rPrChange w:id="48" w:author="fnf" w:date="2020-07-15T15:10:00Z">
              <w:rPr>
                <w:rFonts w:ascii="Courier New" w:hAnsi="Courier New" w:cs="Courier New"/>
                <w:sz w:val="18"/>
                <w:szCs w:val="16"/>
                <w:lang w:val="en-US"/>
              </w:rPr>
            </w:rPrChange>
          </w:rPr>
          <w:delText>ã</w:delText>
        </w:r>
      </w:del>
      <w:r w:rsidR="002D0DDC" w:rsidRPr="00E2255B">
        <w:rPr>
          <w:rFonts w:ascii="Courier New" w:hAnsi="Courier New" w:cs="Courier New"/>
          <w:sz w:val="18"/>
          <w:szCs w:val="16"/>
          <w:rPrChange w:id="49" w:author="fnf" w:date="2020-07-15T15:10:00Z">
            <w:rPr>
              <w:rFonts w:ascii="Courier New" w:hAnsi="Courier New" w:cs="Courier New"/>
              <w:sz w:val="18"/>
              <w:szCs w:val="16"/>
              <w:lang w:val="en-US"/>
            </w:rPr>
          </w:rPrChange>
        </w:rPr>
        <w:t>o</w:t>
      </w:r>
    </w:p>
    <w:p w14:paraId="3BD89093" w14:textId="77777777" w:rsidR="00906FE7" w:rsidRPr="00E2255B" w:rsidRDefault="00906FE7" w:rsidP="00794F76">
      <w:pPr>
        <w:rPr>
          <w:rFonts w:ascii="Courier New" w:hAnsi="Courier New" w:cs="Courier New"/>
          <w:sz w:val="18"/>
          <w:szCs w:val="16"/>
          <w:rPrChange w:id="50" w:author="fnf" w:date="2020-07-15T15:10:00Z">
            <w:rPr>
              <w:rFonts w:ascii="Courier New" w:hAnsi="Courier New" w:cs="Courier New"/>
              <w:sz w:val="18"/>
              <w:szCs w:val="16"/>
              <w:lang w:val="en-US"/>
            </w:rPr>
          </w:rPrChange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18"/>
        <w:gridCol w:w="7512"/>
      </w:tblGrid>
      <w:tr w:rsidR="002D0DDC" w14:paraId="1E366D46" w14:textId="77777777" w:rsidTr="0020404F">
        <w:tc>
          <w:tcPr>
            <w:tcW w:w="1118" w:type="dxa"/>
            <w:shd w:val="clear" w:color="auto" w:fill="auto"/>
          </w:tcPr>
          <w:p w14:paraId="6E422BE7" w14:textId="6DEA0980" w:rsidR="002D0DDC" w:rsidRDefault="001E01CF" w:rsidP="00E61BED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  <w:lang w:eastAsia="pt-PT"/>
              </w:rPr>
              <w:drawing>
                <wp:inline distT="0" distB="0" distL="0" distR="0" wp14:anchorId="467B6385" wp14:editId="49C12BC2">
                  <wp:extent cx="457200" cy="457200"/>
                  <wp:effectExtent l="0" t="0" r="0" b="0"/>
                  <wp:docPr id="4" name="Graphic 4" descr="Head with gear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mediafile_dzwLBh.svg"/>
                          <pic:cNvPicPr/>
                        </pic:nvPicPr>
                        <pic:blipFill>
                          <a:blip r:embed="rId12">
                            <a:extLs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12" w:type="dxa"/>
            <w:shd w:val="clear" w:color="auto" w:fill="auto"/>
          </w:tcPr>
          <w:p w14:paraId="03DE2DD9" w14:textId="77777777" w:rsidR="008E2682" w:rsidRDefault="002D0DDC" w:rsidP="00904086">
            <w:pPr>
              <w:rPr>
                <w:ins w:id="51" w:author="António Coelho" w:date="2020-09-11T17:48:00Z"/>
              </w:rPr>
            </w:pPr>
            <w:r>
              <w:t xml:space="preserve">Observe que esta função </w:t>
            </w:r>
            <w:r w:rsidR="001E01CF">
              <w:t xml:space="preserve">utiliza um ciclo </w:t>
            </w:r>
            <w:r w:rsidR="004A2771">
              <w:t xml:space="preserve">condicional </w:t>
            </w:r>
            <w:r w:rsidR="001E01CF">
              <w:t>(</w:t>
            </w:r>
            <w:ins w:id="52" w:author="fnf" w:date="2020-07-15T15:12:00Z">
              <w:r w:rsidR="00904086">
                <w:rPr>
                  <w:rFonts w:ascii="Courier New" w:hAnsi="Courier New" w:cs="Courier New"/>
                  <w:sz w:val="18"/>
                  <w:szCs w:val="16"/>
                </w:rPr>
                <w:t>while</w:t>
              </w:r>
            </w:ins>
            <w:del w:id="53" w:author="fnf" w:date="2020-07-15T15:12:00Z">
              <w:r w:rsidR="001E01CF" w:rsidRPr="004A2771" w:rsidDel="00904086">
                <w:rPr>
                  <w:rFonts w:ascii="Courier New" w:hAnsi="Courier New" w:cs="Courier New"/>
                  <w:sz w:val="18"/>
                  <w:szCs w:val="16"/>
                </w:rPr>
                <w:delText>for</w:delText>
              </w:r>
            </w:del>
            <w:r w:rsidR="001E01CF">
              <w:t xml:space="preserve">) </w:t>
            </w:r>
            <w:r w:rsidR="004A2771">
              <w:t>em vez de um ciclo contado (</w:t>
            </w:r>
            <w:del w:id="54" w:author="fnf" w:date="2020-07-15T15:12:00Z">
              <w:r w:rsidR="004A2771" w:rsidRPr="004A2771" w:rsidDel="00904086">
                <w:rPr>
                  <w:rFonts w:ascii="Courier New" w:hAnsi="Courier New" w:cs="Courier New"/>
                  <w:sz w:val="18"/>
                  <w:szCs w:val="16"/>
                </w:rPr>
                <w:delText>while</w:delText>
              </w:r>
            </w:del>
            <w:ins w:id="55" w:author="fnf" w:date="2020-07-15T15:12:00Z">
              <w:r w:rsidR="00904086">
                <w:rPr>
                  <w:rFonts w:ascii="Courier New" w:hAnsi="Courier New" w:cs="Courier New"/>
                  <w:sz w:val="18"/>
                  <w:szCs w:val="16"/>
                </w:rPr>
                <w:t>for</w:t>
              </w:r>
            </w:ins>
            <w:r w:rsidR="004A2771">
              <w:t>)</w:t>
            </w:r>
            <w:r w:rsidR="001E01CF">
              <w:t xml:space="preserve">... </w:t>
            </w:r>
            <w:r w:rsidR="004A2771">
              <w:br/>
            </w:r>
            <w:r w:rsidR="001E01CF">
              <w:t>Porque foi feita esta opção?</w:t>
            </w:r>
            <w:ins w:id="56" w:author="António Coelho" w:date="2020-09-11T17:47:00Z">
              <w:r w:rsidR="008E2682">
                <w:t xml:space="preserve"> </w:t>
              </w:r>
            </w:ins>
          </w:p>
          <w:p w14:paraId="22DD4896" w14:textId="692BDCA6" w:rsidR="002D0DDC" w:rsidRPr="006E2B59" w:rsidRDefault="008E2682" w:rsidP="00904086">
            <w:pPr>
              <w:rPr>
                <w:rFonts w:eastAsiaTheme="minorEastAsia"/>
                <w:i/>
              </w:rPr>
            </w:pPr>
            <w:ins w:id="57" w:author="António Coelho" w:date="2020-09-11T17:48:00Z">
              <w:r>
                <w:t xml:space="preserve">Pista: </w:t>
              </w:r>
            </w:ins>
            <w:ins w:id="58" w:author="António Coelho" w:date="2020-09-11T17:47:00Z">
              <w:r>
                <w:t xml:space="preserve">Estude o funcionamento da função </w:t>
              </w:r>
              <w:r w:rsidRPr="00717633">
                <w:rPr>
                  <w:rFonts w:ascii="Courier New" w:hAnsi="Courier New" w:cs="Courier New"/>
                  <w:sz w:val="18"/>
                  <w:szCs w:val="16"/>
                  <w:rPrChange w:id="59" w:author="António Coelho" w:date="2020-09-11T17:49:00Z">
                    <w:rPr/>
                  </w:rPrChange>
                </w:rPr>
                <w:t>add</w:t>
              </w:r>
              <w:r>
                <w:t xml:space="preserve"> em conjuntos...</w:t>
              </w:r>
            </w:ins>
          </w:p>
        </w:tc>
      </w:tr>
    </w:tbl>
    <w:p w14:paraId="251FE984" w14:textId="600CCBDE" w:rsidR="00906FE7" w:rsidRDefault="00906FE7" w:rsidP="00906FE7">
      <w:pPr>
        <w:pStyle w:val="Heading1"/>
        <w:numPr>
          <w:ilvl w:val="0"/>
          <w:numId w:val="0"/>
        </w:num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18"/>
        <w:gridCol w:w="7512"/>
      </w:tblGrid>
      <w:tr w:rsidR="00906FE7" w:rsidRPr="006E2B59" w14:paraId="5F0DAB0D" w14:textId="77777777" w:rsidTr="00E61BED">
        <w:tc>
          <w:tcPr>
            <w:tcW w:w="1118" w:type="dxa"/>
            <w:shd w:val="clear" w:color="auto" w:fill="auto"/>
          </w:tcPr>
          <w:p w14:paraId="281E8977" w14:textId="77777777" w:rsidR="00906FE7" w:rsidRDefault="00906FE7" w:rsidP="00E61BED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  <w:lang w:eastAsia="pt-PT"/>
              </w:rPr>
              <w:drawing>
                <wp:inline distT="0" distB="0" distL="0" distR="0" wp14:anchorId="2A67F873" wp14:editId="71B32EBD">
                  <wp:extent cx="457200" cy="457200"/>
                  <wp:effectExtent l="0" t="0" r="0" b="0"/>
                  <wp:docPr id="7" name="Graphic 7" descr="Ey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mediafile_dk7ill.svg"/>
                          <pic:cNvPicPr/>
                        </pic:nvPicPr>
                        <pic:blipFill>
                          <a:blip r:embed="rId14">
                            <a:extLst>
                              <a:ext uri="{96DAC541-7B7A-43D3-8B79-37D633B846F1}">
                                <asvg:svgBlip xmlns:asvg="http://schemas.microsoft.com/office/drawing/2016/SVG/main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12" w:type="dxa"/>
            <w:shd w:val="clear" w:color="auto" w:fill="auto"/>
          </w:tcPr>
          <w:p w14:paraId="368C714C" w14:textId="20C8EB11" w:rsidR="00906FE7" w:rsidRPr="002D0DDC" w:rsidRDefault="00906FE7" w:rsidP="00E61BED">
            <w:pPr>
              <w:jc w:val="left"/>
            </w:pPr>
            <w:r>
              <w:t>Repare que</w:t>
            </w:r>
            <w:r w:rsidR="00141ED5">
              <w:t xml:space="preserve">, para simplificação, </w:t>
            </w:r>
            <w:r>
              <w:t>esta função não respeita uma das regras de criação dos cartões:</w:t>
            </w:r>
            <w:r>
              <w:br/>
              <w:t xml:space="preserve">- </w:t>
            </w:r>
            <w:r w:rsidRPr="00466FBF">
              <w:t>Cada linha tem 5 números e cada coluna terá um ou dois números, sendo que as colunas têm os números de cada uma das 9 dezenas (1-9, 10-19, 20-29, 30-39, 40-49, 50-59, 60-69, 70-79, 80-90)</w:t>
            </w:r>
            <w:r>
              <w:t>.</w:t>
            </w:r>
          </w:p>
          <w:p w14:paraId="0A954CF4" w14:textId="77777777" w:rsidR="00906FE7" w:rsidRDefault="00906FE7" w:rsidP="00E61BED">
            <w:pPr>
              <w:autoSpaceDE w:val="0"/>
              <w:autoSpaceDN w:val="0"/>
              <w:adjustRightInd w:val="0"/>
              <w:spacing w:before="0"/>
              <w:rPr>
                <w:rFonts w:eastAsiaTheme="minorEastAsia"/>
                <w:i/>
              </w:rPr>
            </w:pPr>
          </w:p>
          <w:p w14:paraId="44E34CFF" w14:textId="1A49232B" w:rsidR="00141ED5" w:rsidRPr="006E2B59" w:rsidRDefault="00141ED5" w:rsidP="00904086">
            <w:pPr>
              <w:autoSpaceDE w:val="0"/>
              <w:autoSpaceDN w:val="0"/>
              <w:adjustRightInd w:val="0"/>
              <w:spacing w:before="0"/>
              <w:rPr>
                <w:rFonts w:eastAsiaTheme="minorEastAsia"/>
                <w:i/>
              </w:rPr>
            </w:pPr>
            <w:r>
              <w:rPr>
                <w:rFonts w:eastAsiaTheme="minorEastAsia"/>
                <w:i/>
              </w:rPr>
              <w:t xml:space="preserve">Considere como desafio </w:t>
            </w:r>
            <w:del w:id="60" w:author="fnf" w:date="2020-07-15T15:13:00Z">
              <w:r w:rsidDel="00904086">
                <w:rPr>
                  <w:rFonts w:eastAsiaTheme="minorEastAsia"/>
                  <w:i/>
                </w:rPr>
                <w:delText xml:space="preserve">corrigir </w:delText>
              </w:r>
            </w:del>
            <w:ins w:id="61" w:author="fnf" w:date="2020-07-15T15:13:00Z">
              <w:r w:rsidR="00904086">
                <w:rPr>
                  <w:rFonts w:eastAsiaTheme="minorEastAsia"/>
                  <w:i/>
                </w:rPr>
                <w:t xml:space="preserve">incluir </w:t>
              </w:r>
            </w:ins>
            <w:r>
              <w:rPr>
                <w:rFonts w:eastAsiaTheme="minorEastAsia"/>
                <w:i/>
              </w:rPr>
              <w:t>esta regra...</w:t>
            </w:r>
          </w:p>
        </w:tc>
      </w:tr>
    </w:tbl>
    <w:p w14:paraId="256019F9" w14:textId="311E7F19" w:rsidR="00E455C1" w:rsidRPr="0024399D" w:rsidRDefault="0071221B" w:rsidP="00E455C1">
      <w:pPr>
        <w:pStyle w:val="Heading1"/>
      </w:pPr>
      <w:r>
        <w:t>A preparação do</w:t>
      </w:r>
      <w:r w:rsidR="00E455C1">
        <w:t xml:space="preserve"> </w:t>
      </w:r>
      <w:r w:rsidR="00E455C1" w:rsidRPr="0024399D">
        <w:t>jogo</w:t>
      </w:r>
    </w:p>
    <w:p w14:paraId="396F6C65" w14:textId="5D1DFFDA" w:rsidR="004F3535" w:rsidRDefault="0088398D" w:rsidP="00E455C1">
      <w:r>
        <w:t xml:space="preserve">O jogo do bingo é implementado com a função </w:t>
      </w:r>
      <w:r w:rsidRPr="006062B0">
        <w:rPr>
          <w:rFonts w:ascii="Courier New" w:hAnsi="Courier New" w:cs="Courier New"/>
          <w:sz w:val="18"/>
          <w:szCs w:val="16"/>
        </w:rPr>
        <w:t>jogo()</w:t>
      </w:r>
      <w:r w:rsidR="004F3535">
        <w:t>, que inicia com a criação das bolas numeradas de 1 a 90</w:t>
      </w:r>
    </w:p>
    <w:p w14:paraId="38BE6CE3" w14:textId="77777777" w:rsidR="006062B0" w:rsidRPr="006062B0" w:rsidRDefault="006062B0" w:rsidP="006062B0">
      <w:pPr>
        <w:rPr>
          <w:rFonts w:ascii="Courier New" w:hAnsi="Courier New" w:cs="Courier New"/>
          <w:sz w:val="18"/>
          <w:szCs w:val="16"/>
        </w:rPr>
      </w:pPr>
      <w:r w:rsidRPr="006062B0">
        <w:rPr>
          <w:rFonts w:ascii="Courier New" w:hAnsi="Courier New" w:cs="Courier New"/>
          <w:sz w:val="18"/>
          <w:szCs w:val="16"/>
        </w:rPr>
        <w:t>def jogo():</w:t>
      </w:r>
    </w:p>
    <w:p w14:paraId="7C6417D4" w14:textId="77777777" w:rsidR="006062B0" w:rsidRPr="006062B0" w:rsidRDefault="006062B0" w:rsidP="006062B0">
      <w:pPr>
        <w:rPr>
          <w:rFonts w:ascii="Courier New" w:hAnsi="Courier New" w:cs="Courier New"/>
          <w:sz w:val="18"/>
          <w:szCs w:val="16"/>
        </w:rPr>
      </w:pPr>
      <w:r w:rsidRPr="006062B0">
        <w:rPr>
          <w:rFonts w:ascii="Courier New" w:hAnsi="Courier New" w:cs="Courier New"/>
          <w:sz w:val="18"/>
          <w:szCs w:val="16"/>
        </w:rPr>
        <w:t xml:space="preserve">    # cria o conjunto inicial de bolas a sortear</w:t>
      </w:r>
    </w:p>
    <w:p w14:paraId="26F31847" w14:textId="77777777" w:rsidR="006062B0" w:rsidRPr="006062B0" w:rsidRDefault="006062B0" w:rsidP="006062B0">
      <w:pPr>
        <w:rPr>
          <w:rFonts w:ascii="Courier New" w:hAnsi="Courier New" w:cs="Courier New"/>
          <w:sz w:val="18"/>
          <w:szCs w:val="16"/>
        </w:rPr>
      </w:pPr>
      <w:r w:rsidRPr="006062B0">
        <w:rPr>
          <w:rFonts w:ascii="Courier New" w:hAnsi="Courier New" w:cs="Courier New"/>
          <w:sz w:val="18"/>
          <w:szCs w:val="16"/>
        </w:rPr>
        <w:t xml:space="preserve">    bolas = list(range(1,91))</w:t>
      </w:r>
    </w:p>
    <w:p w14:paraId="56F723CC" w14:textId="57250304" w:rsidR="006062B0" w:rsidRPr="004F3535" w:rsidRDefault="004F3535" w:rsidP="006062B0">
      <w:r>
        <w:t>Em seguida cria-se um cartão para o jogador humano e um cartão para o computador.</w:t>
      </w:r>
    </w:p>
    <w:p w14:paraId="6225384D" w14:textId="77777777" w:rsidR="006062B0" w:rsidRPr="006062B0" w:rsidRDefault="006062B0" w:rsidP="006062B0">
      <w:pPr>
        <w:rPr>
          <w:rFonts w:ascii="Courier New" w:hAnsi="Courier New" w:cs="Courier New"/>
          <w:sz w:val="18"/>
          <w:szCs w:val="16"/>
        </w:rPr>
      </w:pPr>
      <w:r w:rsidRPr="006062B0">
        <w:rPr>
          <w:rFonts w:ascii="Courier New" w:hAnsi="Courier New" w:cs="Courier New"/>
          <w:sz w:val="18"/>
          <w:szCs w:val="16"/>
        </w:rPr>
        <w:t xml:space="preserve">    # cartão de cada jogador</w:t>
      </w:r>
    </w:p>
    <w:p w14:paraId="48EDD117" w14:textId="575163F7" w:rsidR="006062B0" w:rsidRPr="006062B0" w:rsidRDefault="006062B0" w:rsidP="006062B0">
      <w:pPr>
        <w:rPr>
          <w:rFonts w:ascii="Courier New" w:hAnsi="Courier New" w:cs="Courier New"/>
          <w:sz w:val="18"/>
          <w:szCs w:val="16"/>
        </w:rPr>
      </w:pPr>
      <w:r w:rsidRPr="006062B0">
        <w:rPr>
          <w:rFonts w:ascii="Courier New" w:hAnsi="Courier New" w:cs="Courier New"/>
          <w:sz w:val="18"/>
          <w:szCs w:val="16"/>
        </w:rPr>
        <w:t xml:space="preserve">    cartaoH</w:t>
      </w:r>
      <w:ins w:id="62" w:author="fnf" w:date="2020-07-15T15:15:00Z">
        <w:r w:rsidR="00904086">
          <w:rPr>
            <w:rFonts w:ascii="Courier New" w:hAnsi="Courier New" w:cs="Courier New"/>
            <w:sz w:val="18"/>
            <w:szCs w:val="16"/>
          </w:rPr>
          <w:t>umano</w:t>
        </w:r>
      </w:ins>
      <w:r w:rsidRPr="006062B0">
        <w:rPr>
          <w:rFonts w:ascii="Courier New" w:hAnsi="Courier New" w:cs="Courier New"/>
          <w:sz w:val="18"/>
          <w:szCs w:val="16"/>
        </w:rPr>
        <w:t xml:space="preserve"> = preenche_cartao()</w:t>
      </w:r>
    </w:p>
    <w:p w14:paraId="667B4781" w14:textId="113C5AB6" w:rsidR="006062B0" w:rsidRPr="006062B0" w:rsidRDefault="006062B0" w:rsidP="006062B0">
      <w:pPr>
        <w:rPr>
          <w:rFonts w:ascii="Courier New" w:hAnsi="Courier New" w:cs="Courier New"/>
          <w:sz w:val="18"/>
          <w:szCs w:val="16"/>
        </w:rPr>
      </w:pPr>
      <w:r w:rsidRPr="006062B0">
        <w:rPr>
          <w:rFonts w:ascii="Courier New" w:hAnsi="Courier New" w:cs="Courier New"/>
          <w:sz w:val="18"/>
          <w:szCs w:val="16"/>
        </w:rPr>
        <w:t xml:space="preserve">    cartaoC</w:t>
      </w:r>
      <w:ins w:id="63" w:author="fnf" w:date="2020-07-15T15:15:00Z">
        <w:r w:rsidR="00904086">
          <w:rPr>
            <w:rFonts w:ascii="Courier New" w:hAnsi="Courier New" w:cs="Courier New"/>
            <w:sz w:val="18"/>
            <w:szCs w:val="16"/>
          </w:rPr>
          <w:t>omputador</w:t>
        </w:r>
      </w:ins>
      <w:r w:rsidRPr="006062B0">
        <w:rPr>
          <w:rFonts w:ascii="Courier New" w:hAnsi="Courier New" w:cs="Courier New"/>
          <w:sz w:val="18"/>
          <w:szCs w:val="16"/>
        </w:rPr>
        <w:t xml:space="preserve"> = preenche_cartao()</w:t>
      </w:r>
    </w:p>
    <w:p w14:paraId="22730C23" w14:textId="0C5676E3" w:rsidR="006062B0" w:rsidRPr="006062B0" w:rsidRDefault="006062B0" w:rsidP="006062B0">
      <w:pPr>
        <w:rPr>
          <w:rFonts w:ascii="Courier New" w:hAnsi="Courier New" w:cs="Courier New"/>
          <w:sz w:val="18"/>
          <w:szCs w:val="16"/>
        </w:rPr>
      </w:pPr>
      <w:r w:rsidRPr="006062B0">
        <w:rPr>
          <w:rFonts w:ascii="Courier New" w:hAnsi="Courier New" w:cs="Courier New"/>
          <w:sz w:val="18"/>
          <w:szCs w:val="16"/>
        </w:rPr>
        <w:t xml:space="preserve">    numeros</w:t>
      </w:r>
      <w:ins w:id="64" w:author="fnf" w:date="2020-07-15T15:17:00Z">
        <w:r w:rsidR="00904086">
          <w:rPr>
            <w:rFonts w:ascii="Courier New" w:hAnsi="Courier New" w:cs="Courier New"/>
            <w:sz w:val="18"/>
            <w:szCs w:val="16"/>
          </w:rPr>
          <w:t>_</w:t>
        </w:r>
      </w:ins>
      <w:ins w:id="65" w:author="fnf" w:date="2020-07-15T15:18:00Z">
        <w:r w:rsidR="00904086">
          <w:rPr>
            <w:rFonts w:ascii="Courier New" w:hAnsi="Courier New" w:cs="Courier New"/>
            <w:sz w:val="18"/>
            <w:szCs w:val="16"/>
          </w:rPr>
          <w:t>ja_saidos</w:t>
        </w:r>
      </w:ins>
      <w:r w:rsidRPr="006062B0">
        <w:rPr>
          <w:rFonts w:ascii="Courier New" w:hAnsi="Courier New" w:cs="Courier New"/>
          <w:sz w:val="18"/>
          <w:szCs w:val="16"/>
        </w:rPr>
        <w:t xml:space="preserve"> = set()</w:t>
      </w:r>
    </w:p>
    <w:p w14:paraId="32A56040" w14:textId="60A1C018" w:rsidR="006062B0" w:rsidRPr="004F3535" w:rsidRDefault="004F3535" w:rsidP="006062B0">
      <w:r w:rsidRPr="004F3535">
        <w:t>E</w:t>
      </w:r>
      <w:r>
        <w:t xml:space="preserve"> </w:t>
      </w:r>
      <w:r w:rsidR="006C25B9">
        <w:t xml:space="preserve">a versão de impressão de cada cartão, que é uma lista ordenada. </w:t>
      </w:r>
    </w:p>
    <w:p w14:paraId="0D6A404F" w14:textId="77777777" w:rsidR="006062B0" w:rsidRPr="006062B0" w:rsidRDefault="006062B0" w:rsidP="006062B0">
      <w:pPr>
        <w:rPr>
          <w:rFonts w:ascii="Courier New" w:hAnsi="Courier New" w:cs="Courier New"/>
          <w:sz w:val="18"/>
          <w:szCs w:val="16"/>
        </w:rPr>
      </w:pPr>
      <w:r w:rsidRPr="006062B0">
        <w:rPr>
          <w:rFonts w:ascii="Courier New" w:hAnsi="Courier New" w:cs="Courier New"/>
          <w:sz w:val="18"/>
          <w:szCs w:val="16"/>
        </w:rPr>
        <w:t xml:space="preserve">    # versão de impressão</w:t>
      </w:r>
    </w:p>
    <w:p w14:paraId="4031CDFF" w14:textId="22C5392C" w:rsidR="006062B0" w:rsidRPr="006062B0" w:rsidRDefault="006062B0" w:rsidP="006062B0">
      <w:pPr>
        <w:rPr>
          <w:rFonts w:ascii="Courier New" w:hAnsi="Courier New" w:cs="Courier New"/>
          <w:sz w:val="18"/>
          <w:szCs w:val="16"/>
        </w:rPr>
      </w:pPr>
      <w:r w:rsidRPr="006062B0">
        <w:rPr>
          <w:rFonts w:ascii="Courier New" w:hAnsi="Courier New" w:cs="Courier New"/>
          <w:sz w:val="18"/>
          <w:szCs w:val="16"/>
        </w:rPr>
        <w:t xml:space="preserve">    bilheteH</w:t>
      </w:r>
      <w:ins w:id="66" w:author="fnf" w:date="2020-07-15T15:16:00Z">
        <w:r w:rsidR="00904086">
          <w:rPr>
            <w:rFonts w:ascii="Courier New" w:hAnsi="Courier New" w:cs="Courier New"/>
            <w:sz w:val="18"/>
            <w:szCs w:val="16"/>
          </w:rPr>
          <w:t>umano</w:t>
        </w:r>
      </w:ins>
      <w:r w:rsidRPr="006062B0">
        <w:rPr>
          <w:rFonts w:ascii="Courier New" w:hAnsi="Courier New" w:cs="Courier New"/>
          <w:sz w:val="18"/>
          <w:szCs w:val="16"/>
        </w:rPr>
        <w:t xml:space="preserve"> = list(cartaoH</w:t>
      </w:r>
      <w:ins w:id="67" w:author="fnf" w:date="2020-07-15T15:16:00Z">
        <w:r w:rsidR="00904086">
          <w:rPr>
            <w:rFonts w:ascii="Courier New" w:hAnsi="Courier New" w:cs="Courier New"/>
            <w:sz w:val="18"/>
            <w:szCs w:val="16"/>
          </w:rPr>
          <w:t>umano</w:t>
        </w:r>
      </w:ins>
      <w:r w:rsidRPr="006062B0">
        <w:rPr>
          <w:rFonts w:ascii="Courier New" w:hAnsi="Courier New" w:cs="Courier New"/>
          <w:sz w:val="18"/>
          <w:szCs w:val="16"/>
        </w:rPr>
        <w:t>)</w:t>
      </w:r>
    </w:p>
    <w:p w14:paraId="51B88B6C" w14:textId="3C51F413" w:rsidR="006062B0" w:rsidRPr="006062B0" w:rsidRDefault="006062B0" w:rsidP="006062B0">
      <w:pPr>
        <w:rPr>
          <w:rFonts w:ascii="Courier New" w:hAnsi="Courier New" w:cs="Courier New"/>
          <w:sz w:val="18"/>
          <w:szCs w:val="16"/>
        </w:rPr>
      </w:pPr>
      <w:r w:rsidRPr="006062B0">
        <w:rPr>
          <w:rFonts w:ascii="Courier New" w:hAnsi="Courier New" w:cs="Courier New"/>
          <w:sz w:val="18"/>
          <w:szCs w:val="16"/>
        </w:rPr>
        <w:t xml:space="preserve">    bilheteH</w:t>
      </w:r>
      <w:ins w:id="68" w:author="fnf" w:date="2020-07-15T15:16:00Z">
        <w:r w:rsidR="00904086">
          <w:rPr>
            <w:rFonts w:ascii="Courier New" w:hAnsi="Courier New" w:cs="Courier New"/>
            <w:sz w:val="18"/>
            <w:szCs w:val="16"/>
          </w:rPr>
          <w:t>umano</w:t>
        </w:r>
      </w:ins>
      <w:r w:rsidRPr="006062B0">
        <w:rPr>
          <w:rFonts w:ascii="Courier New" w:hAnsi="Courier New" w:cs="Courier New"/>
          <w:sz w:val="18"/>
          <w:szCs w:val="16"/>
        </w:rPr>
        <w:t>.sort()</w:t>
      </w:r>
    </w:p>
    <w:p w14:paraId="2FC99BA2" w14:textId="2CE33C7F" w:rsidR="006062B0" w:rsidRPr="006062B0" w:rsidRDefault="006062B0" w:rsidP="006062B0">
      <w:pPr>
        <w:rPr>
          <w:rFonts w:ascii="Courier New" w:hAnsi="Courier New" w:cs="Courier New"/>
          <w:sz w:val="18"/>
          <w:szCs w:val="16"/>
        </w:rPr>
      </w:pPr>
      <w:r w:rsidRPr="006062B0">
        <w:rPr>
          <w:rFonts w:ascii="Courier New" w:hAnsi="Courier New" w:cs="Courier New"/>
          <w:sz w:val="18"/>
          <w:szCs w:val="16"/>
        </w:rPr>
        <w:t xml:space="preserve">    bilheteC</w:t>
      </w:r>
      <w:ins w:id="69" w:author="fnf" w:date="2020-07-15T15:16:00Z">
        <w:r w:rsidR="00904086">
          <w:rPr>
            <w:rFonts w:ascii="Courier New" w:hAnsi="Courier New" w:cs="Courier New"/>
            <w:sz w:val="18"/>
            <w:szCs w:val="16"/>
          </w:rPr>
          <w:t>omputador</w:t>
        </w:r>
      </w:ins>
      <w:r w:rsidRPr="006062B0">
        <w:rPr>
          <w:rFonts w:ascii="Courier New" w:hAnsi="Courier New" w:cs="Courier New"/>
          <w:sz w:val="18"/>
          <w:szCs w:val="16"/>
        </w:rPr>
        <w:t xml:space="preserve"> = list(cartaoC</w:t>
      </w:r>
      <w:ins w:id="70" w:author="fnf" w:date="2020-07-15T15:16:00Z">
        <w:r w:rsidR="00904086">
          <w:rPr>
            <w:rFonts w:ascii="Courier New" w:hAnsi="Courier New" w:cs="Courier New"/>
            <w:sz w:val="18"/>
            <w:szCs w:val="16"/>
          </w:rPr>
          <w:t>omputador</w:t>
        </w:r>
      </w:ins>
      <w:r w:rsidRPr="006062B0">
        <w:rPr>
          <w:rFonts w:ascii="Courier New" w:hAnsi="Courier New" w:cs="Courier New"/>
          <w:sz w:val="18"/>
          <w:szCs w:val="16"/>
        </w:rPr>
        <w:t>)</w:t>
      </w:r>
    </w:p>
    <w:p w14:paraId="36E6D365" w14:textId="743E5E77" w:rsidR="006C25B9" w:rsidRDefault="006062B0" w:rsidP="006062B0">
      <w:pPr>
        <w:rPr>
          <w:rFonts w:ascii="Courier New" w:hAnsi="Courier New" w:cs="Courier New"/>
          <w:sz w:val="18"/>
          <w:szCs w:val="16"/>
        </w:rPr>
      </w:pPr>
      <w:r w:rsidRPr="006062B0">
        <w:rPr>
          <w:rFonts w:ascii="Courier New" w:hAnsi="Courier New" w:cs="Courier New"/>
          <w:sz w:val="18"/>
          <w:szCs w:val="16"/>
        </w:rPr>
        <w:t xml:space="preserve">    bilheteC</w:t>
      </w:r>
      <w:ins w:id="71" w:author="fnf" w:date="2020-07-15T15:17:00Z">
        <w:r w:rsidR="00904086">
          <w:rPr>
            <w:rFonts w:ascii="Courier New" w:hAnsi="Courier New" w:cs="Courier New"/>
            <w:sz w:val="18"/>
            <w:szCs w:val="16"/>
          </w:rPr>
          <w:t>omputador</w:t>
        </w:r>
      </w:ins>
      <w:r w:rsidRPr="006062B0">
        <w:rPr>
          <w:rFonts w:ascii="Courier New" w:hAnsi="Courier New" w:cs="Courier New"/>
          <w:sz w:val="18"/>
          <w:szCs w:val="16"/>
        </w:rPr>
        <w:t>.sort()</w:t>
      </w:r>
    </w:p>
    <w:p w14:paraId="39238520" w14:textId="77777777" w:rsidR="008C4E7A" w:rsidRPr="006062B0" w:rsidRDefault="008C4E7A" w:rsidP="006062B0">
      <w:pPr>
        <w:rPr>
          <w:rFonts w:ascii="Courier New" w:hAnsi="Courier New" w:cs="Courier New"/>
          <w:sz w:val="18"/>
          <w:szCs w:val="16"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18"/>
        <w:gridCol w:w="7512"/>
      </w:tblGrid>
      <w:tr w:rsidR="006C25B9" w14:paraId="552A037F" w14:textId="77777777" w:rsidTr="00E61BED">
        <w:tc>
          <w:tcPr>
            <w:tcW w:w="1118" w:type="dxa"/>
            <w:shd w:val="clear" w:color="auto" w:fill="auto"/>
          </w:tcPr>
          <w:p w14:paraId="6157463E" w14:textId="77777777" w:rsidR="006C25B9" w:rsidRDefault="006C25B9" w:rsidP="00E61BED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  <w:lang w:eastAsia="pt-PT"/>
              </w:rPr>
              <w:drawing>
                <wp:inline distT="0" distB="0" distL="0" distR="0" wp14:anchorId="47D4F12F" wp14:editId="4F356DF1">
                  <wp:extent cx="457200" cy="457200"/>
                  <wp:effectExtent l="0" t="0" r="0" b="0"/>
                  <wp:docPr id="8" name="Graphic 8" descr="Head with gear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mediafile_dzwLBh.svg"/>
                          <pic:cNvPicPr/>
                        </pic:nvPicPr>
                        <pic:blipFill>
                          <a:blip r:embed="rId12">
                            <a:extLs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12" w:type="dxa"/>
            <w:shd w:val="clear" w:color="auto" w:fill="auto"/>
          </w:tcPr>
          <w:p w14:paraId="6C2EA983" w14:textId="1800033F" w:rsidR="006C25B9" w:rsidRPr="006E2B59" w:rsidRDefault="006C25B9" w:rsidP="00E61BED">
            <w:pPr>
              <w:rPr>
                <w:rFonts w:eastAsiaTheme="minorEastAsia"/>
                <w:i/>
              </w:rPr>
            </w:pPr>
            <w:r>
              <w:t>Porque será necessário criar uma lista para ordenar os números?</w:t>
            </w:r>
          </w:p>
        </w:tc>
      </w:tr>
    </w:tbl>
    <w:p w14:paraId="3D70736A" w14:textId="2271D2BE" w:rsidR="0071221B" w:rsidRPr="0024399D" w:rsidRDefault="0071221B" w:rsidP="0071221B">
      <w:pPr>
        <w:pStyle w:val="Heading1"/>
      </w:pPr>
      <w:r>
        <w:t xml:space="preserve">O ciclo de </w:t>
      </w:r>
      <w:r w:rsidRPr="0024399D">
        <w:t>jogo</w:t>
      </w:r>
    </w:p>
    <w:p w14:paraId="777D6040" w14:textId="72630CBF" w:rsidR="006062B0" w:rsidRPr="006C25B9" w:rsidRDefault="00F6674D" w:rsidP="006062B0">
      <w:r>
        <w:t>O ciclo de jogo repete-se até que sejam esgotadas as bolas numeradas</w:t>
      </w:r>
      <w:r w:rsidR="006C25B9">
        <w:t xml:space="preserve">. </w:t>
      </w:r>
    </w:p>
    <w:p w14:paraId="1FE280E5" w14:textId="77777777" w:rsidR="006062B0" w:rsidRPr="006062B0" w:rsidRDefault="006062B0" w:rsidP="006062B0">
      <w:pPr>
        <w:rPr>
          <w:rFonts w:ascii="Courier New" w:hAnsi="Courier New" w:cs="Courier New"/>
          <w:sz w:val="18"/>
          <w:szCs w:val="16"/>
        </w:rPr>
      </w:pPr>
      <w:r w:rsidRPr="006062B0">
        <w:rPr>
          <w:rFonts w:ascii="Courier New" w:hAnsi="Courier New" w:cs="Courier New"/>
          <w:sz w:val="18"/>
          <w:szCs w:val="16"/>
        </w:rPr>
        <w:t xml:space="preserve">    # inicialização</w:t>
      </w:r>
    </w:p>
    <w:p w14:paraId="4F779E97" w14:textId="77777777" w:rsidR="006062B0" w:rsidRPr="006062B0" w:rsidRDefault="006062B0" w:rsidP="006062B0">
      <w:pPr>
        <w:rPr>
          <w:rFonts w:ascii="Courier New" w:hAnsi="Courier New" w:cs="Courier New"/>
          <w:sz w:val="18"/>
          <w:szCs w:val="16"/>
        </w:rPr>
      </w:pPr>
      <w:r w:rsidRPr="006062B0">
        <w:rPr>
          <w:rFonts w:ascii="Courier New" w:hAnsi="Courier New" w:cs="Courier New"/>
          <w:sz w:val="18"/>
          <w:szCs w:val="16"/>
        </w:rPr>
        <w:t xml:space="preserve">    while len(bolas) &gt; 0:</w:t>
      </w:r>
    </w:p>
    <w:p w14:paraId="0A518379" w14:textId="7E7A320D" w:rsidR="00F6674D" w:rsidRPr="006C25B9" w:rsidRDefault="00F6674D" w:rsidP="00F6674D">
      <w:r>
        <w:t xml:space="preserve">A cada jogada é sorteado um número... que é depois adicionado à lista de </w:t>
      </w:r>
      <w:r w:rsidRPr="006062B0">
        <w:rPr>
          <w:rFonts w:ascii="Courier New" w:hAnsi="Courier New" w:cs="Courier New"/>
          <w:sz w:val="18"/>
          <w:szCs w:val="16"/>
        </w:rPr>
        <w:t>numeros</w:t>
      </w:r>
      <w:r>
        <w:t xml:space="preserve"> que saíram.</w:t>
      </w:r>
    </w:p>
    <w:p w14:paraId="3B0BF90C" w14:textId="742D5D12" w:rsidR="006062B0" w:rsidRPr="006062B0" w:rsidRDefault="006062B0" w:rsidP="006062B0">
      <w:pPr>
        <w:rPr>
          <w:rFonts w:ascii="Courier New" w:hAnsi="Courier New" w:cs="Courier New"/>
          <w:sz w:val="18"/>
          <w:szCs w:val="16"/>
        </w:rPr>
      </w:pPr>
      <w:r w:rsidRPr="006062B0">
        <w:rPr>
          <w:rFonts w:ascii="Courier New" w:hAnsi="Courier New" w:cs="Courier New"/>
          <w:sz w:val="18"/>
          <w:szCs w:val="16"/>
        </w:rPr>
        <w:t xml:space="preserve">       # retira número</w:t>
      </w:r>
    </w:p>
    <w:p w14:paraId="555E144E" w14:textId="77777777" w:rsidR="006062B0" w:rsidRPr="00280C1A" w:rsidRDefault="006062B0" w:rsidP="006062B0">
      <w:pPr>
        <w:rPr>
          <w:rFonts w:ascii="Courier New" w:hAnsi="Courier New" w:cs="Courier New"/>
          <w:sz w:val="18"/>
          <w:szCs w:val="16"/>
          <w:lang w:val="en-US"/>
        </w:rPr>
      </w:pPr>
      <w:r w:rsidRPr="006062B0">
        <w:rPr>
          <w:rFonts w:ascii="Courier New" w:hAnsi="Courier New" w:cs="Courier New"/>
          <w:sz w:val="18"/>
          <w:szCs w:val="16"/>
        </w:rPr>
        <w:t xml:space="preserve">        if input("E roda a esfera...") </w:t>
      </w:r>
      <w:r w:rsidRPr="00280C1A">
        <w:rPr>
          <w:rFonts w:ascii="Courier New" w:hAnsi="Courier New" w:cs="Courier New"/>
          <w:sz w:val="18"/>
          <w:szCs w:val="16"/>
          <w:lang w:val="en-US"/>
        </w:rPr>
        <w:t xml:space="preserve">== </w:t>
      </w:r>
      <w:commentRangeStart w:id="72"/>
      <w:r w:rsidRPr="00280C1A">
        <w:rPr>
          <w:rFonts w:ascii="Courier New" w:hAnsi="Courier New" w:cs="Courier New"/>
          <w:sz w:val="18"/>
          <w:szCs w:val="16"/>
          <w:lang w:val="en-US"/>
        </w:rPr>
        <w:t>"end</w:t>
      </w:r>
      <w:commentRangeEnd w:id="72"/>
      <w:r w:rsidR="00904086">
        <w:rPr>
          <w:rStyle w:val="CommentReference"/>
        </w:rPr>
        <w:commentReference w:id="72"/>
      </w:r>
      <w:r w:rsidRPr="00280C1A">
        <w:rPr>
          <w:rFonts w:ascii="Courier New" w:hAnsi="Courier New" w:cs="Courier New"/>
          <w:sz w:val="18"/>
          <w:szCs w:val="16"/>
          <w:lang w:val="en-US"/>
        </w:rPr>
        <w:t>":</w:t>
      </w:r>
    </w:p>
    <w:p w14:paraId="153DD11A" w14:textId="77777777" w:rsidR="006062B0" w:rsidRPr="00B11A78" w:rsidRDefault="006062B0" w:rsidP="006062B0">
      <w:pPr>
        <w:rPr>
          <w:rFonts w:ascii="Courier New" w:hAnsi="Courier New" w:cs="Courier New"/>
          <w:sz w:val="18"/>
          <w:szCs w:val="16"/>
          <w:rPrChange w:id="73" w:author="António Coelho" w:date="2020-09-11T17:44:00Z">
            <w:rPr>
              <w:rFonts w:ascii="Courier New" w:hAnsi="Courier New" w:cs="Courier New"/>
              <w:sz w:val="18"/>
              <w:szCs w:val="16"/>
              <w:lang w:val="en-US"/>
            </w:rPr>
          </w:rPrChange>
        </w:rPr>
      </w:pPr>
      <w:r w:rsidRPr="00280C1A">
        <w:rPr>
          <w:rFonts w:ascii="Courier New" w:hAnsi="Courier New" w:cs="Courier New"/>
          <w:sz w:val="18"/>
          <w:szCs w:val="16"/>
          <w:lang w:val="en-US"/>
        </w:rPr>
        <w:t xml:space="preserve">            </w:t>
      </w:r>
      <w:r w:rsidRPr="00B11A78">
        <w:rPr>
          <w:rFonts w:ascii="Courier New" w:hAnsi="Courier New" w:cs="Courier New"/>
          <w:sz w:val="18"/>
          <w:szCs w:val="16"/>
          <w:rPrChange w:id="74" w:author="António Coelho" w:date="2020-09-11T17:44:00Z">
            <w:rPr>
              <w:rFonts w:ascii="Courier New" w:hAnsi="Courier New" w:cs="Courier New"/>
              <w:sz w:val="18"/>
              <w:szCs w:val="16"/>
              <w:lang w:val="en-US"/>
            </w:rPr>
          </w:rPrChange>
        </w:rPr>
        <w:t>return</w:t>
      </w:r>
    </w:p>
    <w:p w14:paraId="7F8B80F9" w14:textId="1013449D" w:rsidR="006062B0" w:rsidRPr="00904086" w:rsidRDefault="006062B0" w:rsidP="006062B0">
      <w:pPr>
        <w:rPr>
          <w:rFonts w:ascii="Courier New" w:hAnsi="Courier New" w:cs="Courier New"/>
          <w:sz w:val="18"/>
          <w:szCs w:val="16"/>
          <w:rPrChange w:id="75" w:author="fnf" w:date="2020-07-15T15:19:00Z">
            <w:rPr>
              <w:rFonts w:ascii="Courier New" w:hAnsi="Courier New" w:cs="Courier New"/>
              <w:sz w:val="18"/>
              <w:szCs w:val="16"/>
              <w:lang w:val="en-US"/>
            </w:rPr>
          </w:rPrChange>
        </w:rPr>
      </w:pPr>
      <w:r w:rsidRPr="00904086">
        <w:rPr>
          <w:rFonts w:ascii="Courier New" w:hAnsi="Courier New" w:cs="Courier New"/>
          <w:sz w:val="18"/>
          <w:szCs w:val="16"/>
          <w:rPrChange w:id="76" w:author="fnf" w:date="2020-07-15T15:19:00Z">
            <w:rPr>
              <w:rFonts w:ascii="Courier New" w:hAnsi="Courier New" w:cs="Courier New"/>
              <w:sz w:val="18"/>
              <w:szCs w:val="16"/>
              <w:lang w:val="en-US"/>
            </w:rPr>
          </w:rPrChange>
        </w:rPr>
        <w:t xml:space="preserve">        numero</w:t>
      </w:r>
      <w:ins w:id="77" w:author="fnf" w:date="2020-07-15T15:19:00Z">
        <w:r w:rsidR="00904086" w:rsidRPr="00904086">
          <w:rPr>
            <w:rFonts w:ascii="Courier New" w:hAnsi="Courier New" w:cs="Courier New"/>
            <w:sz w:val="18"/>
            <w:szCs w:val="16"/>
            <w:rPrChange w:id="78" w:author="fnf" w:date="2020-07-15T15:19:00Z">
              <w:rPr>
                <w:rFonts w:ascii="Courier New" w:hAnsi="Courier New" w:cs="Courier New"/>
                <w:sz w:val="18"/>
                <w:szCs w:val="16"/>
                <w:lang w:val="en-US"/>
              </w:rPr>
            </w:rPrChange>
          </w:rPr>
          <w:t>_sorteado</w:t>
        </w:r>
      </w:ins>
      <w:r w:rsidRPr="00904086">
        <w:rPr>
          <w:rFonts w:ascii="Courier New" w:hAnsi="Courier New" w:cs="Courier New"/>
          <w:sz w:val="18"/>
          <w:szCs w:val="16"/>
          <w:rPrChange w:id="79" w:author="fnf" w:date="2020-07-15T15:19:00Z">
            <w:rPr>
              <w:rFonts w:ascii="Courier New" w:hAnsi="Courier New" w:cs="Courier New"/>
              <w:sz w:val="18"/>
              <w:szCs w:val="16"/>
              <w:lang w:val="en-US"/>
            </w:rPr>
          </w:rPrChange>
        </w:rPr>
        <w:t xml:space="preserve"> = bolas.pop(random.randint(0, len(bolas)-1))</w:t>
      </w:r>
    </w:p>
    <w:p w14:paraId="25DFC8F2" w14:textId="38B0C4DC" w:rsidR="006062B0" w:rsidRPr="006062B0" w:rsidRDefault="006062B0" w:rsidP="006062B0">
      <w:pPr>
        <w:rPr>
          <w:rFonts w:ascii="Courier New" w:hAnsi="Courier New" w:cs="Courier New"/>
          <w:sz w:val="18"/>
          <w:szCs w:val="16"/>
        </w:rPr>
      </w:pPr>
      <w:r w:rsidRPr="00904086">
        <w:rPr>
          <w:rFonts w:ascii="Courier New" w:hAnsi="Courier New" w:cs="Courier New"/>
          <w:sz w:val="18"/>
          <w:szCs w:val="16"/>
          <w:rPrChange w:id="80" w:author="fnf" w:date="2020-07-15T15:19:00Z">
            <w:rPr>
              <w:rFonts w:ascii="Courier New" w:hAnsi="Courier New" w:cs="Courier New"/>
              <w:sz w:val="18"/>
              <w:szCs w:val="16"/>
              <w:lang w:val="en-US"/>
            </w:rPr>
          </w:rPrChange>
        </w:rPr>
        <w:t xml:space="preserve">        </w:t>
      </w:r>
      <w:r w:rsidRPr="006062B0">
        <w:rPr>
          <w:rFonts w:ascii="Courier New" w:hAnsi="Courier New" w:cs="Courier New"/>
          <w:sz w:val="18"/>
          <w:szCs w:val="16"/>
        </w:rPr>
        <w:t>print (numero</w:t>
      </w:r>
      <w:ins w:id="81" w:author="fnf" w:date="2020-07-15T15:19:00Z">
        <w:r w:rsidR="00904086">
          <w:rPr>
            <w:rFonts w:ascii="Courier New" w:hAnsi="Courier New" w:cs="Courier New"/>
            <w:sz w:val="18"/>
            <w:szCs w:val="16"/>
          </w:rPr>
          <w:t>_sorteado</w:t>
        </w:r>
      </w:ins>
      <w:r w:rsidRPr="006062B0">
        <w:rPr>
          <w:rFonts w:ascii="Courier New" w:hAnsi="Courier New" w:cs="Courier New"/>
          <w:sz w:val="18"/>
          <w:szCs w:val="16"/>
        </w:rPr>
        <w:t>)</w:t>
      </w:r>
    </w:p>
    <w:p w14:paraId="152CA264" w14:textId="5F65A854" w:rsidR="006062B0" w:rsidRPr="006062B0" w:rsidRDefault="006062B0" w:rsidP="006062B0">
      <w:pPr>
        <w:rPr>
          <w:rFonts w:ascii="Courier New" w:hAnsi="Courier New" w:cs="Courier New"/>
          <w:sz w:val="18"/>
          <w:szCs w:val="16"/>
        </w:rPr>
      </w:pPr>
      <w:r w:rsidRPr="006062B0">
        <w:rPr>
          <w:rFonts w:ascii="Courier New" w:hAnsi="Courier New" w:cs="Courier New"/>
          <w:sz w:val="18"/>
          <w:szCs w:val="16"/>
        </w:rPr>
        <w:t xml:space="preserve">        </w:t>
      </w:r>
      <w:del w:id="82" w:author="fnf" w:date="2020-07-15T15:20:00Z">
        <w:r w:rsidRPr="006062B0" w:rsidDel="00904086">
          <w:rPr>
            <w:rFonts w:ascii="Courier New" w:hAnsi="Courier New" w:cs="Courier New"/>
            <w:sz w:val="18"/>
            <w:szCs w:val="16"/>
          </w:rPr>
          <w:delText>numeros</w:delText>
        </w:r>
      </w:del>
      <w:ins w:id="83" w:author="fnf" w:date="2020-07-15T15:20:00Z">
        <w:r w:rsidR="00904086">
          <w:rPr>
            <w:rFonts w:ascii="Courier New" w:hAnsi="Courier New" w:cs="Courier New"/>
            <w:sz w:val="18"/>
            <w:szCs w:val="16"/>
          </w:rPr>
          <w:t>n</w:t>
        </w:r>
      </w:ins>
      <w:ins w:id="84" w:author="António Coelho" w:date="2020-09-11T18:00:00Z">
        <w:r w:rsidR="005F2412">
          <w:rPr>
            <w:rFonts w:ascii="Courier New" w:hAnsi="Courier New" w:cs="Courier New"/>
            <w:sz w:val="18"/>
            <w:szCs w:val="16"/>
          </w:rPr>
          <w:t>u</w:t>
        </w:r>
      </w:ins>
      <w:ins w:id="85" w:author="fnf" w:date="2020-07-15T15:20:00Z">
        <w:del w:id="86" w:author="António Coelho" w:date="2020-09-11T18:00:00Z">
          <w:r w:rsidR="00904086" w:rsidDel="005F2412">
            <w:rPr>
              <w:rFonts w:ascii="Courier New" w:hAnsi="Courier New" w:cs="Courier New"/>
              <w:sz w:val="18"/>
              <w:szCs w:val="16"/>
            </w:rPr>
            <w:delText>ú</w:delText>
          </w:r>
        </w:del>
        <w:r w:rsidR="00904086">
          <w:rPr>
            <w:rFonts w:ascii="Courier New" w:hAnsi="Courier New" w:cs="Courier New"/>
            <w:sz w:val="18"/>
            <w:szCs w:val="16"/>
          </w:rPr>
          <w:t>meros_ja_saidos</w:t>
        </w:r>
      </w:ins>
      <w:r w:rsidRPr="006062B0">
        <w:rPr>
          <w:rFonts w:ascii="Courier New" w:hAnsi="Courier New" w:cs="Courier New"/>
          <w:sz w:val="18"/>
          <w:szCs w:val="16"/>
        </w:rPr>
        <w:t>.add(</w:t>
      </w:r>
      <w:ins w:id="87" w:author="António Coelho" w:date="2020-09-11T18:00:00Z">
        <w:r w:rsidR="004C686F" w:rsidRPr="006062B0">
          <w:rPr>
            <w:rFonts w:ascii="Courier New" w:hAnsi="Courier New" w:cs="Courier New"/>
            <w:sz w:val="18"/>
            <w:szCs w:val="16"/>
          </w:rPr>
          <w:t>numero</w:t>
        </w:r>
        <w:r w:rsidR="004C686F">
          <w:rPr>
            <w:rFonts w:ascii="Courier New" w:hAnsi="Courier New" w:cs="Courier New"/>
            <w:sz w:val="18"/>
            <w:szCs w:val="16"/>
          </w:rPr>
          <w:t>_sorteado</w:t>
        </w:r>
      </w:ins>
      <w:del w:id="88" w:author="António Coelho" w:date="2020-09-11T18:00:00Z">
        <w:r w:rsidRPr="006062B0" w:rsidDel="004C686F">
          <w:rPr>
            <w:rFonts w:ascii="Courier New" w:hAnsi="Courier New" w:cs="Courier New"/>
            <w:sz w:val="18"/>
            <w:szCs w:val="16"/>
          </w:rPr>
          <w:delText>numero</w:delText>
        </w:r>
      </w:del>
      <w:r w:rsidRPr="006062B0">
        <w:rPr>
          <w:rFonts w:ascii="Courier New" w:hAnsi="Courier New" w:cs="Courier New"/>
          <w:sz w:val="18"/>
          <w:szCs w:val="16"/>
        </w:rPr>
        <w:t>)</w:t>
      </w:r>
    </w:p>
    <w:p w14:paraId="77C40C02" w14:textId="698C83E6" w:rsidR="00294004" w:rsidRPr="006C25B9" w:rsidRDefault="004E1BBD" w:rsidP="00294004">
      <w:r>
        <w:t xml:space="preserve">Em seguida, calcula-se quantos números </w:t>
      </w:r>
      <w:r w:rsidR="00F01E2C">
        <w:t>faltam sair</w:t>
      </w:r>
      <w:r>
        <w:t xml:space="preserve"> no cartão de cada jogador.</w:t>
      </w:r>
    </w:p>
    <w:p w14:paraId="02271205" w14:textId="77777777" w:rsidR="006062B0" w:rsidRPr="006062B0" w:rsidRDefault="006062B0" w:rsidP="006062B0">
      <w:pPr>
        <w:rPr>
          <w:rFonts w:ascii="Courier New" w:hAnsi="Courier New" w:cs="Courier New"/>
          <w:sz w:val="18"/>
          <w:szCs w:val="16"/>
        </w:rPr>
      </w:pPr>
      <w:r w:rsidRPr="006062B0">
        <w:rPr>
          <w:rFonts w:ascii="Courier New" w:hAnsi="Courier New" w:cs="Courier New"/>
          <w:sz w:val="18"/>
          <w:szCs w:val="16"/>
        </w:rPr>
        <w:t xml:space="preserve">        # mostra bilhete do jogador humano</w:t>
      </w:r>
    </w:p>
    <w:p w14:paraId="2FEB00BD" w14:textId="3AD1BBA6" w:rsidR="006062B0" w:rsidRPr="006062B0" w:rsidRDefault="006062B0" w:rsidP="006062B0">
      <w:pPr>
        <w:rPr>
          <w:rFonts w:ascii="Courier New" w:hAnsi="Courier New" w:cs="Courier New"/>
          <w:sz w:val="18"/>
          <w:szCs w:val="16"/>
        </w:rPr>
      </w:pPr>
      <w:r w:rsidRPr="006062B0">
        <w:rPr>
          <w:rFonts w:ascii="Courier New" w:hAnsi="Courier New" w:cs="Courier New"/>
          <w:sz w:val="18"/>
          <w:szCs w:val="16"/>
        </w:rPr>
        <w:t xml:space="preserve">        nH = NUMEROS - len(cartaoH</w:t>
      </w:r>
      <w:ins w:id="89" w:author="fnf" w:date="2020-07-15T15:20:00Z">
        <w:r w:rsidR="001350C4">
          <w:rPr>
            <w:rFonts w:ascii="Courier New" w:hAnsi="Courier New" w:cs="Courier New"/>
            <w:sz w:val="18"/>
            <w:szCs w:val="16"/>
          </w:rPr>
          <w:t>umano</w:t>
        </w:r>
      </w:ins>
      <w:r w:rsidRPr="006062B0">
        <w:rPr>
          <w:rFonts w:ascii="Courier New" w:hAnsi="Courier New" w:cs="Courier New"/>
          <w:sz w:val="18"/>
          <w:szCs w:val="16"/>
        </w:rPr>
        <w:t>.intersection(numeros</w:t>
      </w:r>
      <w:ins w:id="90" w:author="fnf" w:date="2020-07-15T15:21:00Z">
        <w:r w:rsidR="001350C4">
          <w:rPr>
            <w:rFonts w:ascii="Courier New" w:hAnsi="Courier New" w:cs="Courier New"/>
            <w:sz w:val="18"/>
            <w:szCs w:val="16"/>
          </w:rPr>
          <w:t>_ja_saidos</w:t>
        </w:r>
      </w:ins>
      <w:r w:rsidRPr="006062B0">
        <w:rPr>
          <w:rFonts w:ascii="Courier New" w:hAnsi="Courier New" w:cs="Courier New"/>
          <w:sz w:val="18"/>
          <w:szCs w:val="16"/>
        </w:rPr>
        <w:t>))</w:t>
      </w:r>
    </w:p>
    <w:p w14:paraId="658831F8" w14:textId="56F50C54" w:rsidR="006062B0" w:rsidRPr="006062B0" w:rsidRDefault="006062B0" w:rsidP="006062B0">
      <w:pPr>
        <w:rPr>
          <w:rFonts w:ascii="Courier New" w:hAnsi="Courier New" w:cs="Courier New"/>
          <w:sz w:val="18"/>
          <w:szCs w:val="16"/>
        </w:rPr>
      </w:pPr>
      <w:r w:rsidRPr="006062B0">
        <w:rPr>
          <w:rFonts w:ascii="Courier New" w:hAnsi="Courier New" w:cs="Courier New"/>
          <w:sz w:val="18"/>
          <w:szCs w:val="16"/>
        </w:rPr>
        <w:t xml:space="preserve">        print(bilheteH</w:t>
      </w:r>
      <w:ins w:id="91" w:author="fnf" w:date="2020-07-15T15:21:00Z">
        <w:r w:rsidR="001350C4">
          <w:rPr>
            <w:rFonts w:ascii="Courier New" w:hAnsi="Courier New" w:cs="Courier New"/>
            <w:sz w:val="18"/>
            <w:szCs w:val="16"/>
          </w:rPr>
          <w:t>umano</w:t>
        </w:r>
      </w:ins>
      <w:r w:rsidRPr="006062B0">
        <w:rPr>
          <w:rFonts w:ascii="Courier New" w:hAnsi="Courier New" w:cs="Courier New"/>
          <w:sz w:val="18"/>
          <w:szCs w:val="16"/>
        </w:rPr>
        <w:t>, "- faltam", nH)</w:t>
      </w:r>
    </w:p>
    <w:p w14:paraId="34F1E9BC" w14:textId="20A2AA6B" w:rsidR="006062B0" w:rsidRPr="006062B0" w:rsidRDefault="006062B0" w:rsidP="006062B0">
      <w:pPr>
        <w:rPr>
          <w:rFonts w:ascii="Courier New" w:hAnsi="Courier New" w:cs="Courier New"/>
          <w:sz w:val="18"/>
          <w:szCs w:val="16"/>
        </w:rPr>
      </w:pPr>
      <w:r w:rsidRPr="006062B0">
        <w:rPr>
          <w:rFonts w:ascii="Courier New" w:hAnsi="Courier New" w:cs="Courier New"/>
          <w:sz w:val="18"/>
          <w:szCs w:val="16"/>
        </w:rPr>
        <w:t xml:space="preserve">        nC = NUMEROS - len(cartaoC</w:t>
      </w:r>
      <w:ins w:id="92" w:author="António Coelho" w:date="2020-09-11T18:01:00Z">
        <w:r w:rsidR="004C686F">
          <w:rPr>
            <w:rFonts w:ascii="Courier New" w:hAnsi="Courier New" w:cs="Courier New"/>
            <w:sz w:val="18"/>
            <w:szCs w:val="16"/>
          </w:rPr>
          <w:t>omputador</w:t>
        </w:r>
      </w:ins>
      <w:r w:rsidRPr="006062B0">
        <w:rPr>
          <w:rFonts w:ascii="Courier New" w:hAnsi="Courier New" w:cs="Courier New"/>
          <w:sz w:val="18"/>
          <w:szCs w:val="16"/>
        </w:rPr>
        <w:t>.intersection(</w:t>
      </w:r>
      <w:ins w:id="93" w:author="António Coelho" w:date="2020-09-11T17:56:00Z">
        <w:r w:rsidR="00A37F05" w:rsidRPr="006062B0">
          <w:rPr>
            <w:rFonts w:ascii="Courier New" w:hAnsi="Courier New" w:cs="Courier New"/>
            <w:sz w:val="18"/>
            <w:szCs w:val="16"/>
          </w:rPr>
          <w:t>numeros</w:t>
        </w:r>
        <w:r w:rsidR="00A37F05">
          <w:rPr>
            <w:rFonts w:ascii="Courier New" w:hAnsi="Courier New" w:cs="Courier New"/>
            <w:sz w:val="18"/>
            <w:szCs w:val="16"/>
          </w:rPr>
          <w:t>_ja_saidos</w:t>
        </w:r>
      </w:ins>
      <w:del w:id="94" w:author="António Coelho" w:date="2020-09-11T17:56:00Z">
        <w:r w:rsidRPr="006062B0" w:rsidDel="00A37F05">
          <w:rPr>
            <w:rFonts w:ascii="Courier New" w:hAnsi="Courier New" w:cs="Courier New"/>
            <w:sz w:val="18"/>
            <w:szCs w:val="16"/>
          </w:rPr>
          <w:delText>numeros</w:delText>
        </w:r>
      </w:del>
      <w:r w:rsidRPr="006062B0">
        <w:rPr>
          <w:rFonts w:ascii="Courier New" w:hAnsi="Courier New" w:cs="Courier New"/>
          <w:sz w:val="18"/>
          <w:szCs w:val="16"/>
        </w:rPr>
        <w:t>))</w:t>
      </w:r>
    </w:p>
    <w:p w14:paraId="3FA0A7B1" w14:textId="336813C5" w:rsidR="006062B0" w:rsidRDefault="006062B0" w:rsidP="006062B0">
      <w:pPr>
        <w:rPr>
          <w:rFonts w:ascii="Courier New" w:hAnsi="Courier New" w:cs="Courier New"/>
          <w:sz w:val="18"/>
          <w:szCs w:val="16"/>
        </w:rPr>
      </w:pPr>
      <w:r w:rsidRPr="006062B0">
        <w:rPr>
          <w:rFonts w:ascii="Courier New" w:hAnsi="Courier New" w:cs="Courier New"/>
          <w:sz w:val="18"/>
          <w:szCs w:val="16"/>
        </w:rPr>
        <w:t xml:space="preserve">        print(bilheteC</w:t>
      </w:r>
      <w:ins w:id="95" w:author="fnf" w:date="2020-07-15T15:21:00Z">
        <w:r w:rsidR="001350C4">
          <w:rPr>
            <w:rFonts w:ascii="Courier New" w:hAnsi="Courier New" w:cs="Courier New"/>
            <w:sz w:val="18"/>
            <w:szCs w:val="16"/>
          </w:rPr>
          <w:t>omputador</w:t>
        </w:r>
      </w:ins>
      <w:r w:rsidRPr="006062B0">
        <w:rPr>
          <w:rFonts w:ascii="Courier New" w:hAnsi="Courier New" w:cs="Courier New"/>
          <w:sz w:val="18"/>
          <w:szCs w:val="16"/>
        </w:rPr>
        <w:t>, "- faltam", nC)</w:t>
      </w:r>
    </w:p>
    <w:p w14:paraId="5C14A551" w14:textId="77777777" w:rsidR="004E1BBD" w:rsidRPr="006062B0" w:rsidRDefault="004E1BBD" w:rsidP="006062B0">
      <w:pPr>
        <w:rPr>
          <w:rFonts w:ascii="Courier New" w:hAnsi="Courier New" w:cs="Courier New"/>
          <w:sz w:val="18"/>
          <w:szCs w:val="16"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18"/>
        <w:gridCol w:w="7512"/>
      </w:tblGrid>
      <w:tr w:rsidR="004E1BBD" w14:paraId="195F31C1" w14:textId="77777777" w:rsidTr="00E61BED">
        <w:tc>
          <w:tcPr>
            <w:tcW w:w="1118" w:type="dxa"/>
            <w:shd w:val="clear" w:color="auto" w:fill="auto"/>
          </w:tcPr>
          <w:p w14:paraId="7537BB88" w14:textId="7DCFF72A" w:rsidR="004E1BBD" w:rsidRDefault="00F01E2C" w:rsidP="00E61BED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  <w:lang w:eastAsia="pt-PT"/>
              </w:rPr>
              <w:drawing>
                <wp:inline distT="0" distB="0" distL="0" distR="0" wp14:anchorId="2E49F0E2" wp14:editId="65AAD3DC">
                  <wp:extent cx="457200" cy="457200"/>
                  <wp:effectExtent l="0" t="0" r="0" b="0"/>
                  <wp:docPr id="10" name="Graphic 10" descr="Ey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mediafile_dk7ill.svg"/>
                          <pic:cNvPicPr/>
                        </pic:nvPicPr>
                        <pic:blipFill>
                          <a:blip r:embed="rId14">
                            <a:extLst>
                              <a:ext uri="{96DAC541-7B7A-43D3-8B79-37D633B846F1}">
                                <asvg:svgBlip xmlns:asvg="http://schemas.microsoft.com/office/drawing/2016/SVG/main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12" w:type="dxa"/>
            <w:shd w:val="clear" w:color="auto" w:fill="auto"/>
          </w:tcPr>
          <w:p w14:paraId="40EBBCC6" w14:textId="34691AFA" w:rsidR="004E1BBD" w:rsidRDefault="00371EC9" w:rsidP="00E61BED">
            <w:r>
              <w:t xml:space="preserve">Para calcular os números que já saíram em cada cartão utiliza-se o </w:t>
            </w:r>
            <w:ins w:id="96" w:author="António Coelho" w:date="2020-09-11T17:57:00Z">
              <w:r w:rsidR="0041791F">
                <w:t xml:space="preserve">comprimento do conjunto devolvido pelo </w:t>
              </w:r>
            </w:ins>
            <w:r>
              <w:t xml:space="preserve">método </w:t>
            </w:r>
            <w:hyperlink r:id="rId16" w:anchor=":~:text=The%20intersection()%20method%20returns,with%20more%20than%20two%20sets." w:history="1">
              <w:r w:rsidRPr="00621C3A">
                <w:rPr>
                  <w:rStyle w:val="Hyperlink"/>
                  <w:rFonts w:ascii="Courier New" w:hAnsi="Courier New" w:cs="Courier New"/>
                  <w:sz w:val="18"/>
                  <w:szCs w:val="16"/>
                </w:rPr>
                <w:t>intersection()</w:t>
              </w:r>
            </w:hyperlink>
            <w:r>
              <w:t xml:space="preserve"> dos conjuntos.</w:t>
            </w:r>
          </w:p>
          <w:p w14:paraId="7622352F" w14:textId="313A2AAD" w:rsidR="00371EC9" w:rsidRPr="00371EC9" w:rsidRDefault="00371EC9" w:rsidP="00E61BED">
            <w:pPr>
              <w:rPr>
                <w:rFonts w:eastAsiaTheme="minorEastAsia"/>
                <w:iCs/>
              </w:rPr>
            </w:pPr>
            <w:commentRangeStart w:id="97"/>
            <w:r>
              <w:rPr>
                <w:rFonts w:eastAsiaTheme="minorEastAsia"/>
                <w:iCs/>
              </w:rPr>
              <w:t xml:space="preserve">Este método </w:t>
            </w:r>
            <w:commentRangeEnd w:id="97"/>
            <w:r w:rsidR="001350C4">
              <w:rPr>
                <w:rStyle w:val="CommentReference"/>
              </w:rPr>
              <w:commentReference w:id="97"/>
            </w:r>
            <w:r>
              <w:rPr>
                <w:rFonts w:eastAsiaTheme="minorEastAsia"/>
                <w:iCs/>
              </w:rPr>
              <w:t xml:space="preserve">calcula </w:t>
            </w:r>
            <w:r w:rsidR="005B3379">
              <w:rPr>
                <w:rFonts w:eastAsiaTheme="minorEastAsia"/>
                <w:iCs/>
              </w:rPr>
              <w:t>a quantidade de</w:t>
            </w:r>
            <w:r>
              <w:rPr>
                <w:rFonts w:eastAsiaTheme="minorEastAsia"/>
                <w:iCs/>
              </w:rPr>
              <w:t xml:space="preserve"> números que se encontram, simultaneamente, no cartão do jogador e no conjunto de valores que já saíram.</w:t>
            </w:r>
          </w:p>
        </w:tc>
      </w:tr>
    </w:tbl>
    <w:p w14:paraId="114DF557" w14:textId="2B7CA5F0" w:rsidR="006062B0" w:rsidRPr="005F2412" w:rsidRDefault="004B46BD" w:rsidP="006062B0">
      <w:pPr>
        <w:rPr>
          <w:lang w:val="en-US"/>
          <w:rPrChange w:id="98" w:author="António Coelho" w:date="2020-09-11T18:00:00Z">
            <w:rPr/>
          </w:rPrChange>
        </w:rPr>
      </w:pPr>
      <w:r w:rsidRPr="004B46BD">
        <w:t xml:space="preserve">Finalmente, </w:t>
      </w:r>
      <w:r>
        <w:t xml:space="preserve">verifica-se se há um vencedor... </w:t>
      </w:r>
      <w:r w:rsidRPr="005F2412">
        <w:rPr>
          <w:lang w:val="en-US"/>
          <w:rPrChange w:id="99" w:author="António Coelho" w:date="2020-09-11T18:00:00Z">
            <w:rPr/>
          </w:rPrChange>
        </w:rPr>
        <w:t>Bingo!</w:t>
      </w:r>
    </w:p>
    <w:p w14:paraId="76C9BB61" w14:textId="77777777" w:rsidR="006062B0" w:rsidRPr="006062B0" w:rsidRDefault="006062B0" w:rsidP="006062B0">
      <w:pPr>
        <w:rPr>
          <w:rFonts w:ascii="Courier New" w:hAnsi="Courier New" w:cs="Courier New"/>
          <w:sz w:val="18"/>
          <w:szCs w:val="16"/>
          <w:lang w:val="en-US"/>
        </w:rPr>
      </w:pPr>
      <w:r w:rsidRPr="005F2412">
        <w:rPr>
          <w:rFonts w:ascii="Courier New" w:hAnsi="Courier New" w:cs="Courier New"/>
          <w:sz w:val="18"/>
          <w:szCs w:val="16"/>
          <w:lang w:val="en-US"/>
          <w:rPrChange w:id="100" w:author="António Coelho" w:date="2020-09-11T18:00:00Z">
            <w:rPr>
              <w:rFonts w:ascii="Courier New" w:hAnsi="Courier New" w:cs="Courier New"/>
              <w:sz w:val="18"/>
              <w:szCs w:val="16"/>
            </w:rPr>
          </w:rPrChange>
        </w:rPr>
        <w:t xml:space="preserve">        </w:t>
      </w:r>
      <w:r w:rsidRPr="006062B0">
        <w:rPr>
          <w:rFonts w:ascii="Courier New" w:hAnsi="Courier New" w:cs="Courier New"/>
          <w:sz w:val="18"/>
          <w:szCs w:val="16"/>
          <w:lang w:val="en-US"/>
        </w:rPr>
        <w:t>if nC == 0 and nH == 0:</w:t>
      </w:r>
    </w:p>
    <w:p w14:paraId="342681F5" w14:textId="77777777" w:rsidR="006062B0" w:rsidRPr="006062B0" w:rsidRDefault="006062B0" w:rsidP="006062B0">
      <w:pPr>
        <w:rPr>
          <w:rFonts w:ascii="Courier New" w:hAnsi="Courier New" w:cs="Courier New"/>
          <w:sz w:val="18"/>
          <w:szCs w:val="16"/>
          <w:lang w:val="en-US"/>
        </w:rPr>
      </w:pPr>
      <w:r w:rsidRPr="006062B0">
        <w:rPr>
          <w:rFonts w:ascii="Courier New" w:hAnsi="Courier New" w:cs="Courier New"/>
          <w:sz w:val="18"/>
          <w:szCs w:val="16"/>
          <w:lang w:val="en-US"/>
        </w:rPr>
        <w:t xml:space="preserve">            print("Empate...")</w:t>
      </w:r>
    </w:p>
    <w:p w14:paraId="44546873" w14:textId="77777777" w:rsidR="006062B0" w:rsidRPr="006062B0" w:rsidRDefault="006062B0" w:rsidP="006062B0">
      <w:pPr>
        <w:rPr>
          <w:rFonts w:ascii="Courier New" w:hAnsi="Courier New" w:cs="Courier New"/>
          <w:sz w:val="18"/>
          <w:szCs w:val="16"/>
          <w:lang w:val="en-US"/>
        </w:rPr>
      </w:pPr>
      <w:r w:rsidRPr="006062B0">
        <w:rPr>
          <w:rFonts w:ascii="Courier New" w:hAnsi="Courier New" w:cs="Courier New"/>
          <w:sz w:val="18"/>
          <w:szCs w:val="16"/>
          <w:lang w:val="en-US"/>
        </w:rPr>
        <w:t xml:space="preserve">            break</w:t>
      </w:r>
    </w:p>
    <w:p w14:paraId="7537D273" w14:textId="77777777" w:rsidR="006062B0" w:rsidRPr="006062B0" w:rsidRDefault="006062B0" w:rsidP="006062B0">
      <w:pPr>
        <w:rPr>
          <w:rFonts w:ascii="Courier New" w:hAnsi="Courier New" w:cs="Courier New"/>
          <w:sz w:val="18"/>
          <w:szCs w:val="16"/>
          <w:lang w:val="en-US"/>
        </w:rPr>
      </w:pPr>
      <w:r w:rsidRPr="006062B0">
        <w:rPr>
          <w:rFonts w:ascii="Courier New" w:hAnsi="Courier New" w:cs="Courier New"/>
          <w:sz w:val="18"/>
          <w:szCs w:val="16"/>
          <w:lang w:val="en-US"/>
        </w:rPr>
        <w:t xml:space="preserve">        elif nC == 0:</w:t>
      </w:r>
    </w:p>
    <w:p w14:paraId="79917B56" w14:textId="77777777" w:rsidR="006062B0" w:rsidRPr="006062B0" w:rsidRDefault="006062B0" w:rsidP="006062B0">
      <w:pPr>
        <w:rPr>
          <w:rFonts w:ascii="Courier New" w:hAnsi="Courier New" w:cs="Courier New"/>
          <w:sz w:val="18"/>
          <w:szCs w:val="16"/>
        </w:rPr>
      </w:pPr>
      <w:r w:rsidRPr="006062B0">
        <w:rPr>
          <w:rFonts w:ascii="Courier New" w:hAnsi="Courier New" w:cs="Courier New"/>
          <w:sz w:val="18"/>
          <w:szCs w:val="16"/>
          <w:lang w:val="en-US"/>
        </w:rPr>
        <w:t xml:space="preserve">            </w:t>
      </w:r>
      <w:r w:rsidRPr="005F2412">
        <w:rPr>
          <w:rFonts w:ascii="Courier New" w:hAnsi="Courier New" w:cs="Courier New"/>
          <w:sz w:val="18"/>
          <w:szCs w:val="16"/>
          <w:rPrChange w:id="101" w:author="António Coelho" w:date="2020-09-11T18:00:00Z">
            <w:rPr>
              <w:rFonts w:ascii="Courier New" w:hAnsi="Courier New" w:cs="Courier New"/>
              <w:sz w:val="18"/>
              <w:szCs w:val="16"/>
              <w:lang w:val="en-US"/>
            </w:rPr>
          </w:rPrChange>
        </w:rPr>
        <w:t xml:space="preserve">print("Bingo! </w:t>
      </w:r>
      <w:r w:rsidRPr="006062B0">
        <w:rPr>
          <w:rFonts w:ascii="Courier New" w:hAnsi="Courier New" w:cs="Courier New"/>
          <w:sz w:val="18"/>
          <w:szCs w:val="16"/>
        </w:rPr>
        <w:t>Ganhou o computador.")</w:t>
      </w:r>
    </w:p>
    <w:p w14:paraId="5D35924B" w14:textId="77777777" w:rsidR="006062B0" w:rsidRPr="006062B0" w:rsidRDefault="006062B0" w:rsidP="006062B0">
      <w:pPr>
        <w:rPr>
          <w:rFonts w:ascii="Courier New" w:hAnsi="Courier New" w:cs="Courier New"/>
          <w:sz w:val="18"/>
          <w:szCs w:val="16"/>
        </w:rPr>
      </w:pPr>
      <w:r w:rsidRPr="006062B0">
        <w:rPr>
          <w:rFonts w:ascii="Courier New" w:hAnsi="Courier New" w:cs="Courier New"/>
          <w:sz w:val="18"/>
          <w:szCs w:val="16"/>
        </w:rPr>
        <w:t xml:space="preserve">            break</w:t>
      </w:r>
    </w:p>
    <w:p w14:paraId="6B3A316B" w14:textId="77777777" w:rsidR="006062B0" w:rsidRPr="006062B0" w:rsidRDefault="006062B0" w:rsidP="006062B0">
      <w:pPr>
        <w:rPr>
          <w:rFonts w:ascii="Courier New" w:hAnsi="Courier New" w:cs="Courier New"/>
          <w:sz w:val="18"/>
          <w:szCs w:val="16"/>
        </w:rPr>
      </w:pPr>
      <w:r w:rsidRPr="006062B0">
        <w:rPr>
          <w:rFonts w:ascii="Courier New" w:hAnsi="Courier New" w:cs="Courier New"/>
          <w:sz w:val="18"/>
          <w:szCs w:val="16"/>
        </w:rPr>
        <w:t xml:space="preserve">        elif nH == 0:</w:t>
      </w:r>
    </w:p>
    <w:p w14:paraId="3286BE79" w14:textId="77777777" w:rsidR="006062B0" w:rsidRPr="006062B0" w:rsidRDefault="006062B0" w:rsidP="006062B0">
      <w:pPr>
        <w:rPr>
          <w:rFonts w:ascii="Courier New" w:hAnsi="Courier New" w:cs="Courier New"/>
          <w:sz w:val="18"/>
          <w:szCs w:val="16"/>
        </w:rPr>
      </w:pPr>
      <w:r w:rsidRPr="006062B0">
        <w:rPr>
          <w:rFonts w:ascii="Courier New" w:hAnsi="Courier New" w:cs="Courier New"/>
          <w:sz w:val="18"/>
          <w:szCs w:val="16"/>
        </w:rPr>
        <w:t xml:space="preserve">            print("Bingo! Ganhou o jogador humano.")</w:t>
      </w:r>
    </w:p>
    <w:p w14:paraId="74475D3B" w14:textId="0C8777CC" w:rsidR="006062B0" w:rsidRPr="006062B0" w:rsidRDefault="006062B0" w:rsidP="006062B0">
      <w:pPr>
        <w:rPr>
          <w:rFonts w:ascii="Courier New" w:hAnsi="Courier New" w:cs="Courier New"/>
          <w:sz w:val="18"/>
          <w:szCs w:val="16"/>
        </w:rPr>
      </w:pPr>
      <w:r w:rsidRPr="006062B0">
        <w:rPr>
          <w:rFonts w:ascii="Courier New" w:hAnsi="Courier New" w:cs="Courier New"/>
          <w:sz w:val="18"/>
          <w:szCs w:val="16"/>
        </w:rPr>
        <w:t xml:space="preserve">            break</w:t>
      </w:r>
    </w:p>
    <w:p w14:paraId="012E1AC1" w14:textId="2802D34F" w:rsidR="00E455C1" w:rsidRPr="0024399D" w:rsidRDefault="00E455C1" w:rsidP="00E455C1">
      <w:pPr>
        <w:pStyle w:val="Heading1"/>
      </w:pPr>
      <w:r w:rsidRPr="0024399D">
        <w:t>Desafio final</w:t>
      </w:r>
    </w:p>
    <w:p w14:paraId="7CDBE09C" w14:textId="43BAD982" w:rsidR="00296424" w:rsidRDefault="00055A0D" w:rsidP="00F04EC7">
      <w:pPr>
        <w:rPr>
          <w:lang w:val="pt-BR"/>
        </w:rPr>
      </w:pPr>
      <w:r>
        <w:rPr>
          <w:lang w:val="pt-BR"/>
        </w:rPr>
        <w:t>Evolua esta versão do jogo para incorporar as regras de criação dos cartões e a possibilidade de haver vários jogadores, com vários cartões.</w:t>
      </w:r>
    </w:p>
    <w:p w14:paraId="55519991" w14:textId="321CB51D" w:rsidR="00E00911" w:rsidRDefault="00055A0D" w:rsidP="00F04EC7">
      <w:pPr>
        <w:rPr>
          <w:lang w:val="pt-BR"/>
        </w:rPr>
      </w:pPr>
      <w:r>
        <w:rPr>
          <w:lang w:val="pt-BR"/>
        </w:rPr>
        <w:t>Também poderá desenvolver uma versão gráfica utilizando o módulo p5...</w:t>
      </w:r>
    </w:p>
    <w:p w14:paraId="125CF566" w14:textId="77777777" w:rsidR="000C7B2A" w:rsidRPr="001C0E1A" w:rsidRDefault="000C7B2A" w:rsidP="00F04EC7">
      <w:pPr>
        <w:rPr>
          <w:lang w:val="pt-BR"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19"/>
        <w:gridCol w:w="7511"/>
      </w:tblGrid>
      <w:tr w:rsidR="00D20CF4" w14:paraId="7E0F6D6E" w14:textId="77777777" w:rsidTr="000828AA">
        <w:tc>
          <w:tcPr>
            <w:tcW w:w="1129" w:type="dxa"/>
            <w:shd w:val="clear" w:color="auto" w:fill="auto"/>
          </w:tcPr>
          <w:p w14:paraId="12B99C56" w14:textId="67D03D97" w:rsidR="00D20CF4" w:rsidRDefault="00F55FBC" w:rsidP="007902EF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  <w:lang w:eastAsia="pt-PT"/>
              </w:rPr>
              <w:drawing>
                <wp:inline distT="0" distB="0" distL="0" distR="0" wp14:anchorId="1A956697" wp14:editId="2802EC5A">
                  <wp:extent cx="457200" cy="457200"/>
                  <wp:effectExtent l="0" t="0" r="0" b="0"/>
                  <wp:docPr id="1" name="Graphic 1" descr="Share with pers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mediafile_LaUPUF.svg"/>
                          <pic:cNvPicPr/>
                        </pic:nvPicPr>
                        <pic:blipFill>
                          <a:blip r:embed="rId17">
                            <a:extLst>
                              <a:ext uri="{96DAC541-7B7A-43D3-8B79-37D633B846F1}">
                                <asvg:svgBlip xmlns:asvg="http://schemas.microsoft.com/office/drawing/2016/SVG/main" r:embed="rId1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81" w:type="dxa"/>
            <w:shd w:val="clear" w:color="auto" w:fill="auto"/>
          </w:tcPr>
          <w:p w14:paraId="75AF5034" w14:textId="77777777" w:rsidR="00D20CF4" w:rsidRDefault="00D20CF4" w:rsidP="007902EF">
            <w:pPr>
              <w:autoSpaceDE w:val="0"/>
              <w:autoSpaceDN w:val="0"/>
              <w:adjustRightInd w:val="0"/>
              <w:spacing w:before="0"/>
            </w:pPr>
          </w:p>
          <w:p w14:paraId="61A4C73C" w14:textId="3BB558CD" w:rsidR="00D20CF4" w:rsidRDefault="00F55FBC" w:rsidP="007902EF">
            <w:pPr>
              <w:autoSpaceDE w:val="0"/>
              <w:autoSpaceDN w:val="0"/>
              <w:adjustRightInd w:val="0"/>
              <w:spacing w:before="0"/>
            </w:pPr>
            <w:r>
              <w:t xml:space="preserve">Partilhe o </w:t>
            </w:r>
            <w:r w:rsidRPr="00494257">
              <w:rPr>
                <w:b/>
                <w:bCs/>
              </w:rPr>
              <w:t>seu</w:t>
            </w:r>
            <w:r>
              <w:t xml:space="preserve"> jogo!</w:t>
            </w:r>
          </w:p>
          <w:p w14:paraId="097C3BD1" w14:textId="77777777" w:rsidR="00D20CF4" w:rsidRPr="006E2B59" w:rsidRDefault="00D20CF4" w:rsidP="007902EF">
            <w:pPr>
              <w:autoSpaceDE w:val="0"/>
              <w:autoSpaceDN w:val="0"/>
              <w:adjustRightInd w:val="0"/>
              <w:spacing w:before="0"/>
              <w:rPr>
                <w:rFonts w:eastAsiaTheme="minorEastAsia"/>
                <w:i/>
              </w:rPr>
            </w:pPr>
          </w:p>
        </w:tc>
      </w:tr>
    </w:tbl>
    <w:p w14:paraId="2953E65F" w14:textId="77777777" w:rsidR="00D20CF4" w:rsidRPr="00F04EC7" w:rsidRDefault="00D20CF4" w:rsidP="00F04EC7"/>
    <w:sectPr w:rsidR="00D20CF4" w:rsidRPr="00F04EC7" w:rsidSect="00515F9A">
      <w:footerReference w:type="even" r:id="rId19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19" w:author="fnf" w:date="2020-07-15T15:06:00Z" w:initials="f">
    <w:p w14:paraId="09F2609D" w14:textId="77777777" w:rsidR="00AA1EF5" w:rsidRDefault="00AA1EF5">
      <w:pPr>
        <w:pStyle w:val="CommentText"/>
      </w:pPr>
      <w:r>
        <w:rPr>
          <w:rStyle w:val="CommentReference"/>
        </w:rPr>
        <w:annotationRef/>
      </w:r>
      <w:r>
        <w:t>Mas afinal são 24 ou 15 números?</w:t>
      </w:r>
    </w:p>
    <w:p w14:paraId="4AB19D04" w14:textId="2F288806" w:rsidR="00AA1EF5" w:rsidRDefault="00AA1EF5">
      <w:pPr>
        <w:pStyle w:val="CommentText"/>
      </w:pPr>
      <w:r>
        <w:t>Na imagem vejo 15, mas aqui (e mais acima) são referidos 24 números!!!!</w:t>
      </w:r>
    </w:p>
  </w:comment>
  <w:comment w:id="72" w:author="fnf" w:date="2020-07-15T15:18:00Z" w:initials="f">
    <w:p w14:paraId="0AF5BB6A" w14:textId="77777777" w:rsidR="00904086" w:rsidRDefault="00904086">
      <w:pPr>
        <w:pStyle w:val="CommentText"/>
      </w:pPr>
      <w:r>
        <w:rPr>
          <w:rStyle w:val="CommentReference"/>
        </w:rPr>
        <w:annotationRef/>
      </w:r>
    </w:p>
    <w:p w14:paraId="3CEB3225" w14:textId="77777777" w:rsidR="00904086" w:rsidRDefault="00904086">
      <w:pPr>
        <w:pStyle w:val="CommentText"/>
      </w:pPr>
    </w:p>
    <w:p w14:paraId="6EE61687" w14:textId="7BE8C3E6" w:rsidR="00904086" w:rsidRDefault="001350C4">
      <w:pPr>
        <w:pStyle w:val="CommentText"/>
      </w:pPr>
      <w:r>
        <w:t>Um simples return, fará avançar para nova rodada do jogo.</w:t>
      </w:r>
    </w:p>
    <w:p w14:paraId="194375A9" w14:textId="2B1EEE1D" w:rsidR="00904086" w:rsidRDefault="001350C4">
      <w:pPr>
        <w:pStyle w:val="CommentText"/>
      </w:pPr>
      <w:r>
        <w:t>Mas se introduzie end, o jogo termina de imediato.</w:t>
      </w:r>
    </w:p>
    <w:p w14:paraId="6C1B9F9B" w14:textId="41C0B744" w:rsidR="00904086" w:rsidRDefault="00904086">
      <w:pPr>
        <w:pStyle w:val="CommentText"/>
      </w:pPr>
    </w:p>
  </w:comment>
  <w:comment w:id="97" w:author="fnf" w:date="2020-07-15T15:23:00Z" w:initials="f">
    <w:p w14:paraId="3ACB4BA7" w14:textId="4C307F95" w:rsidR="001350C4" w:rsidRDefault="001350C4">
      <w:pPr>
        <w:pStyle w:val="CommentText"/>
      </w:pPr>
      <w:r>
        <w:rPr>
          <w:rStyle w:val="CommentReference"/>
        </w:rPr>
        <w:annotationRef/>
      </w:r>
      <w:r>
        <w:t>Julgo que não é o método, mas o len() do conjunto devolvido pelo método intersection().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4AB19D04" w15:done="0"/>
  <w15:commentEx w15:paraId="6C1B9F9B" w15:done="0"/>
  <w15:commentEx w15:paraId="3ACB4BA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4AB19D04" w16cid:durableId="230635D9"/>
  <w16cid:commentId w16cid:paraId="6C1B9F9B" w16cid:durableId="230635DA"/>
  <w16cid:commentId w16cid:paraId="3ACB4BA7" w16cid:durableId="230635D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71F098" w14:textId="77777777" w:rsidR="007A579B" w:rsidRDefault="007A579B" w:rsidP="00BB5106">
      <w:pPr>
        <w:spacing w:before="0"/>
      </w:pPr>
      <w:r>
        <w:separator/>
      </w:r>
    </w:p>
  </w:endnote>
  <w:endnote w:type="continuationSeparator" w:id="0">
    <w:p w14:paraId="74CA61DF" w14:textId="77777777" w:rsidR="007A579B" w:rsidRDefault="007A579B" w:rsidP="00BB5106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66B3B3" w14:textId="77777777" w:rsidR="007902EF" w:rsidRDefault="007902EF" w:rsidP="00E1754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1089239" w14:textId="77777777" w:rsidR="007902EF" w:rsidRDefault="007902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F08A57" w14:textId="77777777" w:rsidR="007A579B" w:rsidRDefault="007A579B" w:rsidP="00BB5106">
      <w:pPr>
        <w:spacing w:before="0"/>
      </w:pPr>
      <w:r>
        <w:separator/>
      </w:r>
    </w:p>
  </w:footnote>
  <w:footnote w:type="continuationSeparator" w:id="0">
    <w:p w14:paraId="7AB9864F" w14:textId="77777777" w:rsidR="007A579B" w:rsidRDefault="007A579B" w:rsidP="00BB5106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8714693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1FC0DB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AC645C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01EBDA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C4C0DB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CC420F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C56134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3AA0D5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5DA0F6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4E8F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1"/>
    <w:multiLevelType w:val="multilevel"/>
    <w:tmpl w:val="B184808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00000002"/>
    <w:multiLevelType w:val="singleLevel"/>
    <w:tmpl w:val="00000002"/>
    <w:name w:val="WW8Num13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urier New" w:hAnsi="Courier New"/>
      </w:rPr>
    </w:lvl>
  </w:abstractNum>
  <w:abstractNum w:abstractNumId="12" w15:restartNumberingAfterBreak="0">
    <w:nsid w:val="00000003"/>
    <w:multiLevelType w:val="singleLevel"/>
    <w:tmpl w:val="00000003"/>
    <w:name w:val="WW8Num1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3" w15:restartNumberingAfterBreak="0">
    <w:nsid w:val="023D0F7B"/>
    <w:multiLevelType w:val="hybridMultilevel"/>
    <w:tmpl w:val="2678357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96226F6"/>
    <w:multiLevelType w:val="hybridMultilevel"/>
    <w:tmpl w:val="B0B82F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A8679E2"/>
    <w:multiLevelType w:val="hybridMultilevel"/>
    <w:tmpl w:val="4D9A628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C7C1BE8"/>
    <w:multiLevelType w:val="hybridMultilevel"/>
    <w:tmpl w:val="7A5238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2BC70FF"/>
    <w:multiLevelType w:val="hybridMultilevel"/>
    <w:tmpl w:val="79EE39D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2A96757"/>
    <w:multiLevelType w:val="hybridMultilevel"/>
    <w:tmpl w:val="818658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AE307AC"/>
    <w:multiLevelType w:val="hybridMultilevel"/>
    <w:tmpl w:val="DDBE56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CB67F1F"/>
    <w:multiLevelType w:val="hybridMultilevel"/>
    <w:tmpl w:val="008EBFA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DCE78A4"/>
    <w:multiLevelType w:val="hybridMultilevel"/>
    <w:tmpl w:val="DDBE494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E5A5D0A"/>
    <w:multiLevelType w:val="hybridMultilevel"/>
    <w:tmpl w:val="087489FC"/>
    <w:lvl w:ilvl="0" w:tplc="08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23" w15:restartNumberingAfterBreak="0">
    <w:nsid w:val="457903EE"/>
    <w:multiLevelType w:val="hybridMultilevel"/>
    <w:tmpl w:val="F6BE8A8A"/>
    <w:lvl w:ilvl="0" w:tplc="BC98B1F0">
      <w:numFmt w:val="bullet"/>
      <w:lvlText w:val="•"/>
      <w:lvlJc w:val="left"/>
      <w:pPr>
        <w:ind w:left="1080" w:hanging="72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8C31745"/>
    <w:multiLevelType w:val="hybridMultilevel"/>
    <w:tmpl w:val="D6AC37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F545C0"/>
    <w:multiLevelType w:val="hybridMultilevel"/>
    <w:tmpl w:val="384C1B5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05155EE"/>
    <w:multiLevelType w:val="hybridMultilevel"/>
    <w:tmpl w:val="998868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5BC20E3"/>
    <w:multiLevelType w:val="hybridMultilevel"/>
    <w:tmpl w:val="AFB68CE6"/>
    <w:lvl w:ilvl="0" w:tplc="BC98B1F0">
      <w:numFmt w:val="bullet"/>
      <w:lvlText w:val="•"/>
      <w:lvlJc w:val="left"/>
      <w:pPr>
        <w:ind w:left="1080" w:hanging="72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4AA7F0E"/>
    <w:multiLevelType w:val="hybridMultilevel"/>
    <w:tmpl w:val="06B244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9771478"/>
    <w:multiLevelType w:val="hybridMultilevel"/>
    <w:tmpl w:val="E9AE642E"/>
    <w:lvl w:ilvl="0" w:tplc="BC98B1F0">
      <w:numFmt w:val="bullet"/>
      <w:lvlText w:val="•"/>
      <w:lvlJc w:val="left"/>
      <w:pPr>
        <w:ind w:left="1080" w:hanging="72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A5B53BD"/>
    <w:multiLevelType w:val="hybridMultilevel"/>
    <w:tmpl w:val="899812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E567E86"/>
    <w:multiLevelType w:val="hybridMultilevel"/>
    <w:tmpl w:val="3EF4A89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3"/>
  </w:num>
  <w:num w:numId="3">
    <w:abstractNumId w:val="27"/>
  </w:num>
  <w:num w:numId="4">
    <w:abstractNumId w:val="29"/>
  </w:num>
  <w:num w:numId="5">
    <w:abstractNumId w:val="20"/>
  </w:num>
  <w:num w:numId="6">
    <w:abstractNumId w:val="17"/>
  </w:num>
  <w:num w:numId="7">
    <w:abstractNumId w:val="30"/>
  </w:num>
  <w:num w:numId="8">
    <w:abstractNumId w:val="18"/>
  </w:num>
  <w:num w:numId="9">
    <w:abstractNumId w:val="15"/>
  </w:num>
  <w:num w:numId="10">
    <w:abstractNumId w:val="31"/>
  </w:num>
  <w:num w:numId="11">
    <w:abstractNumId w:val="16"/>
  </w:num>
  <w:num w:numId="12">
    <w:abstractNumId w:val="13"/>
  </w:num>
  <w:num w:numId="13">
    <w:abstractNumId w:val="0"/>
  </w:num>
  <w:num w:numId="14">
    <w:abstractNumId w:val="1"/>
  </w:num>
  <w:num w:numId="15">
    <w:abstractNumId w:val="2"/>
  </w:num>
  <w:num w:numId="16">
    <w:abstractNumId w:val="3"/>
  </w:num>
  <w:num w:numId="17">
    <w:abstractNumId w:val="8"/>
  </w:num>
  <w:num w:numId="18">
    <w:abstractNumId w:val="4"/>
  </w:num>
  <w:num w:numId="19">
    <w:abstractNumId w:val="5"/>
  </w:num>
  <w:num w:numId="20">
    <w:abstractNumId w:val="6"/>
  </w:num>
  <w:num w:numId="21">
    <w:abstractNumId w:val="7"/>
  </w:num>
  <w:num w:numId="22">
    <w:abstractNumId w:val="9"/>
  </w:num>
  <w:num w:numId="23">
    <w:abstractNumId w:val="25"/>
  </w:num>
  <w:num w:numId="24">
    <w:abstractNumId w:val="24"/>
  </w:num>
  <w:num w:numId="25">
    <w:abstractNumId w:val="19"/>
  </w:num>
  <w:num w:numId="26">
    <w:abstractNumId w:val="22"/>
  </w:num>
  <w:num w:numId="27">
    <w:abstractNumId w:val="26"/>
  </w:num>
  <w:num w:numId="28">
    <w:abstractNumId w:val="14"/>
  </w:num>
  <w:num w:numId="29">
    <w:abstractNumId w:val="28"/>
  </w:num>
  <w:num w:numId="30">
    <w:abstractNumId w:val="21"/>
  </w:num>
  <w:numIdMacAtCleanup w:val="4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fnf">
    <w15:presenceInfo w15:providerId="None" w15:userId="fnf"/>
  </w15:person>
  <w15:person w15:author="António Coelho">
    <w15:presenceInfo w15:providerId="AD" w15:userId="S::up419920@ms.uporto.pt::971f7254-fd3e-49cd-919a-b08ed69441d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204"/>
  <w:doNotDisplayPageBoundaries/>
  <w:embedSystemFonts/>
  <w:trackRevisions/>
  <w:defaultTabStop w:val="720"/>
  <w:hyphenationZone w:val="425"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5024"/>
    <w:rsid w:val="000049A1"/>
    <w:rsid w:val="00004E67"/>
    <w:rsid w:val="00007F66"/>
    <w:rsid w:val="00011BDA"/>
    <w:rsid w:val="0001261B"/>
    <w:rsid w:val="00013225"/>
    <w:rsid w:val="000210DC"/>
    <w:rsid w:val="000273E6"/>
    <w:rsid w:val="0003213E"/>
    <w:rsid w:val="0003719A"/>
    <w:rsid w:val="000433E0"/>
    <w:rsid w:val="0004440E"/>
    <w:rsid w:val="00044C44"/>
    <w:rsid w:val="00045FFA"/>
    <w:rsid w:val="00051B0B"/>
    <w:rsid w:val="00051D35"/>
    <w:rsid w:val="00055A0D"/>
    <w:rsid w:val="0005725C"/>
    <w:rsid w:val="00057B1C"/>
    <w:rsid w:val="00062537"/>
    <w:rsid w:val="0006395B"/>
    <w:rsid w:val="000701FA"/>
    <w:rsid w:val="00074944"/>
    <w:rsid w:val="000828AA"/>
    <w:rsid w:val="00087A51"/>
    <w:rsid w:val="000930F2"/>
    <w:rsid w:val="00095ECF"/>
    <w:rsid w:val="000A08AB"/>
    <w:rsid w:val="000A0F5B"/>
    <w:rsid w:val="000A3BE2"/>
    <w:rsid w:val="000A7396"/>
    <w:rsid w:val="000A74A9"/>
    <w:rsid w:val="000B1258"/>
    <w:rsid w:val="000B4469"/>
    <w:rsid w:val="000B4C50"/>
    <w:rsid w:val="000C02A5"/>
    <w:rsid w:val="000C2B0B"/>
    <w:rsid w:val="000C36AE"/>
    <w:rsid w:val="000C5DDB"/>
    <w:rsid w:val="000C7B2A"/>
    <w:rsid w:val="000D17F9"/>
    <w:rsid w:val="000D1D56"/>
    <w:rsid w:val="000D4301"/>
    <w:rsid w:val="000D4753"/>
    <w:rsid w:val="000D559F"/>
    <w:rsid w:val="000E11F9"/>
    <w:rsid w:val="000E2DD7"/>
    <w:rsid w:val="000E3527"/>
    <w:rsid w:val="000E4D29"/>
    <w:rsid w:val="000F23AD"/>
    <w:rsid w:val="00110EDB"/>
    <w:rsid w:val="0011415F"/>
    <w:rsid w:val="00114889"/>
    <w:rsid w:val="00121A98"/>
    <w:rsid w:val="00123053"/>
    <w:rsid w:val="00124916"/>
    <w:rsid w:val="00124B00"/>
    <w:rsid w:val="00125CCA"/>
    <w:rsid w:val="001307E1"/>
    <w:rsid w:val="001350AC"/>
    <w:rsid w:val="001350C4"/>
    <w:rsid w:val="00135F98"/>
    <w:rsid w:val="0014019F"/>
    <w:rsid w:val="00141ED5"/>
    <w:rsid w:val="00156030"/>
    <w:rsid w:val="0015631A"/>
    <w:rsid w:val="0016160E"/>
    <w:rsid w:val="00161D36"/>
    <w:rsid w:val="00162176"/>
    <w:rsid w:val="00163263"/>
    <w:rsid w:val="001662D9"/>
    <w:rsid w:val="00167CAE"/>
    <w:rsid w:val="00173907"/>
    <w:rsid w:val="001769DE"/>
    <w:rsid w:val="00177278"/>
    <w:rsid w:val="00184761"/>
    <w:rsid w:val="00193379"/>
    <w:rsid w:val="00193F41"/>
    <w:rsid w:val="00194969"/>
    <w:rsid w:val="00196E00"/>
    <w:rsid w:val="001A4404"/>
    <w:rsid w:val="001A5AD8"/>
    <w:rsid w:val="001B0D46"/>
    <w:rsid w:val="001B161F"/>
    <w:rsid w:val="001B5464"/>
    <w:rsid w:val="001B5557"/>
    <w:rsid w:val="001B5724"/>
    <w:rsid w:val="001B7CC7"/>
    <w:rsid w:val="001C0E1A"/>
    <w:rsid w:val="001C12A7"/>
    <w:rsid w:val="001C2902"/>
    <w:rsid w:val="001C3B2E"/>
    <w:rsid w:val="001C5C9A"/>
    <w:rsid w:val="001C6B85"/>
    <w:rsid w:val="001C75E7"/>
    <w:rsid w:val="001C7840"/>
    <w:rsid w:val="001D15A7"/>
    <w:rsid w:val="001D22DC"/>
    <w:rsid w:val="001D2584"/>
    <w:rsid w:val="001D5437"/>
    <w:rsid w:val="001D5606"/>
    <w:rsid w:val="001E01CF"/>
    <w:rsid w:val="001E066F"/>
    <w:rsid w:val="001E2359"/>
    <w:rsid w:val="001E3383"/>
    <w:rsid w:val="001F380D"/>
    <w:rsid w:val="001F67AA"/>
    <w:rsid w:val="0020106C"/>
    <w:rsid w:val="00201EC4"/>
    <w:rsid w:val="00203F9F"/>
    <w:rsid w:val="0020404F"/>
    <w:rsid w:val="00205170"/>
    <w:rsid w:val="002051CC"/>
    <w:rsid w:val="002055D6"/>
    <w:rsid w:val="0021059E"/>
    <w:rsid w:val="0021618B"/>
    <w:rsid w:val="00216AF3"/>
    <w:rsid w:val="00223DF6"/>
    <w:rsid w:val="00225A11"/>
    <w:rsid w:val="00227F11"/>
    <w:rsid w:val="00230D9B"/>
    <w:rsid w:val="002337EA"/>
    <w:rsid w:val="00233BFE"/>
    <w:rsid w:val="00240165"/>
    <w:rsid w:val="002455BD"/>
    <w:rsid w:val="002509BB"/>
    <w:rsid w:val="00250C94"/>
    <w:rsid w:val="00253B1E"/>
    <w:rsid w:val="00256B5E"/>
    <w:rsid w:val="00257157"/>
    <w:rsid w:val="00261ED9"/>
    <w:rsid w:val="00262305"/>
    <w:rsid w:val="00265AA0"/>
    <w:rsid w:val="002668C4"/>
    <w:rsid w:val="002745CB"/>
    <w:rsid w:val="00275CAC"/>
    <w:rsid w:val="0027780A"/>
    <w:rsid w:val="00280C1A"/>
    <w:rsid w:val="002817D0"/>
    <w:rsid w:val="002829B7"/>
    <w:rsid w:val="00284989"/>
    <w:rsid w:val="002866DC"/>
    <w:rsid w:val="00291CD1"/>
    <w:rsid w:val="00293475"/>
    <w:rsid w:val="00293482"/>
    <w:rsid w:val="00293858"/>
    <w:rsid w:val="00294004"/>
    <w:rsid w:val="0029439E"/>
    <w:rsid w:val="002962AE"/>
    <w:rsid w:val="00296424"/>
    <w:rsid w:val="002A0850"/>
    <w:rsid w:val="002A39CD"/>
    <w:rsid w:val="002A4B33"/>
    <w:rsid w:val="002B0C8B"/>
    <w:rsid w:val="002B1144"/>
    <w:rsid w:val="002B5B86"/>
    <w:rsid w:val="002B5FA2"/>
    <w:rsid w:val="002B6346"/>
    <w:rsid w:val="002C13EE"/>
    <w:rsid w:val="002C2287"/>
    <w:rsid w:val="002D0DDC"/>
    <w:rsid w:val="002D19E0"/>
    <w:rsid w:val="002E07B3"/>
    <w:rsid w:val="002E1168"/>
    <w:rsid w:val="002E5E83"/>
    <w:rsid w:val="002E76B0"/>
    <w:rsid w:val="002E77E0"/>
    <w:rsid w:val="002F2B25"/>
    <w:rsid w:val="002F56FA"/>
    <w:rsid w:val="002F5AF2"/>
    <w:rsid w:val="002F65CF"/>
    <w:rsid w:val="002F72EC"/>
    <w:rsid w:val="002F76D6"/>
    <w:rsid w:val="00300B63"/>
    <w:rsid w:val="003011DF"/>
    <w:rsid w:val="00304D47"/>
    <w:rsid w:val="00304D59"/>
    <w:rsid w:val="0030720C"/>
    <w:rsid w:val="00307345"/>
    <w:rsid w:val="00320580"/>
    <w:rsid w:val="00321A34"/>
    <w:rsid w:val="003235E9"/>
    <w:rsid w:val="00324C90"/>
    <w:rsid w:val="00325047"/>
    <w:rsid w:val="0033139F"/>
    <w:rsid w:val="003316BF"/>
    <w:rsid w:val="00333EE2"/>
    <w:rsid w:val="003340A1"/>
    <w:rsid w:val="00341C9F"/>
    <w:rsid w:val="00342848"/>
    <w:rsid w:val="00343579"/>
    <w:rsid w:val="00343861"/>
    <w:rsid w:val="00343C00"/>
    <w:rsid w:val="00350AA4"/>
    <w:rsid w:val="0035166D"/>
    <w:rsid w:val="00351735"/>
    <w:rsid w:val="00351936"/>
    <w:rsid w:val="003526EF"/>
    <w:rsid w:val="00354441"/>
    <w:rsid w:val="003632D8"/>
    <w:rsid w:val="00365188"/>
    <w:rsid w:val="00371EC9"/>
    <w:rsid w:val="0037241D"/>
    <w:rsid w:val="003734F6"/>
    <w:rsid w:val="00381EC1"/>
    <w:rsid w:val="00385825"/>
    <w:rsid w:val="003873E8"/>
    <w:rsid w:val="00387ADE"/>
    <w:rsid w:val="00390668"/>
    <w:rsid w:val="00393DE0"/>
    <w:rsid w:val="00396CD8"/>
    <w:rsid w:val="003A0A34"/>
    <w:rsid w:val="003A4255"/>
    <w:rsid w:val="003A4839"/>
    <w:rsid w:val="003A7F73"/>
    <w:rsid w:val="003B37C3"/>
    <w:rsid w:val="003B4A06"/>
    <w:rsid w:val="003C1253"/>
    <w:rsid w:val="003C2AFE"/>
    <w:rsid w:val="003C42CB"/>
    <w:rsid w:val="003D10CE"/>
    <w:rsid w:val="003D29A8"/>
    <w:rsid w:val="003D4429"/>
    <w:rsid w:val="003D5B22"/>
    <w:rsid w:val="003D7EC9"/>
    <w:rsid w:val="003E17D1"/>
    <w:rsid w:val="003E2685"/>
    <w:rsid w:val="003E6DC9"/>
    <w:rsid w:val="003F10DF"/>
    <w:rsid w:val="003F335C"/>
    <w:rsid w:val="004051DD"/>
    <w:rsid w:val="00411766"/>
    <w:rsid w:val="0041600A"/>
    <w:rsid w:val="0041791F"/>
    <w:rsid w:val="00420E41"/>
    <w:rsid w:val="00420E6F"/>
    <w:rsid w:val="00425835"/>
    <w:rsid w:val="00426E28"/>
    <w:rsid w:val="0042736F"/>
    <w:rsid w:val="004308A8"/>
    <w:rsid w:val="00431FE7"/>
    <w:rsid w:val="00432246"/>
    <w:rsid w:val="00437108"/>
    <w:rsid w:val="00440635"/>
    <w:rsid w:val="00441F40"/>
    <w:rsid w:val="004420DF"/>
    <w:rsid w:val="00447EC4"/>
    <w:rsid w:val="00450007"/>
    <w:rsid w:val="00451168"/>
    <w:rsid w:val="0045121E"/>
    <w:rsid w:val="00451888"/>
    <w:rsid w:val="00454F2A"/>
    <w:rsid w:val="00457FE7"/>
    <w:rsid w:val="00464A58"/>
    <w:rsid w:val="00464A9D"/>
    <w:rsid w:val="00464B71"/>
    <w:rsid w:val="00466FBF"/>
    <w:rsid w:val="00474083"/>
    <w:rsid w:val="00474512"/>
    <w:rsid w:val="00474618"/>
    <w:rsid w:val="00474667"/>
    <w:rsid w:val="0047579F"/>
    <w:rsid w:val="00475DA8"/>
    <w:rsid w:val="00486D0D"/>
    <w:rsid w:val="0049287B"/>
    <w:rsid w:val="00494257"/>
    <w:rsid w:val="00496584"/>
    <w:rsid w:val="004A2771"/>
    <w:rsid w:val="004A4674"/>
    <w:rsid w:val="004B14BC"/>
    <w:rsid w:val="004B46BD"/>
    <w:rsid w:val="004B47EC"/>
    <w:rsid w:val="004C686F"/>
    <w:rsid w:val="004C7614"/>
    <w:rsid w:val="004C7C5A"/>
    <w:rsid w:val="004D2DA1"/>
    <w:rsid w:val="004D522A"/>
    <w:rsid w:val="004D5593"/>
    <w:rsid w:val="004D57C9"/>
    <w:rsid w:val="004D7596"/>
    <w:rsid w:val="004E08A6"/>
    <w:rsid w:val="004E0CFF"/>
    <w:rsid w:val="004E1BBD"/>
    <w:rsid w:val="004E2908"/>
    <w:rsid w:val="004E6A64"/>
    <w:rsid w:val="004F3335"/>
    <w:rsid w:val="004F3535"/>
    <w:rsid w:val="004F3B6C"/>
    <w:rsid w:val="004F52FC"/>
    <w:rsid w:val="004F5886"/>
    <w:rsid w:val="004F61EB"/>
    <w:rsid w:val="004F6E17"/>
    <w:rsid w:val="004F7C25"/>
    <w:rsid w:val="00504B0F"/>
    <w:rsid w:val="00507954"/>
    <w:rsid w:val="00513339"/>
    <w:rsid w:val="0051373A"/>
    <w:rsid w:val="005138B7"/>
    <w:rsid w:val="00513CC7"/>
    <w:rsid w:val="00513F93"/>
    <w:rsid w:val="00515F9A"/>
    <w:rsid w:val="0051730E"/>
    <w:rsid w:val="005214C1"/>
    <w:rsid w:val="005215AE"/>
    <w:rsid w:val="00521677"/>
    <w:rsid w:val="00521E07"/>
    <w:rsid w:val="00522C50"/>
    <w:rsid w:val="005318E2"/>
    <w:rsid w:val="00534D2B"/>
    <w:rsid w:val="0053623A"/>
    <w:rsid w:val="00546D07"/>
    <w:rsid w:val="00546EA7"/>
    <w:rsid w:val="00547EBA"/>
    <w:rsid w:val="00550B43"/>
    <w:rsid w:val="005545F3"/>
    <w:rsid w:val="00560F9F"/>
    <w:rsid w:val="005615A1"/>
    <w:rsid w:val="00564EE8"/>
    <w:rsid w:val="0056597C"/>
    <w:rsid w:val="005674F2"/>
    <w:rsid w:val="0057146E"/>
    <w:rsid w:val="00575E2E"/>
    <w:rsid w:val="005801DA"/>
    <w:rsid w:val="00584AFF"/>
    <w:rsid w:val="005852D1"/>
    <w:rsid w:val="00585E31"/>
    <w:rsid w:val="005864E1"/>
    <w:rsid w:val="00586FD1"/>
    <w:rsid w:val="0058775A"/>
    <w:rsid w:val="0059371F"/>
    <w:rsid w:val="005941A6"/>
    <w:rsid w:val="0059652D"/>
    <w:rsid w:val="00597E72"/>
    <w:rsid w:val="005A3529"/>
    <w:rsid w:val="005A416E"/>
    <w:rsid w:val="005A4211"/>
    <w:rsid w:val="005A46D6"/>
    <w:rsid w:val="005A5488"/>
    <w:rsid w:val="005A561E"/>
    <w:rsid w:val="005B072B"/>
    <w:rsid w:val="005B0F9A"/>
    <w:rsid w:val="005B2B84"/>
    <w:rsid w:val="005B3379"/>
    <w:rsid w:val="005C01C5"/>
    <w:rsid w:val="005C3BD0"/>
    <w:rsid w:val="005C5540"/>
    <w:rsid w:val="005D30CC"/>
    <w:rsid w:val="005D6365"/>
    <w:rsid w:val="005D6AEC"/>
    <w:rsid w:val="005E1ABE"/>
    <w:rsid w:val="005E3563"/>
    <w:rsid w:val="005F2412"/>
    <w:rsid w:val="005F756F"/>
    <w:rsid w:val="00603ECE"/>
    <w:rsid w:val="00604A49"/>
    <w:rsid w:val="006062B0"/>
    <w:rsid w:val="006107BB"/>
    <w:rsid w:val="00611F49"/>
    <w:rsid w:val="00614D95"/>
    <w:rsid w:val="00616F2F"/>
    <w:rsid w:val="00621C3A"/>
    <w:rsid w:val="00622595"/>
    <w:rsid w:val="006249BF"/>
    <w:rsid w:val="00624D06"/>
    <w:rsid w:val="00625217"/>
    <w:rsid w:val="0064015E"/>
    <w:rsid w:val="00645509"/>
    <w:rsid w:val="00645C66"/>
    <w:rsid w:val="006530B8"/>
    <w:rsid w:val="0065577B"/>
    <w:rsid w:val="00661D57"/>
    <w:rsid w:val="006620E2"/>
    <w:rsid w:val="006624B7"/>
    <w:rsid w:val="00662763"/>
    <w:rsid w:val="00663A86"/>
    <w:rsid w:val="0067145E"/>
    <w:rsid w:val="006725D0"/>
    <w:rsid w:val="00673376"/>
    <w:rsid w:val="00674872"/>
    <w:rsid w:val="00681512"/>
    <w:rsid w:val="006829F0"/>
    <w:rsid w:val="00684E46"/>
    <w:rsid w:val="006866E3"/>
    <w:rsid w:val="0069370B"/>
    <w:rsid w:val="006946A2"/>
    <w:rsid w:val="00695CD9"/>
    <w:rsid w:val="006960B6"/>
    <w:rsid w:val="006A2A9A"/>
    <w:rsid w:val="006A314B"/>
    <w:rsid w:val="006A3A69"/>
    <w:rsid w:val="006B0A29"/>
    <w:rsid w:val="006B3D37"/>
    <w:rsid w:val="006B5A72"/>
    <w:rsid w:val="006B716E"/>
    <w:rsid w:val="006B7542"/>
    <w:rsid w:val="006C25B9"/>
    <w:rsid w:val="006C26EC"/>
    <w:rsid w:val="006C41F3"/>
    <w:rsid w:val="006C601B"/>
    <w:rsid w:val="006D3128"/>
    <w:rsid w:val="006D5CD8"/>
    <w:rsid w:val="006F00BB"/>
    <w:rsid w:val="006F0731"/>
    <w:rsid w:val="006F30BB"/>
    <w:rsid w:val="006F3980"/>
    <w:rsid w:val="0070280C"/>
    <w:rsid w:val="00707091"/>
    <w:rsid w:val="00710573"/>
    <w:rsid w:val="0071221B"/>
    <w:rsid w:val="00717633"/>
    <w:rsid w:val="0072020E"/>
    <w:rsid w:val="00720561"/>
    <w:rsid w:val="00726A68"/>
    <w:rsid w:val="00730EF3"/>
    <w:rsid w:val="007311AE"/>
    <w:rsid w:val="0073392B"/>
    <w:rsid w:val="007341C6"/>
    <w:rsid w:val="00735BF7"/>
    <w:rsid w:val="00737CDD"/>
    <w:rsid w:val="00747336"/>
    <w:rsid w:val="00750664"/>
    <w:rsid w:val="007611EB"/>
    <w:rsid w:val="00762E00"/>
    <w:rsid w:val="00763C16"/>
    <w:rsid w:val="0076742D"/>
    <w:rsid w:val="007729B5"/>
    <w:rsid w:val="00772C34"/>
    <w:rsid w:val="00777068"/>
    <w:rsid w:val="00783B70"/>
    <w:rsid w:val="007902EF"/>
    <w:rsid w:val="00790F75"/>
    <w:rsid w:val="00794B94"/>
    <w:rsid w:val="00794F76"/>
    <w:rsid w:val="007955DA"/>
    <w:rsid w:val="007A579B"/>
    <w:rsid w:val="007A6BD4"/>
    <w:rsid w:val="007A79E4"/>
    <w:rsid w:val="007A7A52"/>
    <w:rsid w:val="007B4C16"/>
    <w:rsid w:val="007B5905"/>
    <w:rsid w:val="007B7929"/>
    <w:rsid w:val="007C190C"/>
    <w:rsid w:val="007C744A"/>
    <w:rsid w:val="007C7A8A"/>
    <w:rsid w:val="007D1F8A"/>
    <w:rsid w:val="007D23EC"/>
    <w:rsid w:val="007E045E"/>
    <w:rsid w:val="007E1CBC"/>
    <w:rsid w:val="007E2064"/>
    <w:rsid w:val="007E46D9"/>
    <w:rsid w:val="007F29D7"/>
    <w:rsid w:val="007F4179"/>
    <w:rsid w:val="007F6256"/>
    <w:rsid w:val="007F6683"/>
    <w:rsid w:val="0080727D"/>
    <w:rsid w:val="00810FD3"/>
    <w:rsid w:val="00811B7A"/>
    <w:rsid w:val="00811CA8"/>
    <w:rsid w:val="00813615"/>
    <w:rsid w:val="0081743E"/>
    <w:rsid w:val="00821A43"/>
    <w:rsid w:val="00834061"/>
    <w:rsid w:val="00835979"/>
    <w:rsid w:val="00836E00"/>
    <w:rsid w:val="00837AFD"/>
    <w:rsid w:val="00845639"/>
    <w:rsid w:val="00845E49"/>
    <w:rsid w:val="008515AA"/>
    <w:rsid w:val="00852D1E"/>
    <w:rsid w:val="0085495F"/>
    <w:rsid w:val="008559E2"/>
    <w:rsid w:val="00856AA0"/>
    <w:rsid w:val="008600F6"/>
    <w:rsid w:val="0087168F"/>
    <w:rsid w:val="00873226"/>
    <w:rsid w:val="00873DD0"/>
    <w:rsid w:val="00883383"/>
    <w:rsid w:val="0088398D"/>
    <w:rsid w:val="00884771"/>
    <w:rsid w:val="008848F9"/>
    <w:rsid w:val="00891BBD"/>
    <w:rsid w:val="008922BA"/>
    <w:rsid w:val="008939DF"/>
    <w:rsid w:val="008942F9"/>
    <w:rsid w:val="00894FDF"/>
    <w:rsid w:val="0089706B"/>
    <w:rsid w:val="008A09D0"/>
    <w:rsid w:val="008A1EDF"/>
    <w:rsid w:val="008A4E67"/>
    <w:rsid w:val="008A5207"/>
    <w:rsid w:val="008B1E91"/>
    <w:rsid w:val="008B28D3"/>
    <w:rsid w:val="008B3CC6"/>
    <w:rsid w:val="008B3D02"/>
    <w:rsid w:val="008B78C6"/>
    <w:rsid w:val="008C3BD4"/>
    <w:rsid w:val="008C4C00"/>
    <w:rsid w:val="008C4E7A"/>
    <w:rsid w:val="008C66D1"/>
    <w:rsid w:val="008C698C"/>
    <w:rsid w:val="008D1E48"/>
    <w:rsid w:val="008D2641"/>
    <w:rsid w:val="008D574F"/>
    <w:rsid w:val="008E05B7"/>
    <w:rsid w:val="008E123D"/>
    <w:rsid w:val="008E2682"/>
    <w:rsid w:val="008E272F"/>
    <w:rsid w:val="008E2C60"/>
    <w:rsid w:val="008E3BF3"/>
    <w:rsid w:val="008F3223"/>
    <w:rsid w:val="008F36EA"/>
    <w:rsid w:val="008F3F22"/>
    <w:rsid w:val="008F4304"/>
    <w:rsid w:val="008F6D58"/>
    <w:rsid w:val="00904086"/>
    <w:rsid w:val="00906FE7"/>
    <w:rsid w:val="00907094"/>
    <w:rsid w:val="00912E86"/>
    <w:rsid w:val="00915A09"/>
    <w:rsid w:val="009166C8"/>
    <w:rsid w:val="009277BA"/>
    <w:rsid w:val="009301F3"/>
    <w:rsid w:val="0093443C"/>
    <w:rsid w:val="009379A2"/>
    <w:rsid w:val="00945D36"/>
    <w:rsid w:val="0095200C"/>
    <w:rsid w:val="009576FD"/>
    <w:rsid w:val="00957842"/>
    <w:rsid w:val="00960A03"/>
    <w:rsid w:val="00963535"/>
    <w:rsid w:val="009647AE"/>
    <w:rsid w:val="0096581C"/>
    <w:rsid w:val="009662A1"/>
    <w:rsid w:val="009675C6"/>
    <w:rsid w:val="00972602"/>
    <w:rsid w:val="00973E7A"/>
    <w:rsid w:val="00975621"/>
    <w:rsid w:val="00976D57"/>
    <w:rsid w:val="0098644A"/>
    <w:rsid w:val="009871CD"/>
    <w:rsid w:val="0099668F"/>
    <w:rsid w:val="00996955"/>
    <w:rsid w:val="009969FD"/>
    <w:rsid w:val="00996EED"/>
    <w:rsid w:val="009A02CE"/>
    <w:rsid w:val="009A25BF"/>
    <w:rsid w:val="009A4D7D"/>
    <w:rsid w:val="009C04B9"/>
    <w:rsid w:val="009C26B8"/>
    <w:rsid w:val="009C32D6"/>
    <w:rsid w:val="009C5847"/>
    <w:rsid w:val="009C7803"/>
    <w:rsid w:val="009C7D54"/>
    <w:rsid w:val="009D116C"/>
    <w:rsid w:val="009D1DA3"/>
    <w:rsid w:val="009D2AAC"/>
    <w:rsid w:val="009D3D64"/>
    <w:rsid w:val="009D484E"/>
    <w:rsid w:val="009E010A"/>
    <w:rsid w:val="009E0687"/>
    <w:rsid w:val="009E183F"/>
    <w:rsid w:val="009E1D39"/>
    <w:rsid w:val="009E22AE"/>
    <w:rsid w:val="009E276D"/>
    <w:rsid w:val="009E4759"/>
    <w:rsid w:val="009E5900"/>
    <w:rsid w:val="009E5AFA"/>
    <w:rsid w:val="009F0C02"/>
    <w:rsid w:val="009F5350"/>
    <w:rsid w:val="00A00750"/>
    <w:rsid w:val="00A0187F"/>
    <w:rsid w:val="00A025A0"/>
    <w:rsid w:val="00A036CD"/>
    <w:rsid w:val="00A1076A"/>
    <w:rsid w:val="00A114E5"/>
    <w:rsid w:val="00A14426"/>
    <w:rsid w:val="00A17AE0"/>
    <w:rsid w:val="00A203F2"/>
    <w:rsid w:val="00A2333B"/>
    <w:rsid w:val="00A238CB"/>
    <w:rsid w:val="00A248AD"/>
    <w:rsid w:val="00A26D7F"/>
    <w:rsid w:val="00A27CED"/>
    <w:rsid w:val="00A308A3"/>
    <w:rsid w:val="00A32316"/>
    <w:rsid w:val="00A3729E"/>
    <w:rsid w:val="00A379E4"/>
    <w:rsid w:val="00A37F05"/>
    <w:rsid w:val="00A40F6C"/>
    <w:rsid w:val="00A435E3"/>
    <w:rsid w:val="00A4786B"/>
    <w:rsid w:val="00A57983"/>
    <w:rsid w:val="00A60634"/>
    <w:rsid w:val="00A64453"/>
    <w:rsid w:val="00A717DD"/>
    <w:rsid w:val="00A726C6"/>
    <w:rsid w:val="00A77DEC"/>
    <w:rsid w:val="00A8459F"/>
    <w:rsid w:val="00A862B5"/>
    <w:rsid w:val="00A867F0"/>
    <w:rsid w:val="00A91ACF"/>
    <w:rsid w:val="00AA0AC3"/>
    <w:rsid w:val="00AA1EF5"/>
    <w:rsid w:val="00AA2759"/>
    <w:rsid w:val="00AA4140"/>
    <w:rsid w:val="00AA449F"/>
    <w:rsid w:val="00AA4E41"/>
    <w:rsid w:val="00AA5321"/>
    <w:rsid w:val="00AA652D"/>
    <w:rsid w:val="00AB035D"/>
    <w:rsid w:val="00AB0AE6"/>
    <w:rsid w:val="00AB1894"/>
    <w:rsid w:val="00AB66F0"/>
    <w:rsid w:val="00AC263F"/>
    <w:rsid w:val="00AC321F"/>
    <w:rsid w:val="00AD0671"/>
    <w:rsid w:val="00AD1785"/>
    <w:rsid w:val="00AD536D"/>
    <w:rsid w:val="00AD6CFF"/>
    <w:rsid w:val="00AD7C39"/>
    <w:rsid w:val="00AD7EDD"/>
    <w:rsid w:val="00AE15FD"/>
    <w:rsid w:val="00AE2143"/>
    <w:rsid w:val="00AE6F75"/>
    <w:rsid w:val="00AF16AB"/>
    <w:rsid w:val="00AF2D8C"/>
    <w:rsid w:val="00AF412F"/>
    <w:rsid w:val="00AF48EB"/>
    <w:rsid w:val="00AF5377"/>
    <w:rsid w:val="00AF5924"/>
    <w:rsid w:val="00AF5E1A"/>
    <w:rsid w:val="00AF6BE3"/>
    <w:rsid w:val="00B02B86"/>
    <w:rsid w:val="00B031AE"/>
    <w:rsid w:val="00B06131"/>
    <w:rsid w:val="00B06AC5"/>
    <w:rsid w:val="00B06B1C"/>
    <w:rsid w:val="00B11A78"/>
    <w:rsid w:val="00B12394"/>
    <w:rsid w:val="00B15024"/>
    <w:rsid w:val="00B17A7E"/>
    <w:rsid w:val="00B3421F"/>
    <w:rsid w:val="00B34CBC"/>
    <w:rsid w:val="00B37771"/>
    <w:rsid w:val="00B40087"/>
    <w:rsid w:val="00B405AE"/>
    <w:rsid w:val="00B46845"/>
    <w:rsid w:val="00B47F51"/>
    <w:rsid w:val="00B50678"/>
    <w:rsid w:val="00B50AB6"/>
    <w:rsid w:val="00B53325"/>
    <w:rsid w:val="00B57DFB"/>
    <w:rsid w:val="00B6039D"/>
    <w:rsid w:val="00B604BD"/>
    <w:rsid w:val="00B60B6B"/>
    <w:rsid w:val="00B61058"/>
    <w:rsid w:val="00B63395"/>
    <w:rsid w:val="00B649D7"/>
    <w:rsid w:val="00B65599"/>
    <w:rsid w:val="00B658ED"/>
    <w:rsid w:val="00B662BD"/>
    <w:rsid w:val="00B714F5"/>
    <w:rsid w:val="00B72E60"/>
    <w:rsid w:val="00B74058"/>
    <w:rsid w:val="00B77888"/>
    <w:rsid w:val="00B77911"/>
    <w:rsid w:val="00B80C57"/>
    <w:rsid w:val="00B80D2B"/>
    <w:rsid w:val="00B80E9A"/>
    <w:rsid w:val="00B86CFB"/>
    <w:rsid w:val="00B949F3"/>
    <w:rsid w:val="00B955C4"/>
    <w:rsid w:val="00BA0009"/>
    <w:rsid w:val="00BA5196"/>
    <w:rsid w:val="00BA5C29"/>
    <w:rsid w:val="00BA6CFC"/>
    <w:rsid w:val="00BA6E03"/>
    <w:rsid w:val="00BB10B6"/>
    <w:rsid w:val="00BB11AA"/>
    <w:rsid w:val="00BB1577"/>
    <w:rsid w:val="00BB5106"/>
    <w:rsid w:val="00BB7D74"/>
    <w:rsid w:val="00BC390B"/>
    <w:rsid w:val="00BC508C"/>
    <w:rsid w:val="00BC5872"/>
    <w:rsid w:val="00BC591E"/>
    <w:rsid w:val="00BC6117"/>
    <w:rsid w:val="00BD168B"/>
    <w:rsid w:val="00BD2357"/>
    <w:rsid w:val="00BD4A97"/>
    <w:rsid w:val="00BD4F88"/>
    <w:rsid w:val="00BD6849"/>
    <w:rsid w:val="00BE105D"/>
    <w:rsid w:val="00BE2F7A"/>
    <w:rsid w:val="00BE3490"/>
    <w:rsid w:val="00BE41B5"/>
    <w:rsid w:val="00BF1885"/>
    <w:rsid w:val="00BF5A60"/>
    <w:rsid w:val="00C004E5"/>
    <w:rsid w:val="00C01C52"/>
    <w:rsid w:val="00C02254"/>
    <w:rsid w:val="00C02DA3"/>
    <w:rsid w:val="00C068AA"/>
    <w:rsid w:val="00C1022D"/>
    <w:rsid w:val="00C10C25"/>
    <w:rsid w:val="00C119F6"/>
    <w:rsid w:val="00C14824"/>
    <w:rsid w:val="00C15F52"/>
    <w:rsid w:val="00C205F7"/>
    <w:rsid w:val="00C25457"/>
    <w:rsid w:val="00C30D17"/>
    <w:rsid w:val="00C364E8"/>
    <w:rsid w:val="00C40E5B"/>
    <w:rsid w:val="00C41D15"/>
    <w:rsid w:val="00C44E3C"/>
    <w:rsid w:val="00C500AF"/>
    <w:rsid w:val="00C54332"/>
    <w:rsid w:val="00C56AE4"/>
    <w:rsid w:val="00C62F82"/>
    <w:rsid w:val="00C63A7A"/>
    <w:rsid w:val="00C63FA1"/>
    <w:rsid w:val="00C63FD1"/>
    <w:rsid w:val="00C70BC0"/>
    <w:rsid w:val="00C729DB"/>
    <w:rsid w:val="00C75284"/>
    <w:rsid w:val="00C77F24"/>
    <w:rsid w:val="00C802C2"/>
    <w:rsid w:val="00C81922"/>
    <w:rsid w:val="00C81FB9"/>
    <w:rsid w:val="00C84085"/>
    <w:rsid w:val="00C949BE"/>
    <w:rsid w:val="00C959EC"/>
    <w:rsid w:val="00C969B0"/>
    <w:rsid w:val="00CA5AC2"/>
    <w:rsid w:val="00CB0212"/>
    <w:rsid w:val="00CB07D2"/>
    <w:rsid w:val="00CB3913"/>
    <w:rsid w:val="00CB6FF2"/>
    <w:rsid w:val="00CC052B"/>
    <w:rsid w:val="00CC06E6"/>
    <w:rsid w:val="00CC407F"/>
    <w:rsid w:val="00CC6A30"/>
    <w:rsid w:val="00CD1BE5"/>
    <w:rsid w:val="00CD70BA"/>
    <w:rsid w:val="00CD73A6"/>
    <w:rsid w:val="00CE1853"/>
    <w:rsid w:val="00CE3C90"/>
    <w:rsid w:val="00CE3EC9"/>
    <w:rsid w:val="00CF211E"/>
    <w:rsid w:val="00D05D16"/>
    <w:rsid w:val="00D060AA"/>
    <w:rsid w:val="00D1218A"/>
    <w:rsid w:val="00D16A12"/>
    <w:rsid w:val="00D16B2E"/>
    <w:rsid w:val="00D17BDE"/>
    <w:rsid w:val="00D2032B"/>
    <w:rsid w:val="00D20CF4"/>
    <w:rsid w:val="00D20F8B"/>
    <w:rsid w:val="00D222C8"/>
    <w:rsid w:val="00D23D65"/>
    <w:rsid w:val="00D24650"/>
    <w:rsid w:val="00D25E63"/>
    <w:rsid w:val="00D27566"/>
    <w:rsid w:val="00D33550"/>
    <w:rsid w:val="00D35D93"/>
    <w:rsid w:val="00D422F4"/>
    <w:rsid w:val="00D438E5"/>
    <w:rsid w:val="00D43978"/>
    <w:rsid w:val="00D43B68"/>
    <w:rsid w:val="00D46B2A"/>
    <w:rsid w:val="00D510E6"/>
    <w:rsid w:val="00D531A9"/>
    <w:rsid w:val="00D5512F"/>
    <w:rsid w:val="00D56C45"/>
    <w:rsid w:val="00D60799"/>
    <w:rsid w:val="00D6278A"/>
    <w:rsid w:val="00D661B0"/>
    <w:rsid w:val="00D715D5"/>
    <w:rsid w:val="00D73409"/>
    <w:rsid w:val="00D76A92"/>
    <w:rsid w:val="00D83C27"/>
    <w:rsid w:val="00D87559"/>
    <w:rsid w:val="00D87901"/>
    <w:rsid w:val="00D87D97"/>
    <w:rsid w:val="00D97DCC"/>
    <w:rsid w:val="00DA4A1E"/>
    <w:rsid w:val="00DA7A67"/>
    <w:rsid w:val="00DD7CE2"/>
    <w:rsid w:val="00DE0B6E"/>
    <w:rsid w:val="00DE21DB"/>
    <w:rsid w:val="00DE29AE"/>
    <w:rsid w:val="00DE2CEA"/>
    <w:rsid w:val="00DE50CE"/>
    <w:rsid w:val="00DE516B"/>
    <w:rsid w:val="00DF0375"/>
    <w:rsid w:val="00DF232A"/>
    <w:rsid w:val="00DF37E9"/>
    <w:rsid w:val="00DF4543"/>
    <w:rsid w:val="00DF6F14"/>
    <w:rsid w:val="00E00911"/>
    <w:rsid w:val="00E01ED8"/>
    <w:rsid w:val="00E04859"/>
    <w:rsid w:val="00E06531"/>
    <w:rsid w:val="00E124AB"/>
    <w:rsid w:val="00E13A36"/>
    <w:rsid w:val="00E17542"/>
    <w:rsid w:val="00E2255B"/>
    <w:rsid w:val="00E226A8"/>
    <w:rsid w:val="00E23C99"/>
    <w:rsid w:val="00E25529"/>
    <w:rsid w:val="00E25533"/>
    <w:rsid w:val="00E279C4"/>
    <w:rsid w:val="00E308D4"/>
    <w:rsid w:val="00E32E63"/>
    <w:rsid w:val="00E455C1"/>
    <w:rsid w:val="00E51200"/>
    <w:rsid w:val="00E52A6B"/>
    <w:rsid w:val="00E56EEC"/>
    <w:rsid w:val="00E57439"/>
    <w:rsid w:val="00E605E2"/>
    <w:rsid w:val="00E63471"/>
    <w:rsid w:val="00E71D3A"/>
    <w:rsid w:val="00E75CDC"/>
    <w:rsid w:val="00E7684E"/>
    <w:rsid w:val="00E8244C"/>
    <w:rsid w:val="00E82FF2"/>
    <w:rsid w:val="00E916F4"/>
    <w:rsid w:val="00E971D6"/>
    <w:rsid w:val="00EA0107"/>
    <w:rsid w:val="00EA2063"/>
    <w:rsid w:val="00EA562B"/>
    <w:rsid w:val="00EA6165"/>
    <w:rsid w:val="00EB0E0F"/>
    <w:rsid w:val="00EB3F33"/>
    <w:rsid w:val="00EB4986"/>
    <w:rsid w:val="00EC60B9"/>
    <w:rsid w:val="00EC72D4"/>
    <w:rsid w:val="00ED0104"/>
    <w:rsid w:val="00ED0E73"/>
    <w:rsid w:val="00ED0EAB"/>
    <w:rsid w:val="00ED3DAD"/>
    <w:rsid w:val="00ED3E0A"/>
    <w:rsid w:val="00ED4186"/>
    <w:rsid w:val="00ED580F"/>
    <w:rsid w:val="00EE1CF5"/>
    <w:rsid w:val="00EE2EED"/>
    <w:rsid w:val="00EE38B6"/>
    <w:rsid w:val="00EF32FA"/>
    <w:rsid w:val="00EF37EE"/>
    <w:rsid w:val="00F00B22"/>
    <w:rsid w:val="00F01E2C"/>
    <w:rsid w:val="00F02F20"/>
    <w:rsid w:val="00F04EC7"/>
    <w:rsid w:val="00F06252"/>
    <w:rsid w:val="00F06587"/>
    <w:rsid w:val="00F07B0C"/>
    <w:rsid w:val="00F121E8"/>
    <w:rsid w:val="00F12551"/>
    <w:rsid w:val="00F1257F"/>
    <w:rsid w:val="00F14894"/>
    <w:rsid w:val="00F1715D"/>
    <w:rsid w:val="00F209D3"/>
    <w:rsid w:val="00F21EB4"/>
    <w:rsid w:val="00F21F3B"/>
    <w:rsid w:val="00F23863"/>
    <w:rsid w:val="00F24A56"/>
    <w:rsid w:val="00F25D33"/>
    <w:rsid w:val="00F260A3"/>
    <w:rsid w:val="00F26C19"/>
    <w:rsid w:val="00F31005"/>
    <w:rsid w:val="00F321B3"/>
    <w:rsid w:val="00F33DFC"/>
    <w:rsid w:val="00F4121D"/>
    <w:rsid w:val="00F4315D"/>
    <w:rsid w:val="00F450CE"/>
    <w:rsid w:val="00F460A4"/>
    <w:rsid w:val="00F50A79"/>
    <w:rsid w:val="00F511EE"/>
    <w:rsid w:val="00F5141F"/>
    <w:rsid w:val="00F55FBC"/>
    <w:rsid w:val="00F5715F"/>
    <w:rsid w:val="00F6674D"/>
    <w:rsid w:val="00F74C6B"/>
    <w:rsid w:val="00F766EA"/>
    <w:rsid w:val="00F76800"/>
    <w:rsid w:val="00F80AE7"/>
    <w:rsid w:val="00F82999"/>
    <w:rsid w:val="00F839BB"/>
    <w:rsid w:val="00F86136"/>
    <w:rsid w:val="00F87D5F"/>
    <w:rsid w:val="00F909A3"/>
    <w:rsid w:val="00F917BA"/>
    <w:rsid w:val="00FA72A8"/>
    <w:rsid w:val="00FA79C2"/>
    <w:rsid w:val="00FA7CE7"/>
    <w:rsid w:val="00FB3598"/>
    <w:rsid w:val="00FB393C"/>
    <w:rsid w:val="00FB56BC"/>
    <w:rsid w:val="00FC33F9"/>
    <w:rsid w:val="00FC7E3D"/>
    <w:rsid w:val="00FD5342"/>
    <w:rsid w:val="00FD58CA"/>
    <w:rsid w:val="00FD757C"/>
    <w:rsid w:val="00FE0AC0"/>
    <w:rsid w:val="00FE0CB2"/>
    <w:rsid w:val="00FE1AC9"/>
    <w:rsid w:val="00FE24CD"/>
    <w:rsid w:val="00FE3514"/>
    <w:rsid w:val="00FF0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oNotEmbedSmartTags/>
  <w:decimalSymbol w:val=","/>
  <w:listSeparator w:val=","/>
  <w14:docId w14:val="75E70E72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249BF"/>
    <w:pPr>
      <w:suppressAutoHyphens/>
      <w:spacing w:before="120"/>
      <w:jc w:val="both"/>
    </w:pPr>
    <w:rPr>
      <w:rFonts w:asciiTheme="minorHAnsi" w:hAnsiTheme="minorHAnsi"/>
      <w:szCs w:val="22"/>
      <w:lang w:val="pt-PT"/>
    </w:rPr>
  </w:style>
  <w:style w:type="paragraph" w:styleId="Heading1">
    <w:name w:val="heading 1"/>
    <w:basedOn w:val="Normal"/>
    <w:next w:val="Normal"/>
    <w:qFormat/>
    <w:rsid w:val="006249BF"/>
    <w:pPr>
      <w:keepNext/>
      <w:numPr>
        <w:numId w:val="1"/>
      </w:numPr>
      <w:spacing w:before="240" w:after="60"/>
      <w:outlineLvl w:val="0"/>
    </w:pPr>
    <w:rPr>
      <w:rFonts w:asciiTheme="majorHAnsi" w:hAnsiTheme="majorHAnsi"/>
      <w:b/>
      <w:kern w:val="1"/>
      <w:sz w:val="24"/>
      <w:szCs w:val="32"/>
    </w:rPr>
  </w:style>
  <w:style w:type="paragraph" w:styleId="Heading2">
    <w:name w:val="heading 2"/>
    <w:basedOn w:val="Normal"/>
    <w:next w:val="Normal"/>
    <w:link w:val="Heading2Char"/>
    <w:qFormat/>
    <w:rsid w:val="00321A34"/>
    <w:pPr>
      <w:keepNext/>
      <w:numPr>
        <w:ilvl w:val="1"/>
        <w:numId w:val="1"/>
      </w:numPr>
      <w:spacing w:before="240"/>
      <w:outlineLvl w:val="1"/>
    </w:pPr>
    <w:rPr>
      <w:sz w:val="24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rFonts w:ascii="Garamond" w:hAnsi="Garamond"/>
      <w:sz w:val="24"/>
    </w:rPr>
  </w:style>
  <w:style w:type="paragraph" w:styleId="Heading4">
    <w:name w:val="heading 4"/>
    <w:basedOn w:val="Normal"/>
    <w:next w:val="Normal"/>
    <w:qFormat/>
    <w:rsid w:val="00883383"/>
    <w:pPr>
      <w:keepNext/>
      <w:numPr>
        <w:ilvl w:val="3"/>
        <w:numId w:val="1"/>
      </w:numPr>
      <w:outlineLvl w:val="3"/>
    </w:pPr>
    <w:rPr>
      <w:rFonts w:ascii="Garamond" w:hAnsi="Garamond"/>
      <w:b/>
      <w:sz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883383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rFonts w:ascii="Garamond" w:hAnsi="Garamond"/>
      <w:b/>
      <w:sz w:val="24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883383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883383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883383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3z0">
    <w:name w:val="WW8Num3z0"/>
    <w:rPr>
      <w:rFonts w:ascii="Courier New" w:hAnsi="Courier New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WW8Num3z3">
    <w:name w:val="WW8Num3z3"/>
    <w:rPr>
      <w:rFonts w:ascii="Symbol" w:hAnsi="Symbol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Wingdings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1">
    <w:name w:val="WW8Num6z1"/>
    <w:rPr>
      <w:rFonts w:ascii="Courier New" w:hAnsi="Courier New"/>
    </w:rPr>
  </w:style>
  <w:style w:type="character" w:customStyle="1" w:styleId="WW8Num10z0">
    <w:name w:val="WW8Num10z0"/>
    <w:rPr>
      <w:rFonts w:ascii="Courier New" w:hAnsi="Courier New" w:cs="Wingdings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WW8Num10z3">
    <w:name w:val="WW8Num10z3"/>
    <w:rPr>
      <w:rFonts w:ascii="Symbol" w:hAnsi="Symbol"/>
    </w:rPr>
  </w:style>
  <w:style w:type="character" w:customStyle="1" w:styleId="WW8Num11z0">
    <w:name w:val="WW8Num11z0"/>
    <w:rPr>
      <w:rFonts w:ascii="Courier New" w:hAnsi="Courier New"/>
    </w:rPr>
  </w:style>
  <w:style w:type="character" w:customStyle="1" w:styleId="WW8Num12z1">
    <w:name w:val="WW8Num12z1"/>
    <w:rPr>
      <w:rFonts w:ascii="Symbol" w:hAnsi="Symbol"/>
    </w:rPr>
  </w:style>
  <w:style w:type="character" w:customStyle="1" w:styleId="WW8Num13z0">
    <w:name w:val="WW8Num13z0"/>
    <w:rPr>
      <w:rFonts w:ascii="Courier New" w:hAnsi="Courier New"/>
    </w:rPr>
  </w:style>
  <w:style w:type="character" w:customStyle="1" w:styleId="WW8Num13z2">
    <w:name w:val="WW8Num13z2"/>
    <w:rPr>
      <w:rFonts w:ascii="Wingdings" w:hAnsi="Wingdings"/>
    </w:rPr>
  </w:style>
  <w:style w:type="character" w:customStyle="1" w:styleId="WW8Num13z3">
    <w:name w:val="WW8Num13z3"/>
    <w:rPr>
      <w:rFonts w:ascii="Symbol" w:hAnsi="Symbol"/>
    </w:rPr>
  </w:style>
  <w:style w:type="character" w:customStyle="1" w:styleId="WW8NumSt1z0">
    <w:name w:val="WW8NumSt1z0"/>
    <w:rPr>
      <w:rFonts w:ascii="Symbol" w:hAnsi="Symbol"/>
    </w:rPr>
  </w:style>
  <w:style w:type="character" w:customStyle="1" w:styleId="Tipodeletrapredefinidodopargrafo">
    <w:name w:val="Tipo de letra predefinido do parágrafo"/>
  </w:style>
  <w:style w:type="character" w:customStyle="1" w:styleId="FootnoteCharacters">
    <w:name w:val="Footnote Characters"/>
    <w:rPr>
      <w:vertAlign w:val="superscript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Refdecomentrio">
    <w:name w:val="Ref. de comentário"/>
    <w:rPr>
      <w:sz w:val="16"/>
      <w:szCs w:val="16"/>
    </w:rPr>
  </w:style>
  <w:style w:type="character" w:styleId="Strong">
    <w:name w:val="Strong"/>
    <w:qFormat/>
    <w:rPr>
      <w:b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Tahoma" w:hAnsi="Arial" w:cs="Tahoma"/>
      <w:sz w:val="28"/>
      <w:szCs w:val="28"/>
    </w:rPr>
  </w:style>
  <w:style w:type="paragraph" w:styleId="BodyText">
    <w:name w:val="Body Text"/>
    <w:basedOn w:val="Normal"/>
    <w:link w:val="BodyTextChar"/>
    <w:rPr>
      <w:rFonts w:ascii="Garamond" w:hAnsi="Garamond"/>
      <w:sz w:val="24"/>
    </w:r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styleId="FootnoteText">
    <w:name w:val="footnote text"/>
    <w:basedOn w:val="Normal"/>
  </w:style>
  <w:style w:type="paragraph" w:customStyle="1" w:styleId="Corpodetexto2">
    <w:name w:val="Corpo de texto 2"/>
    <w:basedOn w:val="Normal"/>
    <w:rPr>
      <w:rFonts w:ascii="Garamond" w:hAnsi="Garamond"/>
      <w:sz w:val="24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Textodecomentrio">
    <w:name w:val="Texto de comentário"/>
    <w:basedOn w:val="Normal"/>
  </w:style>
  <w:style w:type="paragraph" w:customStyle="1" w:styleId="Assuntodecomentrio">
    <w:name w:val="Assunto de comentário"/>
    <w:basedOn w:val="Textodecomentrio"/>
    <w:next w:val="Textodecomentrio"/>
    <w:rPr>
      <w:b/>
      <w:bCs/>
    </w:rPr>
  </w:style>
  <w:style w:type="paragraph" w:customStyle="1" w:styleId="Textodebalo">
    <w:name w:val="Texto de balão"/>
    <w:basedOn w:val="Normal"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sid w:val="00F653CF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F653CF"/>
  </w:style>
  <w:style w:type="paragraph" w:styleId="CommentSubject">
    <w:name w:val="annotation subject"/>
    <w:basedOn w:val="CommentText"/>
    <w:next w:val="CommentText"/>
    <w:semiHidden/>
    <w:rsid w:val="00F653CF"/>
    <w:rPr>
      <w:b/>
      <w:bCs/>
    </w:rPr>
  </w:style>
  <w:style w:type="paragraph" w:styleId="BalloonText">
    <w:name w:val="Balloon Text"/>
    <w:basedOn w:val="Normal"/>
    <w:semiHidden/>
    <w:rsid w:val="00F653CF"/>
    <w:rPr>
      <w:rFonts w:ascii="Tahoma" w:hAnsi="Tahoma" w:cs="Tahoma"/>
      <w:sz w:val="16"/>
      <w:szCs w:val="16"/>
    </w:rPr>
  </w:style>
  <w:style w:type="character" w:styleId="FootnoteReference">
    <w:name w:val="footnote reference"/>
    <w:rsid w:val="00BB5106"/>
    <w:rPr>
      <w:vertAlign w:val="superscript"/>
    </w:rPr>
  </w:style>
  <w:style w:type="character" w:customStyle="1" w:styleId="CommentTextChar">
    <w:name w:val="Comment Text Char"/>
    <w:link w:val="CommentText"/>
    <w:semiHidden/>
    <w:rsid w:val="00496584"/>
    <w:rPr>
      <w:sz w:val="22"/>
      <w:szCs w:val="22"/>
      <w:lang w:val="pt-PT"/>
    </w:rPr>
  </w:style>
  <w:style w:type="character" w:styleId="PageNumber">
    <w:name w:val="page number"/>
    <w:rsid w:val="00C84085"/>
  </w:style>
  <w:style w:type="paragraph" w:styleId="ListParagraph">
    <w:name w:val="List Paragraph"/>
    <w:basedOn w:val="Normal"/>
    <w:uiPriority w:val="34"/>
    <w:qFormat/>
    <w:rsid w:val="007C744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321A34"/>
    <w:rPr>
      <w:rFonts w:asciiTheme="minorHAnsi" w:hAnsiTheme="minorHAnsi"/>
      <w:sz w:val="24"/>
      <w:szCs w:val="22"/>
      <w:lang w:val="pt-PT"/>
    </w:rPr>
  </w:style>
  <w:style w:type="table" w:styleId="TableGrid">
    <w:name w:val="Table Grid"/>
    <w:basedOn w:val="TableNormal"/>
    <w:rsid w:val="00504B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semiHidden/>
    <w:rsid w:val="00883383"/>
    <w:rPr>
      <w:rFonts w:asciiTheme="majorHAnsi" w:eastAsiaTheme="majorEastAsia" w:hAnsiTheme="majorHAnsi" w:cstheme="majorBidi"/>
      <w:color w:val="2F5496" w:themeColor="accent1" w:themeShade="BF"/>
      <w:szCs w:val="22"/>
      <w:lang w:val="pt-PT"/>
    </w:rPr>
  </w:style>
  <w:style w:type="character" w:customStyle="1" w:styleId="Heading7Char">
    <w:name w:val="Heading 7 Char"/>
    <w:basedOn w:val="DefaultParagraphFont"/>
    <w:link w:val="Heading7"/>
    <w:semiHidden/>
    <w:rsid w:val="00883383"/>
    <w:rPr>
      <w:rFonts w:asciiTheme="majorHAnsi" w:eastAsiaTheme="majorEastAsia" w:hAnsiTheme="majorHAnsi" w:cstheme="majorBidi"/>
      <w:i/>
      <w:iCs/>
      <w:color w:val="1F3763" w:themeColor="accent1" w:themeShade="7F"/>
      <w:szCs w:val="22"/>
      <w:lang w:val="pt-PT"/>
    </w:rPr>
  </w:style>
  <w:style w:type="character" w:customStyle="1" w:styleId="Heading8Char">
    <w:name w:val="Heading 8 Char"/>
    <w:basedOn w:val="DefaultParagraphFont"/>
    <w:link w:val="Heading8"/>
    <w:semiHidden/>
    <w:rsid w:val="00883383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pt-PT"/>
    </w:rPr>
  </w:style>
  <w:style w:type="character" w:customStyle="1" w:styleId="Heading9Char">
    <w:name w:val="Heading 9 Char"/>
    <w:basedOn w:val="DefaultParagraphFont"/>
    <w:link w:val="Heading9"/>
    <w:semiHidden/>
    <w:rsid w:val="0088338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pt-PT"/>
    </w:rPr>
  </w:style>
  <w:style w:type="paragraph" w:customStyle="1" w:styleId="codigo">
    <w:name w:val="codigo"/>
    <w:basedOn w:val="Heading2"/>
    <w:link w:val="codigoChar"/>
    <w:qFormat/>
    <w:rsid w:val="00884771"/>
    <w:pPr>
      <w:numPr>
        <w:ilvl w:val="0"/>
        <w:numId w:val="0"/>
      </w:numPr>
      <w:tabs>
        <w:tab w:val="left" w:pos="360"/>
      </w:tabs>
      <w:spacing w:before="60"/>
      <w:ind w:left="357"/>
      <w:jc w:val="left"/>
    </w:pPr>
    <w:rPr>
      <w:rFonts w:ascii="Courier New" w:hAnsi="Courier New" w:cs="Courier New"/>
      <w:b/>
      <w:sz w:val="18"/>
      <w:szCs w:val="16"/>
    </w:rPr>
  </w:style>
  <w:style w:type="character" w:customStyle="1" w:styleId="codigoChar">
    <w:name w:val="codigo Char"/>
    <w:basedOn w:val="Heading2Char"/>
    <w:link w:val="codigo"/>
    <w:rsid w:val="00884771"/>
    <w:rPr>
      <w:rFonts w:ascii="Courier New" w:hAnsi="Courier New" w:cs="Courier New"/>
      <w:b/>
      <w:sz w:val="18"/>
      <w:szCs w:val="16"/>
      <w:lang w:val="pt-PT"/>
    </w:rPr>
  </w:style>
  <w:style w:type="paragraph" w:styleId="Revision">
    <w:name w:val="Revision"/>
    <w:hidden/>
    <w:uiPriority w:val="99"/>
    <w:semiHidden/>
    <w:rsid w:val="00D422F4"/>
    <w:rPr>
      <w:sz w:val="22"/>
      <w:szCs w:val="22"/>
      <w:lang w:val="pt-PT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249BF"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BE41B5"/>
    <w:rPr>
      <w:color w:val="605E5C"/>
      <w:shd w:val="clear" w:color="auto" w:fill="E1DFDD"/>
    </w:rPr>
  </w:style>
  <w:style w:type="character" w:customStyle="1" w:styleId="BodyTextChar">
    <w:name w:val="Body Text Char"/>
    <w:basedOn w:val="DefaultParagraphFont"/>
    <w:link w:val="BodyText"/>
    <w:rsid w:val="00321A34"/>
    <w:rPr>
      <w:rFonts w:ascii="Garamond" w:hAnsi="Garamond"/>
      <w:sz w:val="24"/>
      <w:szCs w:val="22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81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87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4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5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8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9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6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52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8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62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44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1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10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5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76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0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9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7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94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63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8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96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7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69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96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4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65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24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3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2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svg"/><Relationship Id="rId18" Type="http://schemas.openxmlformats.org/officeDocument/2006/relationships/image" Target="media/image7.svg"/><Relationship Id="rId3" Type="http://schemas.openxmlformats.org/officeDocument/2006/relationships/settings" Target="settings.xml"/><Relationship Id="rId21" Type="http://schemas.microsoft.com/office/2011/relationships/people" Target="people.xml"/><Relationship Id="rId7" Type="http://schemas.openxmlformats.org/officeDocument/2006/relationships/hyperlink" Target="https://pt.wikipedia.org/wiki/Bingo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hyperlink" Target="https://www.w3schools.com/python/ref_set_intersection.asp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6/09/relationships/commentsIds" Target="commentsIds.xml"/><Relationship Id="rId5" Type="http://schemas.openxmlformats.org/officeDocument/2006/relationships/footnotes" Target="footnotes.xml"/><Relationship Id="rId15" Type="http://schemas.openxmlformats.org/officeDocument/2006/relationships/image" Target="media/image5.svg"/><Relationship Id="rId10" Type="http://schemas.microsoft.com/office/2011/relationships/commentsExtended" Target="commentsExtended.xm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689</Words>
  <Characters>3933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Os Números são dados simples disponibilizados pela linguagem Scheme, que representam o próprio valor na base 10</vt:lpstr>
    </vt:vector>
  </TitlesOfParts>
  <Company>FEUP</Company>
  <LinksUpToDate>false</LinksUpToDate>
  <CharactersWithSpaces>4613</CharactersWithSpaces>
  <SharedDoc>false</SharedDoc>
  <HLinks>
    <vt:vector size="168" baseType="variant">
      <vt:variant>
        <vt:i4>3342375</vt:i4>
      </vt:variant>
      <vt:variant>
        <vt:i4>117</vt:i4>
      </vt:variant>
      <vt:variant>
        <vt:i4>0</vt:i4>
      </vt:variant>
      <vt:variant>
        <vt:i4>5</vt:i4>
      </vt:variant>
      <vt:variant>
        <vt:lpwstr>http://www.python.org/</vt:lpwstr>
      </vt:variant>
      <vt:variant>
        <vt:lpwstr/>
      </vt:variant>
      <vt:variant>
        <vt:i4>2228261</vt:i4>
      </vt:variant>
      <vt:variant>
        <vt:i4>114</vt:i4>
      </vt:variant>
      <vt:variant>
        <vt:i4>0</vt:i4>
      </vt:variant>
      <vt:variant>
        <vt:i4>5</vt:i4>
      </vt:variant>
      <vt:variant>
        <vt:lpwstr>http://www.pygame.org/</vt:lpwstr>
      </vt:variant>
      <vt:variant>
        <vt:lpwstr/>
      </vt:variant>
      <vt:variant>
        <vt:i4>2162812</vt:i4>
      </vt:variant>
      <vt:variant>
        <vt:i4>111</vt:i4>
      </vt:variant>
      <vt:variant>
        <vt:i4>0</vt:i4>
      </vt:variant>
      <vt:variant>
        <vt:i4>5</vt:i4>
      </vt:variant>
      <vt:variant>
        <vt:lpwstr>http://inventwithpython.com/pygame</vt:lpwstr>
      </vt:variant>
      <vt:variant>
        <vt:lpwstr/>
      </vt:variant>
      <vt:variant>
        <vt:i4>3801135</vt:i4>
      </vt:variant>
      <vt:variant>
        <vt:i4>108</vt:i4>
      </vt:variant>
      <vt:variant>
        <vt:i4>0</vt:i4>
      </vt:variant>
      <vt:variant>
        <vt:i4>5</vt:i4>
      </vt:variant>
      <vt:variant>
        <vt:lpwstr>http://paginas.fe.up.pt/~acoelho/wsjogos/pong10.py</vt:lpwstr>
      </vt:variant>
      <vt:variant>
        <vt:lpwstr/>
      </vt:variant>
      <vt:variant>
        <vt:i4>1376312</vt:i4>
      </vt:variant>
      <vt:variant>
        <vt:i4>99</vt:i4>
      </vt:variant>
      <vt:variant>
        <vt:i4>0</vt:i4>
      </vt:variant>
      <vt:variant>
        <vt:i4>5</vt:i4>
      </vt:variant>
      <vt:variant>
        <vt:lpwstr>http://paginas.fe.up.pt/~acoelho/wsjogos/pong9.py</vt:lpwstr>
      </vt:variant>
      <vt:variant>
        <vt:lpwstr/>
      </vt:variant>
      <vt:variant>
        <vt:i4>2883633</vt:i4>
      </vt:variant>
      <vt:variant>
        <vt:i4>96</vt:i4>
      </vt:variant>
      <vt:variant>
        <vt:i4>0</vt:i4>
      </vt:variant>
      <vt:variant>
        <vt:i4>5</vt:i4>
      </vt:variant>
      <vt:variant>
        <vt:lpwstr>http://paginas.fe.up.pt/~acoelho/wsjogos/fundo.mid</vt:lpwstr>
      </vt:variant>
      <vt:variant>
        <vt:lpwstr/>
      </vt:variant>
      <vt:variant>
        <vt:i4>7012359</vt:i4>
      </vt:variant>
      <vt:variant>
        <vt:i4>93</vt:i4>
      </vt:variant>
      <vt:variant>
        <vt:i4>0</vt:i4>
      </vt:variant>
      <vt:variant>
        <vt:i4>5</vt:i4>
      </vt:variant>
      <vt:variant>
        <vt:lpwstr>http://paginas.fe.up.pt/~acoelho/wsjogos/parede.wav</vt:lpwstr>
      </vt:variant>
      <vt:variant>
        <vt:lpwstr/>
      </vt:variant>
      <vt:variant>
        <vt:i4>4194376</vt:i4>
      </vt:variant>
      <vt:variant>
        <vt:i4>90</vt:i4>
      </vt:variant>
      <vt:variant>
        <vt:i4>0</vt:i4>
      </vt:variant>
      <vt:variant>
        <vt:i4>5</vt:i4>
      </vt:variant>
      <vt:variant>
        <vt:lpwstr>http://paginas.fe.up.pt/~acoelho/wsjogos/raquete.wav</vt:lpwstr>
      </vt:variant>
      <vt:variant>
        <vt:lpwstr/>
      </vt:variant>
      <vt:variant>
        <vt:i4>1310776</vt:i4>
      </vt:variant>
      <vt:variant>
        <vt:i4>87</vt:i4>
      </vt:variant>
      <vt:variant>
        <vt:i4>0</vt:i4>
      </vt:variant>
      <vt:variant>
        <vt:i4>5</vt:i4>
      </vt:variant>
      <vt:variant>
        <vt:lpwstr>http://paginas.fe.up.pt/~acoelho/wsjogos/pong8.py</vt:lpwstr>
      </vt:variant>
      <vt:variant>
        <vt:lpwstr/>
      </vt:variant>
      <vt:variant>
        <vt:i4>983163</vt:i4>
      </vt:variant>
      <vt:variant>
        <vt:i4>84</vt:i4>
      </vt:variant>
      <vt:variant>
        <vt:i4>0</vt:i4>
      </vt:variant>
      <vt:variant>
        <vt:i4>5</vt:i4>
      </vt:variant>
      <vt:variant>
        <vt:lpwstr>http://paginas.fe.up.pt/~acoelho/wsjogos/bola.bmp</vt:lpwstr>
      </vt:variant>
      <vt:variant>
        <vt:lpwstr/>
      </vt:variant>
      <vt:variant>
        <vt:i4>983163</vt:i4>
      </vt:variant>
      <vt:variant>
        <vt:i4>75</vt:i4>
      </vt:variant>
      <vt:variant>
        <vt:i4>0</vt:i4>
      </vt:variant>
      <vt:variant>
        <vt:i4>5</vt:i4>
      </vt:variant>
      <vt:variant>
        <vt:lpwstr>http://paginas.fe.up.pt/~acoelho/wsjogos/bola.bmp</vt:lpwstr>
      </vt:variant>
      <vt:variant>
        <vt:lpwstr/>
      </vt:variant>
      <vt:variant>
        <vt:i4>1769528</vt:i4>
      </vt:variant>
      <vt:variant>
        <vt:i4>72</vt:i4>
      </vt:variant>
      <vt:variant>
        <vt:i4>0</vt:i4>
      </vt:variant>
      <vt:variant>
        <vt:i4>5</vt:i4>
      </vt:variant>
      <vt:variant>
        <vt:lpwstr>http://paginas.fe.up.pt/~acoelho/wsjogos/pong7.py</vt:lpwstr>
      </vt:variant>
      <vt:variant>
        <vt:lpwstr/>
      </vt:variant>
      <vt:variant>
        <vt:i4>1703992</vt:i4>
      </vt:variant>
      <vt:variant>
        <vt:i4>69</vt:i4>
      </vt:variant>
      <vt:variant>
        <vt:i4>0</vt:i4>
      </vt:variant>
      <vt:variant>
        <vt:i4>5</vt:i4>
      </vt:variant>
      <vt:variant>
        <vt:lpwstr>http://paginas.fe.up.pt/~acoelho/wsjogos/pong6.py</vt:lpwstr>
      </vt:variant>
      <vt:variant>
        <vt:lpwstr/>
      </vt:variant>
      <vt:variant>
        <vt:i4>1638456</vt:i4>
      </vt:variant>
      <vt:variant>
        <vt:i4>66</vt:i4>
      </vt:variant>
      <vt:variant>
        <vt:i4>0</vt:i4>
      </vt:variant>
      <vt:variant>
        <vt:i4>5</vt:i4>
      </vt:variant>
      <vt:variant>
        <vt:lpwstr>http://paginas.fe.up.pt/~acoelho/wsjogos/pong5.py</vt:lpwstr>
      </vt:variant>
      <vt:variant>
        <vt:lpwstr/>
      </vt:variant>
      <vt:variant>
        <vt:i4>1572920</vt:i4>
      </vt:variant>
      <vt:variant>
        <vt:i4>60</vt:i4>
      </vt:variant>
      <vt:variant>
        <vt:i4>0</vt:i4>
      </vt:variant>
      <vt:variant>
        <vt:i4>5</vt:i4>
      </vt:variant>
      <vt:variant>
        <vt:lpwstr>http://paginas.fe.up.pt/~acoelho/wsjogos/pong4.py</vt:lpwstr>
      </vt:variant>
      <vt:variant>
        <vt:lpwstr/>
      </vt:variant>
      <vt:variant>
        <vt:i4>2031672</vt:i4>
      </vt:variant>
      <vt:variant>
        <vt:i4>57</vt:i4>
      </vt:variant>
      <vt:variant>
        <vt:i4>0</vt:i4>
      </vt:variant>
      <vt:variant>
        <vt:i4>5</vt:i4>
      </vt:variant>
      <vt:variant>
        <vt:lpwstr>http://paginas.fe.up.pt/~acoelho/wsjogos/pong3.py</vt:lpwstr>
      </vt:variant>
      <vt:variant>
        <vt:lpwstr/>
      </vt:variant>
      <vt:variant>
        <vt:i4>1966136</vt:i4>
      </vt:variant>
      <vt:variant>
        <vt:i4>54</vt:i4>
      </vt:variant>
      <vt:variant>
        <vt:i4>0</vt:i4>
      </vt:variant>
      <vt:variant>
        <vt:i4>5</vt:i4>
      </vt:variant>
      <vt:variant>
        <vt:lpwstr>http://paginas.fe.up.pt/~acoelho/wsjogos/pong2.py</vt:lpwstr>
      </vt:variant>
      <vt:variant>
        <vt:lpwstr/>
      </vt:variant>
      <vt:variant>
        <vt:i4>1900600</vt:i4>
      </vt:variant>
      <vt:variant>
        <vt:i4>33</vt:i4>
      </vt:variant>
      <vt:variant>
        <vt:i4>0</vt:i4>
      </vt:variant>
      <vt:variant>
        <vt:i4>5</vt:i4>
      </vt:variant>
      <vt:variant>
        <vt:lpwstr>http://paginas.fe.up.pt/~acoelho/wsjogos/pong1.py</vt:lpwstr>
      </vt:variant>
      <vt:variant>
        <vt:lpwstr/>
      </vt:variant>
      <vt:variant>
        <vt:i4>4390928</vt:i4>
      </vt:variant>
      <vt:variant>
        <vt:i4>30</vt:i4>
      </vt:variant>
      <vt:variant>
        <vt:i4>0</vt:i4>
      </vt:variant>
      <vt:variant>
        <vt:i4>5</vt:i4>
      </vt:variant>
      <vt:variant>
        <vt:lpwstr>http://www.pygame.org/download.shtml</vt:lpwstr>
      </vt:variant>
      <vt:variant>
        <vt:lpwstr/>
      </vt:variant>
      <vt:variant>
        <vt:i4>3735574</vt:i4>
      </vt:variant>
      <vt:variant>
        <vt:i4>27</vt:i4>
      </vt:variant>
      <vt:variant>
        <vt:i4>0</vt:i4>
      </vt:variant>
      <vt:variant>
        <vt:i4>5</vt:i4>
      </vt:variant>
      <vt:variant>
        <vt:lpwstr>http://www.python.org/download/</vt:lpwstr>
      </vt:variant>
      <vt:variant>
        <vt:lpwstr/>
      </vt:variant>
      <vt:variant>
        <vt:i4>3538966</vt:i4>
      </vt:variant>
      <vt:variant>
        <vt:i4>18</vt:i4>
      </vt:variant>
      <vt:variant>
        <vt:i4>0</vt:i4>
      </vt:variant>
      <vt:variant>
        <vt:i4>5</vt:i4>
      </vt:variant>
      <vt:variant>
        <vt:lpwstr>http://www.eneiporto.pt</vt:lpwstr>
      </vt:variant>
      <vt:variant>
        <vt:lpwstr/>
      </vt:variant>
      <vt:variant>
        <vt:i4>1114224</vt:i4>
      </vt:variant>
      <vt:variant>
        <vt:i4>15</vt:i4>
      </vt:variant>
      <vt:variant>
        <vt:i4>0</vt:i4>
      </vt:variant>
      <vt:variant>
        <vt:i4>5</vt:i4>
      </vt:variant>
      <vt:variant>
        <vt:lpwstr>http://www.fe.up.pt/~acoelho/wsjogos/tutorial.pdf</vt:lpwstr>
      </vt:variant>
      <vt:variant>
        <vt:lpwstr/>
      </vt:variant>
      <vt:variant>
        <vt:i4>4390928</vt:i4>
      </vt:variant>
      <vt:variant>
        <vt:i4>12</vt:i4>
      </vt:variant>
      <vt:variant>
        <vt:i4>0</vt:i4>
      </vt:variant>
      <vt:variant>
        <vt:i4>5</vt:i4>
      </vt:variant>
      <vt:variant>
        <vt:lpwstr>http://www.pygame.org/download.shtml</vt:lpwstr>
      </vt:variant>
      <vt:variant>
        <vt:lpwstr/>
      </vt:variant>
      <vt:variant>
        <vt:i4>655390</vt:i4>
      </vt:variant>
      <vt:variant>
        <vt:i4>9</vt:i4>
      </vt:variant>
      <vt:variant>
        <vt:i4>0</vt:i4>
      </vt:variant>
      <vt:variant>
        <vt:i4>5</vt:i4>
      </vt:variant>
      <vt:variant>
        <vt:lpwstr>http://www.python.orghttp://www.python.org/download/</vt:lpwstr>
      </vt:variant>
      <vt:variant>
        <vt:lpwstr/>
      </vt:variant>
      <vt:variant>
        <vt:i4>1048630</vt:i4>
      </vt:variant>
      <vt:variant>
        <vt:i4>6</vt:i4>
      </vt:variant>
      <vt:variant>
        <vt:i4>0</vt:i4>
      </vt:variant>
      <vt:variant>
        <vt:i4>5</vt:i4>
      </vt:variant>
      <vt:variant>
        <vt:lpwstr>tiago.map.marques@fe.up.pt</vt:lpwstr>
      </vt:variant>
      <vt:variant>
        <vt:lpwstr/>
      </vt:variant>
      <vt:variant>
        <vt:i4>4391017</vt:i4>
      </vt:variant>
      <vt:variant>
        <vt:i4>3</vt:i4>
      </vt:variant>
      <vt:variant>
        <vt:i4>0</vt:i4>
      </vt:variant>
      <vt:variant>
        <vt:i4>5</vt:i4>
      </vt:variant>
      <vt:variant>
        <vt:lpwstr>mailto:joao.jacob@fe.up.pt</vt:lpwstr>
      </vt:variant>
      <vt:variant>
        <vt:lpwstr/>
      </vt:variant>
      <vt:variant>
        <vt:i4>2555950</vt:i4>
      </vt:variant>
      <vt:variant>
        <vt:i4>0</vt:i4>
      </vt:variant>
      <vt:variant>
        <vt:i4>0</vt:i4>
      </vt:variant>
      <vt:variant>
        <vt:i4>5</vt:i4>
      </vt:variant>
      <vt:variant>
        <vt:lpwstr>mailto:acoelho@fe.up.pt</vt:lpwstr>
      </vt:variant>
      <vt:variant>
        <vt:lpwstr/>
      </vt:variant>
      <vt:variant>
        <vt:i4>917518</vt:i4>
      </vt:variant>
      <vt:variant>
        <vt:i4>28867</vt:i4>
      </vt:variant>
      <vt:variant>
        <vt:i4>1031</vt:i4>
      </vt:variant>
      <vt:variant>
        <vt:i4>1</vt:i4>
      </vt:variant>
      <vt:variant>
        <vt:lpwstr>bola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Os Números são dados simples disponibilizados pela linguagem Scheme, que representam o próprio valor na base 10</dc:title>
  <dc:subject/>
  <dc:creator>fnf</dc:creator>
  <cp:keywords/>
  <cp:lastModifiedBy>António Coelho</cp:lastModifiedBy>
  <cp:revision>17</cp:revision>
  <cp:lastPrinted>2018-10-08T17:46:00Z</cp:lastPrinted>
  <dcterms:created xsi:type="dcterms:W3CDTF">2020-07-13T14:33:00Z</dcterms:created>
  <dcterms:modified xsi:type="dcterms:W3CDTF">2020-11-22T16:09:00Z</dcterms:modified>
</cp:coreProperties>
</file>